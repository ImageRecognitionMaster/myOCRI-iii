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A9E" w:rsidRDefault="00706A9E" w:rsidP="00B20A92">
      <w:pPr>
        <w:spacing w:line="480" w:lineRule="auto"/>
        <w:rPr>
          <w:ins w:id="0" w:author="Chen, Xiaoxin" w:date="2014-11-05T17:51:00Z"/>
          <w:rFonts w:ascii="Times" w:eastAsia="Arial Unicode MS" w:hAnsi="Times" w:cs="Arial"/>
          <w:b/>
          <w:sz w:val="28"/>
          <w:szCs w:val="28"/>
        </w:rPr>
      </w:pPr>
      <w:r w:rsidRPr="009000DD">
        <w:rPr>
          <w:rFonts w:ascii="Times" w:eastAsia="Arial Unicode MS" w:hAnsi="Times" w:cs="Arial"/>
          <w:b/>
          <w:sz w:val="28"/>
          <w:szCs w:val="28"/>
        </w:rPr>
        <w:t>Figure</w:t>
      </w:r>
      <w:r w:rsidRPr="00293290">
        <w:rPr>
          <w:rFonts w:ascii="Times" w:eastAsia="Arial Unicode MS" w:hAnsi="Times" w:cs="Arial"/>
          <w:b/>
          <w:sz w:val="28"/>
          <w:szCs w:val="28"/>
        </w:rPr>
        <w:t xml:space="preserve"> </w:t>
      </w:r>
      <w:r>
        <w:rPr>
          <w:rFonts w:ascii="Times" w:eastAsia="Arial Unicode MS" w:hAnsi="Times" w:cs="Arial"/>
          <w:b/>
          <w:sz w:val="28"/>
          <w:szCs w:val="28"/>
        </w:rPr>
        <w:t>Legends</w:t>
      </w:r>
    </w:p>
    <w:p w:rsidR="00B20A92" w:rsidRDefault="00B20A92" w:rsidP="00B20A92">
      <w:pPr>
        <w:spacing w:line="480" w:lineRule="auto"/>
        <w:rPr>
          <w:ins w:id="1" w:author="Chen, Xiaoxin" w:date="2014-11-05T17:51:00Z"/>
          <w:rFonts w:ascii="Times" w:eastAsia="Arial Unicode MS" w:hAnsi="Times" w:cs="Arial"/>
          <w:b/>
          <w:sz w:val="28"/>
          <w:szCs w:val="28"/>
        </w:rPr>
      </w:pPr>
    </w:p>
    <w:p w:rsidR="00B20A92" w:rsidRPr="00CB7350" w:rsidRDefault="00B20A92" w:rsidP="00B20A92">
      <w:pPr>
        <w:spacing w:line="480" w:lineRule="auto"/>
        <w:rPr>
          <w:rFonts w:ascii="Times" w:eastAsia="Arial Unicode MS" w:hAnsi="Times" w:cs="Arial"/>
          <w:b/>
          <w:color w:val="FF0000"/>
          <w:sz w:val="28"/>
          <w:szCs w:val="28"/>
          <w:rPrChange w:id="2" w:author="Chen, Xiaoxin" w:date="2014-11-05T18:33:00Z">
            <w:rPr>
              <w:rFonts w:ascii="Times" w:eastAsia="Arial Unicode MS" w:hAnsi="Times" w:cs="Arial"/>
              <w:b/>
              <w:sz w:val="28"/>
              <w:szCs w:val="28"/>
            </w:rPr>
          </w:rPrChange>
        </w:rPr>
      </w:pPr>
      <w:ins w:id="3" w:author="Chen, Xiaoxin" w:date="2014-11-05T17:51:00Z">
        <w:r w:rsidRPr="00CB7350">
          <w:rPr>
            <w:rFonts w:ascii="Times" w:eastAsia="Arial Unicode MS" w:hAnsi="Times" w:cs="Arial"/>
            <w:b/>
            <w:color w:val="FF0000"/>
            <w:sz w:val="28"/>
            <w:szCs w:val="28"/>
            <w:rPrChange w:id="4" w:author="Chen, Xiaoxin" w:date="2014-11-05T18:33:00Z">
              <w:rPr>
                <w:rFonts w:ascii="Times" w:eastAsia="Arial Unicode MS" w:hAnsi="Times" w:cs="Arial"/>
                <w:b/>
                <w:sz w:val="28"/>
                <w:szCs w:val="28"/>
              </w:rPr>
            </w:rPrChange>
          </w:rPr>
          <w:t xml:space="preserve">Yao, </w:t>
        </w:r>
        <w:proofErr w:type="gramStart"/>
        <w:r w:rsidRPr="00CB7350">
          <w:rPr>
            <w:rFonts w:ascii="Times" w:eastAsia="Arial Unicode MS" w:hAnsi="Times" w:cs="Arial"/>
            <w:b/>
            <w:color w:val="FF0000"/>
            <w:sz w:val="28"/>
            <w:szCs w:val="28"/>
            <w:rPrChange w:id="5" w:author="Chen, Xiaoxin" w:date="2014-11-05T18:33:00Z">
              <w:rPr>
                <w:rFonts w:ascii="Times" w:eastAsia="Arial Unicode MS" w:hAnsi="Times" w:cs="Arial"/>
                <w:b/>
                <w:sz w:val="28"/>
                <w:szCs w:val="28"/>
              </w:rPr>
            </w:rPrChange>
          </w:rPr>
          <w:t>Please</w:t>
        </w:r>
        <w:proofErr w:type="gramEnd"/>
        <w:r w:rsidRPr="00CB7350">
          <w:rPr>
            <w:rFonts w:ascii="Times" w:eastAsia="Arial Unicode MS" w:hAnsi="Times" w:cs="Arial"/>
            <w:b/>
            <w:color w:val="FF0000"/>
            <w:sz w:val="28"/>
            <w:szCs w:val="28"/>
            <w:rPrChange w:id="6" w:author="Chen, Xiaoxin" w:date="2014-11-05T18:33:00Z">
              <w:rPr>
                <w:rFonts w:ascii="Times" w:eastAsia="Arial Unicode MS" w:hAnsi="Times" w:cs="Arial"/>
                <w:b/>
                <w:sz w:val="28"/>
                <w:szCs w:val="28"/>
              </w:rPr>
            </w:rPrChange>
          </w:rPr>
          <w:t xml:space="preserve"> edit the legend of Figure 1</w:t>
        </w:r>
      </w:ins>
    </w:p>
    <w:p w:rsidR="001755FD" w:rsidRPr="00CB7350" w:rsidRDefault="001755FD" w:rsidP="009C3C68">
      <w:pPr>
        <w:spacing w:line="480" w:lineRule="auto"/>
        <w:rPr>
          <w:rFonts w:ascii="Times New Roman" w:eastAsia="Arial Unicode MS" w:hAnsi="Times New Roman" w:cs="Times New Roman"/>
          <w:b/>
          <w:color w:val="FF0000"/>
          <w:sz w:val="24"/>
          <w:szCs w:val="24"/>
          <w:rPrChange w:id="7" w:author="Chen, Xiaoxin" w:date="2014-11-05T18:33:00Z">
            <w:rPr>
              <w:rFonts w:ascii="Times New Roman" w:eastAsia="Arial Unicode MS" w:hAnsi="Times New Roman" w:cs="Times New Roman"/>
              <w:b/>
              <w:sz w:val="24"/>
              <w:szCs w:val="24"/>
            </w:rPr>
          </w:rPrChange>
        </w:rPr>
      </w:pPr>
      <w:proofErr w:type="gramStart"/>
      <w:r w:rsidRPr="00CB7350">
        <w:rPr>
          <w:rFonts w:ascii="Times New Roman" w:eastAsia="Arial Unicode MS" w:hAnsi="Times New Roman" w:cs="Times New Roman"/>
          <w:b/>
          <w:color w:val="FF0000"/>
          <w:sz w:val="24"/>
          <w:szCs w:val="24"/>
          <w:rPrChange w:id="8" w:author="Chen, Xiaoxin" w:date="2014-11-05T18:33:00Z">
            <w:rPr>
              <w:rFonts w:ascii="Times New Roman" w:eastAsia="Arial Unicode MS" w:hAnsi="Times New Roman" w:cs="Times New Roman"/>
              <w:b/>
              <w:sz w:val="24"/>
              <w:szCs w:val="24"/>
            </w:rPr>
          </w:rPrChange>
        </w:rPr>
        <w:t>Figure 1.</w:t>
      </w:r>
      <w:proofErr w:type="gramEnd"/>
      <w:r w:rsidRPr="00CB7350">
        <w:rPr>
          <w:rFonts w:ascii="Times New Roman" w:eastAsia="Arial Unicode MS" w:hAnsi="Times New Roman" w:cs="Times New Roman"/>
          <w:color w:val="FF0000"/>
          <w:sz w:val="24"/>
          <w:szCs w:val="24"/>
          <w:rPrChange w:id="9" w:author="Chen, Xiaoxin" w:date="2014-11-05T18:33:00Z">
            <w:rPr>
              <w:rFonts w:ascii="Times New Roman" w:eastAsia="Arial Unicode MS" w:hAnsi="Times New Roman" w:cs="Times New Roman"/>
              <w:sz w:val="24"/>
              <w:szCs w:val="24"/>
            </w:rPr>
          </w:rPrChange>
        </w:rPr>
        <w:t xml:space="preserve"> </w:t>
      </w:r>
      <w:r w:rsidR="003D0BD9" w:rsidRPr="00CB7350">
        <w:rPr>
          <w:rFonts w:ascii="Times New Roman" w:eastAsia="Arial Unicode MS" w:hAnsi="Times New Roman" w:cs="Times New Roman"/>
          <w:b/>
          <w:color w:val="FF0000"/>
          <w:sz w:val="24"/>
          <w:szCs w:val="24"/>
          <w:rPrChange w:id="10" w:author="Chen, Xiaoxin" w:date="2014-11-05T18:33:00Z">
            <w:rPr>
              <w:rFonts w:ascii="Times New Roman" w:eastAsia="Arial Unicode MS" w:hAnsi="Times New Roman" w:cs="Times New Roman"/>
              <w:b/>
              <w:sz w:val="24"/>
              <w:szCs w:val="24"/>
            </w:rPr>
          </w:rPrChange>
        </w:rPr>
        <w:t xml:space="preserve">Distribution of cellular DNA contents in </w:t>
      </w:r>
      <w:proofErr w:type="spellStart"/>
      <w:r w:rsidR="003D0BD9" w:rsidRPr="00CB7350">
        <w:rPr>
          <w:rFonts w:ascii="Times New Roman" w:eastAsia="Arial Unicode MS" w:hAnsi="Times New Roman" w:cs="Times New Roman"/>
          <w:b/>
          <w:color w:val="FF0000"/>
          <w:sz w:val="24"/>
          <w:szCs w:val="24"/>
          <w:rPrChange w:id="11" w:author="Chen, Xiaoxin" w:date="2014-11-05T18:33:00Z">
            <w:rPr>
              <w:rFonts w:ascii="Times New Roman" w:eastAsia="Arial Unicode MS" w:hAnsi="Times New Roman" w:cs="Times New Roman"/>
              <w:b/>
              <w:sz w:val="24"/>
              <w:szCs w:val="24"/>
            </w:rPr>
          </w:rPrChange>
        </w:rPr>
        <w:t>exfoliative</w:t>
      </w:r>
      <w:proofErr w:type="spellEnd"/>
      <w:r w:rsidR="003D0BD9" w:rsidRPr="00CB7350">
        <w:rPr>
          <w:rFonts w:ascii="Times New Roman" w:eastAsia="Arial Unicode MS" w:hAnsi="Times New Roman" w:cs="Times New Roman"/>
          <w:b/>
          <w:color w:val="FF0000"/>
          <w:sz w:val="24"/>
          <w:szCs w:val="24"/>
          <w:rPrChange w:id="12" w:author="Chen, Xiaoxin" w:date="2014-11-05T18:33:00Z">
            <w:rPr>
              <w:rFonts w:ascii="Times New Roman" w:eastAsia="Arial Unicode MS" w:hAnsi="Times New Roman" w:cs="Times New Roman"/>
              <w:b/>
              <w:sz w:val="24"/>
              <w:szCs w:val="24"/>
            </w:rPr>
          </w:rPrChange>
        </w:rPr>
        <w:t xml:space="preserve"> cytology (A)</w:t>
      </w:r>
      <w:r w:rsidR="003D0BD9" w:rsidRPr="00CB7350">
        <w:rPr>
          <w:rFonts w:ascii="Times New Roman" w:eastAsia="Arial Unicode MS" w:hAnsi="Times New Roman" w:cs="Times New Roman"/>
          <w:color w:val="FF0000"/>
          <w:sz w:val="24"/>
          <w:szCs w:val="24"/>
          <w:rPrChange w:id="13" w:author="Chen, Xiaoxin" w:date="2014-11-05T18:33:00Z">
            <w:rPr>
              <w:rFonts w:ascii="Times New Roman" w:eastAsia="Arial Unicode MS" w:hAnsi="Times New Roman" w:cs="Times New Roman"/>
              <w:sz w:val="24"/>
              <w:szCs w:val="24"/>
            </w:rPr>
          </w:rPrChange>
        </w:rPr>
        <w:t xml:space="preserve"> Selected cells with abnormally high DNA contents above D.I. value &gt; 2.3. </w:t>
      </w:r>
      <w:r w:rsidRPr="00CB7350">
        <w:rPr>
          <w:rFonts w:ascii="Times New Roman" w:eastAsia="Arial Unicode MS" w:hAnsi="Times New Roman" w:cs="Times New Roman"/>
          <w:b/>
          <w:color w:val="FF0000"/>
          <w:sz w:val="24"/>
          <w:szCs w:val="24"/>
          <w:rPrChange w:id="14" w:author="Chen, Xiaoxin" w:date="2014-11-05T18:33:00Z">
            <w:rPr>
              <w:rFonts w:ascii="Times New Roman" w:eastAsia="Arial Unicode MS" w:hAnsi="Times New Roman" w:cs="Times New Roman"/>
              <w:b/>
              <w:sz w:val="24"/>
              <w:szCs w:val="24"/>
            </w:rPr>
          </w:rPrChange>
        </w:rPr>
        <w:t xml:space="preserve">(B) </w:t>
      </w:r>
      <w:r w:rsidR="003D0BD9" w:rsidRPr="00CB7350">
        <w:rPr>
          <w:rFonts w:ascii="Times New Roman" w:eastAsia="Arial Unicode MS" w:hAnsi="Times New Roman" w:cs="Times New Roman"/>
          <w:color w:val="FF0000"/>
          <w:sz w:val="24"/>
          <w:szCs w:val="24"/>
          <w:rPrChange w:id="15" w:author="Chen, Xiaoxin" w:date="2014-11-05T18:33:00Z">
            <w:rPr>
              <w:rFonts w:ascii="Times New Roman" w:eastAsia="Arial Unicode MS" w:hAnsi="Times New Roman" w:cs="Times New Roman"/>
              <w:sz w:val="24"/>
              <w:szCs w:val="24"/>
            </w:rPr>
          </w:rPrChange>
        </w:rPr>
        <w:t xml:space="preserve">Scatter plots of cells in the in </w:t>
      </w:r>
      <w:proofErr w:type="spellStart"/>
      <w:r w:rsidR="003D0BD9" w:rsidRPr="00CB7350">
        <w:rPr>
          <w:rFonts w:ascii="Times New Roman" w:eastAsia="Arial Unicode MS" w:hAnsi="Times New Roman" w:cs="Times New Roman"/>
          <w:color w:val="FF0000"/>
          <w:sz w:val="24"/>
          <w:szCs w:val="24"/>
          <w:rPrChange w:id="16" w:author="Chen, Xiaoxin" w:date="2014-11-05T18:33:00Z">
            <w:rPr>
              <w:rFonts w:ascii="Times New Roman" w:eastAsia="Arial Unicode MS" w:hAnsi="Times New Roman" w:cs="Times New Roman"/>
              <w:sz w:val="24"/>
              <w:szCs w:val="24"/>
            </w:rPr>
          </w:rPrChange>
        </w:rPr>
        <w:t>exfoliative</w:t>
      </w:r>
      <w:proofErr w:type="spellEnd"/>
      <w:r w:rsidR="003D0BD9" w:rsidRPr="00CB7350">
        <w:rPr>
          <w:rFonts w:ascii="Times New Roman" w:eastAsia="Arial Unicode MS" w:hAnsi="Times New Roman" w:cs="Times New Roman"/>
          <w:color w:val="FF0000"/>
          <w:sz w:val="24"/>
          <w:szCs w:val="24"/>
          <w:rPrChange w:id="17" w:author="Chen, Xiaoxin" w:date="2014-11-05T18:33:00Z">
            <w:rPr>
              <w:rFonts w:ascii="Times New Roman" w:eastAsia="Arial Unicode MS" w:hAnsi="Times New Roman" w:cs="Times New Roman"/>
              <w:sz w:val="24"/>
              <w:szCs w:val="24"/>
            </w:rPr>
          </w:rPrChange>
        </w:rPr>
        <w:t xml:space="preserve"> cytology study, y-axis indicates the area of captured nucleus image and x-axis indicates the corresponding DNA Index (D.I.) values. </w:t>
      </w:r>
      <w:r w:rsidRPr="00CB7350">
        <w:rPr>
          <w:rFonts w:ascii="Times New Roman" w:eastAsia="Arial Unicode MS" w:hAnsi="Times New Roman" w:cs="Times New Roman"/>
          <w:b/>
          <w:color w:val="FF0000"/>
          <w:sz w:val="24"/>
          <w:szCs w:val="24"/>
          <w:rPrChange w:id="18" w:author="Chen, Xiaoxin" w:date="2014-11-05T18:33:00Z">
            <w:rPr>
              <w:rFonts w:ascii="Times New Roman" w:eastAsia="Arial Unicode MS" w:hAnsi="Times New Roman" w:cs="Times New Roman"/>
              <w:b/>
              <w:sz w:val="24"/>
              <w:szCs w:val="24"/>
            </w:rPr>
          </w:rPrChange>
        </w:rPr>
        <w:t xml:space="preserve">(C) </w:t>
      </w:r>
      <w:r w:rsidR="003D0BD9" w:rsidRPr="00CB7350">
        <w:rPr>
          <w:rFonts w:ascii="Times New Roman" w:eastAsia="Arial Unicode MS" w:hAnsi="Times New Roman" w:cs="Times New Roman"/>
          <w:color w:val="FF0000"/>
          <w:sz w:val="24"/>
          <w:szCs w:val="24"/>
          <w:rPrChange w:id="19" w:author="Chen, Xiaoxin" w:date="2014-11-05T18:33:00Z">
            <w:rPr>
              <w:rFonts w:ascii="Times New Roman" w:eastAsia="Arial Unicode MS" w:hAnsi="Times New Roman" w:cs="Times New Roman"/>
              <w:sz w:val="24"/>
              <w:szCs w:val="24"/>
            </w:rPr>
          </w:rPrChange>
        </w:rPr>
        <w:t xml:space="preserve">Distribution histogram of D.I. values of all captured nucleus image. </w:t>
      </w:r>
      <w:r w:rsidRPr="00CB7350">
        <w:rPr>
          <w:rFonts w:ascii="Times New Roman" w:eastAsia="Arial Unicode MS" w:hAnsi="Times New Roman" w:cs="Times New Roman"/>
          <w:b/>
          <w:color w:val="FF0000"/>
          <w:sz w:val="24"/>
          <w:szCs w:val="24"/>
          <w:rPrChange w:id="20" w:author="Chen, Xiaoxin" w:date="2014-11-05T18:33:00Z">
            <w:rPr>
              <w:rFonts w:ascii="Times New Roman" w:eastAsia="Arial Unicode MS" w:hAnsi="Times New Roman" w:cs="Times New Roman"/>
              <w:b/>
              <w:sz w:val="24"/>
              <w:szCs w:val="24"/>
            </w:rPr>
          </w:rPrChange>
        </w:rPr>
        <w:t xml:space="preserve">(D) </w:t>
      </w:r>
      <w:r w:rsidR="003D0BD9" w:rsidRPr="00CB7350">
        <w:rPr>
          <w:rFonts w:ascii="Times New Roman" w:eastAsia="Arial Unicode MS" w:hAnsi="Times New Roman" w:cs="Times New Roman"/>
          <w:color w:val="FF0000"/>
          <w:sz w:val="24"/>
          <w:szCs w:val="24"/>
          <w:rPrChange w:id="21" w:author="Chen, Xiaoxin" w:date="2014-11-05T18:33:00Z">
            <w:rPr>
              <w:rFonts w:ascii="Times New Roman" w:eastAsia="Arial Unicode MS" w:hAnsi="Times New Roman" w:cs="Times New Roman"/>
              <w:sz w:val="24"/>
              <w:szCs w:val="24"/>
            </w:rPr>
          </w:rPrChange>
        </w:rPr>
        <w:t>Distribution histogram of D.I. values of simulated three cell population</w:t>
      </w:r>
      <w:r w:rsidR="001104FF" w:rsidRPr="00CB7350">
        <w:rPr>
          <w:rFonts w:ascii="Times New Roman" w:eastAsia="Arial Unicode MS" w:hAnsi="Times New Roman" w:cs="Times New Roman"/>
          <w:color w:val="FF0000"/>
          <w:sz w:val="24"/>
          <w:szCs w:val="24"/>
          <w:rPrChange w:id="22" w:author="Chen, Xiaoxin" w:date="2014-11-05T18:33:00Z">
            <w:rPr>
              <w:rFonts w:ascii="Times New Roman" w:eastAsia="Arial Unicode MS" w:hAnsi="Times New Roman" w:cs="Times New Roman"/>
              <w:sz w:val="24"/>
              <w:szCs w:val="24"/>
            </w:rPr>
          </w:rPrChange>
        </w:rPr>
        <w:t xml:space="preserve">s and mixture of three. Red density was simulated from normal distribution (µ=1.001, </w:t>
      </w:r>
      <w:r w:rsidR="001104FF" w:rsidRPr="00CB7350">
        <w:rPr>
          <w:rFonts w:ascii="Cambria Math" w:eastAsia="Arial Unicode MS" w:hAnsi="Cambria Math" w:cs="Times New Roman"/>
          <w:color w:val="FF0000"/>
          <w:sz w:val="24"/>
          <w:szCs w:val="24"/>
          <w:rPrChange w:id="23" w:author="Chen, Xiaoxin" w:date="2014-11-05T18:33:00Z">
            <w:rPr>
              <w:rFonts w:ascii="Cambria Math" w:eastAsia="Arial Unicode MS" w:hAnsi="Cambria Math" w:cs="Times New Roman"/>
              <w:sz w:val="24"/>
              <w:szCs w:val="24"/>
            </w:rPr>
          </w:rPrChange>
        </w:rPr>
        <w:t>σ=0.19);</w:t>
      </w:r>
      <w:r w:rsidR="003D0BD9" w:rsidRPr="00CB7350">
        <w:rPr>
          <w:rFonts w:ascii="Times New Roman" w:eastAsia="Arial Unicode MS" w:hAnsi="Times New Roman" w:cs="Times New Roman"/>
          <w:color w:val="FF0000"/>
          <w:sz w:val="24"/>
          <w:szCs w:val="24"/>
          <w:rPrChange w:id="24" w:author="Chen, Xiaoxin" w:date="2014-11-05T18:33:00Z">
            <w:rPr>
              <w:rFonts w:ascii="Times New Roman" w:eastAsia="Arial Unicode MS" w:hAnsi="Times New Roman" w:cs="Times New Roman"/>
              <w:sz w:val="24"/>
              <w:szCs w:val="24"/>
            </w:rPr>
          </w:rPrChange>
        </w:rPr>
        <w:t xml:space="preserve"> </w:t>
      </w:r>
      <w:r w:rsidR="001104FF" w:rsidRPr="00CB7350">
        <w:rPr>
          <w:rFonts w:ascii="Times New Roman" w:eastAsia="Arial Unicode MS" w:hAnsi="Times New Roman" w:cs="Times New Roman"/>
          <w:color w:val="FF0000"/>
          <w:sz w:val="24"/>
          <w:szCs w:val="24"/>
          <w:rPrChange w:id="25" w:author="Chen, Xiaoxin" w:date="2014-11-05T18:33:00Z">
            <w:rPr>
              <w:rFonts w:ascii="Times New Roman" w:eastAsia="Arial Unicode MS" w:hAnsi="Times New Roman" w:cs="Times New Roman"/>
              <w:sz w:val="24"/>
              <w:szCs w:val="24"/>
            </w:rPr>
          </w:rPrChange>
        </w:rPr>
        <w:t xml:space="preserve">green density was simulated from normal distribution (µ=2.002, </w:t>
      </w:r>
      <w:r w:rsidR="001104FF" w:rsidRPr="00CB7350">
        <w:rPr>
          <w:rFonts w:ascii="Cambria Math" w:eastAsia="Arial Unicode MS" w:hAnsi="Cambria Math" w:cs="Times New Roman"/>
          <w:color w:val="FF0000"/>
          <w:sz w:val="24"/>
          <w:szCs w:val="24"/>
          <w:rPrChange w:id="26" w:author="Chen, Xiaoxin" w:date="2014-11-05T18:33:00Z">
            <w:rPr>
              <w:rFonts w:ascii="Cambria Math" w:eastAsia="Arial Unicode MS" w:hAnsi="Cambria Math" w:cs="Times New Roman"/>
              <w:sz w:val="24"/>
              <w:szCs w:val="24"/>
            </w:rPr>
          </w:rPrChange>
        </w:rPr>
        <w:t>σ=0.25);</w:t>
      </w:r>
      <w:r w:rsidR="001104FF" w:rsidRPr="00CB7350">
        <w:rPr>
          <w:rFonts w:ascii="Times New Roman" w:eastAsia="Arial Unicode MS" w:hAnsi="Times New Roman" w:cs="Times New Roman"/>
          <w:color w:val="FF0000"/>
          <w:sz w:val="24"/>
          <w:szCs w:val="24"/>
          <w:rPrChange w:id="27" w:author="Chen, Xiaoxin" w:date="2014-11-05T18:33:00Z">
            <w:rPr>
              <w:rFonts w:ascii="Times New Roman" w:eastAsia="Arial Unicode MS" w:hAnsi="Times New Roman" w:cs="Times New Roman"/>
              <w:sz w:val="24"/>
              <w:szCs w:val="24"/>
            </w:rPr>
          </w:rPrChange>
        </w:rPr>
        <w:t xml:space="preserve"> blue density was simulated from normal distribution (µ=2.300, </w:t>
      </w:r>
      <w:r w:rsidR="001104FF" w:rsidRPr="00CB7350">
        <w:rPr>
          <w:rFonts w:ascii="Cambria Math" w:eastAsia="Arial Unicode MS" w:hAnsi="Cambria Math" w:cs="Times New Roman"/>
          <w:color w:val="FF0000"/>
          <w:sz w:val="24"/>
          <w:szCs w:val="24"/>
          <w:rPrChange w:id="28" w:author="Chen, Xiaoxin" w:date="2014-11-05T18:33:00Z">
            <w:rPr>
              <w:rFonts w:ascii="Cambria Math" w:eastAsia="Arial Unicode MS" w:hAnsi="Cambria Math" w:cs="Times New Roman"/>
              <w:sz w:val="24"/>
              <w:szCs w:val="24"/>
            </w:rPr>
          </w:rPrChange>
        </w:rPr>
        <w:t>σ=0.5); black density was the mixture of three population</w:t>
      </w:r>
      <w:r w:rsidR="00784D5D" w:rsidRPr="00CB7350">
        <w:rPr>
          <w:rFonts w:ascii="Cambria Math" w:eastAsia="Arial Unicode MS" w:hAnsi="Cambria Math" w:cs="Times New Roman"/>
          <w:color w:val="FF0000"/>
          <w:sz w:val="24"/>
          <w:szCs w:val="24"/>
          <w:rPrChange w:id="29" w:author="Chen, Xiaoxin" w:date="2014-11-05T18:33:00Z">
            <w:rPr>
              <w:rFonts w:ascii="Cambria Math" w:eastAsia="Arial Unicode MS" w:hAnsi="Cambria Math" w:cs="Times New Roman"/>
              <w:sz w:val="24"/>
              <w:szCs w:val="24"/>
            </w:rPr>
          </w:rPrChange>
        </w:rPr>
        <w:t>s</w:t>
      </w:r>
      <w:r w:rsidR="001104FF" w:rsidRPr="00CB7350">
        <w:rPr>
          <w:rFonts w:ascii="Cambria Math" w:eastAsia="Arial Unicode MS" w:hAnsi="Cambria Math" w:cs="Times New Roman"/>
          <w:color w:val="FF0000"/>
          <w:sz w:val="24"/>
          <w:szCs w:val="24"/>
          <w:rPrChange w:id="30" w:author="Chen, Xiaoxin" w:date="2014-11-05T18:33:00Z">
            <w:rPr>
              <w:rFonts w:ascii="Cambria Math" w:eastAsia="Arial Unicode MS" w:hAnsi="Cambria Math" w:cs="Times New Roman"/>
              <w:sz w:val="24"/>
              <w:szCs w:val="24"/>
            </w:rPr>
          </w:rPrChange>
        </w:rPr>
        <w:t xml:space="preserve"> at ratio: 0.893:0.092:0.05.</w:t>
      </w:r>
    </w:p>
    <w:p w:rsidR="001755FD" w:rsidRPr="009C3C68" w:rsidRDefault="001755FD" w:rsidP="009C3C68">
      <w:pPr>
        <w:spacing w:line="480" w:lineRule="auto"/>
        <w:rPr>
          <w:rFonts w:ascii="Times New Roman" w:hAnsi="Times New Roman" w:cs="Times New Roman"/>
          <w:sz w:val="24"/>
          <w:szCs w:val="24"/>
        </w:rPr>
      </w:pPr>
      <w:proofErr w:type="gramStart"/>
      <w:r w:rsidRPr="00C07091">
        <w:rPr>
          <w:rFonts w:ascii="Times New Roman" w:eastAsia="Arial Unicode MS" w:hAnsi="Times New Roman" w:cs="Times New Roman"/>
          <w:b/>
          <w:sz w:val="24"/>
          <w:szCs w:val="24"/>
        </w:rPr>
        <w:t>Figure 2</w:t>
      </w:r>
      <w:r w:rsidRPr="00632516">
        <w:rPr>
          <w:rFonts w:ascii="Times New Roman" w:eastAsia="Arial Unicode MS" w:hAnsi="Times New Roman" w:cs="Times New Roman"/>
          <w:b/>
          <w:sz w:val="24"/>
          <w:szCs w:val="24"/>
        </w:rPr>
        <w:t>.</w:t>
      </w:r>
      <w:proofErr w:type="gramEnd"/>
      <w:r w:rsidRPr="00632516">
        <w:rPr>
          <w:rFonts w:ascii="Times New Roman" w:eastAsia="Arial Unicode MS" w:hAnsi="Times New Roman" w:cs="Times New Roman"/>
          <w:b/>
          <w:sz w:val="24"/>
          <w:szCs w:val="24"/>
        </w:rPr>
        <w:t xml:space="preserve"> </w:t>
      </w:r>
      <w:ins w:id="31" w:author="Chen, Xiaoxin" w:date="2014-11-05T17:52:00Z">
        <w:r w:rsidR="00B20A92">
          <w:rPr>
            <w:rFonts w:ascii="Times New Roman" w:eastAsia="Arial Unicode MS" w:hAnsi="Times New Roman" w:cs="Times New Roman"/>
            <w:b/>
            <w:sz w:val="24"/>
            <w:szCs w:val="24"/>
          </w:rPr>
          <w:t xml:space="preserve">Work flow of </w:t>
        </w:r>
      </w:ins>
      <w:del w:id="32" w:author="Chen, Xiaoxin" w:date="2014-11-05T17:52:00Z">
        <w:r w:rsidR="00632516" w:rsidRPr="00632516" w:rsidDel="00B20A92">
          <w:rPr>
            <w:rFonts w:ascii="Times New Roman" w:hAnsi="Times New Roman" w:cs="Times New Roman"/>
            <w:b/>
            <w:sz w:val="24"/>
            <w:szCs w:val="24"/>
          </w:rPr>
          <w:delText>E</w:delText>
        </w:r>
      </w:del>
      <w:ins w:id="33" w:author="Chen, Xiaoxin" w:date="2014-11-05T17:52:00Z">
        <w:r w:rsidR="00B20A92" w:rsidRPr="00B20A92">
          <w:rPr>
            <w:rFonts w:ascii="Times New Roman" w:hAnsi="Times New Roman" w:cs="Times New Roman"/>
            <w:b/>
            <w:sz w:val="24"/>
            <w:szCs w:val="24"/>
            <w:u w:val="single"/>
            <w:rPrChange w:id="34" w:author="Chen, Xiaoxin" w:date="2014-11-05T17:52:00Z">
              <w:rPr>
                <w:rFonts w:ascii="Times New Roman" w:hAnsi="Times New Roman" w:cs="Times New Roman"/>
                <w:b/>
                <w:sz w:val="24"/>
                <w:szCs w:val="24"/>
              </w:rPr>
            </w:rPrChange>
          </w:rPr>
          <w:t>e</w:t>
        </w:r>
      </w:ins>
      <w:r w:rsidR="00632516" w:rsidRPr="00632516">
        <w:rPr>
          <w:rFonts w:ascii="Times New Roman" w:hAnsi="Times New Roman" w:cs="Times New Roman"/>
          <w:b/>
          <w:sz w:val="24"/>
          <w:szCs w:val="24"/>
        </w:rPr>
        <w:t xml:space="preserve">xpert-guided </w:t>
      </w:r>
      <w:r w:rsidR="00632516" w:rsidRPr="00B20A92">
        <w:rPr>
          <w:rFonts w:ascii="Times New Roman" w:hAnsi="Times New Roman" w:cs="Times New Roman"/>
          <w:b/>
          <w:sz w:val="24"/>
          <w:szCs w:val="24"/>
          <w:u w:val="single"/>
          <w:rPrChange w:id="35" w:author="Chen, Xiaoxin" w:date="2014-11-05T17:52:00Z">
            <w:rPr>
              <w:rFonts w:ascii="Times New Roman" w:hAnsi="Times New Roman" w:cs="Times New Roman"/>
              <w:b/>
              <w:sz w:val="24"/>
              <w:szCs w:val="24"/>
            </w:rPr>
          </w:rPrChange>
        </w:rPr>
        <w:t>d</w:t>
      </w:r>
      <w:r w:rsidR="00632516" w:rsidRPr="00632516">
        <w:rPr>
          <w:rFonts w:ascii="Times New Roman" w:hAnsi="Times New Roman" w:cs="Times New Roman"/>
          <w:b/>
          <w:sz w:val="24"/>
          <w:szCs w:val="24"/>
        </w:rPr>
        <w:t xml:space="preserve">ata </w:t>
      </w:r>
      <w:r w:rsidR="00632516" w:rsidRPr="00B20A92">
        <w:rPr>
          <w:rFonts w:ascii="Times New Roman" w:hAnsi="Times New Roman" w:cs="Times New Roman"/>
          <w:b/>
          <w:sz w:val="24"/>
          <w:szCs w:val="24"/>
          <w:u w:val="single"/>
          <w:rPrChange w:id="36" w:author="Chen, Xiaoxin" w:date="2014-11-05T17:52:00Z">
            <w:rPr>
              <w:rFonts w:ascii="Times New Roman" w:hAnsi="Times New Roman" w:cs="Times New Roman"/>
              <w:b/>
              <w:sz w:val="24"/>
              <w:szCs w:val="24"/>
            </w:rPr>
          </w:rPrChange>
        </w:rPr>
        <w:t>t</w:t>
      </w:r>
      <w:r w:rsidR="00632516" w:rsidRPr="00632516">
        <w:rPr>
          <w:rFonts w:ascii="Times New Roman" w:hAnsi="Times New Roman" w:cs="Times New Roman"/>
          <w:b/>
          <w:sz w:val="24"/>
          <w:szCs w:val="24"/>
        </w:rPr>
        <w:t xml:space="preserve">ransformation </w:t>
      </w:r>
      <w:r w:rsidR="00632516" w:rsidRPr="00B20A92">
        <w:rPr>
          <w:rFonts w:ascii="Times New Roman" w:hAnsi="Times New Roman" w:cs="Times New Roman"/>
          <w:b/>
          <w:sz w:val="24"/>
          <w:szCs w:val="24"/>
          <w:u w:val="single"/>
          <w:rPrChange w:id="37" w:author="Chen, Xiaoxin" w:date="2014-11-05T17:52:00Z">
            <w:rPr>
              <w:rFonts w:ascii="Times New Roman" w:hAnsi="Times New Roman" w:cs="Times New Roman"/>
              <w:b/>
              <w:sz w:val="24"/>
              <w:szCs w:val="24"/>
            </w:rPr>
          </w:rPrChange>
        </w:rPr>
        <w:t>a</w:t>
      </w:r>
      <w:r w:rsidR="00632516" w:rsidRPr="00632516">
        <w:rPr>
          <w:rFonts w:ascii="Times New Roman" w:hAnsi="Times New Roman" w:cs="Times New Roman"/>
          <w:b/>
          <w:sz w:val="24"/>
          <w:szCs w:val="24"/>
        </w:rPr>
        <w:t xml:space="preserve">nd </w:t>
      </w:r>
      <w:r w:rsidR="00632516" w:rsidRPr="00B20A92">
        <w:rPr>
          <w:rFonts w:ascii="Times New Roman" w:hAnsi="Times New Roman" w:cs="Times New Roman"/>
          <w:b/>
          <w:sz w:val="24"/>
          <w:szCs w:val="24"/>
          <w:u w:val="single"/>
          <w:rPrChange w:id="38" w:author="Chen, Xiaoxin" w:date="2014-11-05T17:52:00Z">
            <w:rPr>
              <w:rFonts w:ascii="Times New Roman" w:hAnsi="Times New Roman" w:cs="Times New Roman"/>
              <w:b/>
              <w:sz w:val="24"/>
              <w:szCs w:val="24"/>
            </w:rPr>
          </w:rPrChange>
        </w:rPr>
        <w:t>r</w:t>
      </w:r>
      <w:r w:rsidR="00632516" w:rsidRPr="00632516">
        <w:rPr>
          <w:rFonts w:ascii="Times New Roman" w:hAnsi="Times New Roman" w:cs="Times New Roman"/>
          <w:b/>
          <w:sz w:val="24"/>
          <w:szCs w:val="24"/>
        </w:rPr>
        <w:t>econstruction (</w:t>
      </w:r>
      <w:proofErr w:type="spellStart"/>
      <w:r w:rsidR="00632516" w:rsidRPr="00632516">
        <w:rPr>
          <w:rFonts w:ascii="Times New Roman" w:hAnsi="Times New Roman" w:cs="Times New Roman"/>
          <w:b/>
          <w:sz w:val="24"/>
          <w:szCs w:val="24"/>
        </w:rPr>
        <w:t>EdTAR</w:t>
      </w:r>
      <w:proofErr w:type="spellEnd"/>
      <w:r w:rsidR="00632516" w:rsidRPr="00632516">
        <w:rPr>
          <w:rFonts w:ascii="Times New Roman" w:hAnsi="Times New Roman" w:cs="Times New Roman"/>
          <w:b/>
          <w:sz w:val="24"/>
          <w:szCs w:val="24"/>
        </w:rPr>
        <w:t>)</w:t>
      </w:r>
      <w:ins w:id="39" w:author="Chen, Xiaoxin" w:date="2014-11-05T17:52:00Z">
        <w:r w:rsidR="00B20A92">
          <w:rPr>
            <w:rFonts w:ascii="Times New Roman" w:hAnsi="Times New Roman" w:cs="Times New Roman"/>
            <w:b/>
            <w:sz w:val="24"/>
            <w:szCs w:val="24"/>
          </w:rPr>
          <w:t>.</w:t>
        </w:r>
      </w:ins>
      <w:r w:rsidR="00632516" w:rsidRPr="00632516">
        <w:rPr>
          <w:rFonts w:ascii="Times New Roman" w:hAnsi="Times New Roman" w:cs="Times New Roman"/>
          <w:b/>
          <w:sz w:val="24"/>
          <w:szCs w:val="24"/>
        </w:rPr>
        <w:t xml:space="preserve"> </w:t>
      </w:r>
      <w:del w:id="40" w:author="Chen, Xiaoxin" w:date="2014-11-05T17:52:00Z">
        <w:r w:rsidRPr="00632516" w:rsidDel="00B20A92">
          <w:rPr>
            <w:rFonts w:ascii="Times New Roman" w:hAnsi="Times New Roman" w:cs="Times New Roman"/>
            <w:b/>
            <w:sz w:val="24"/>
            <w:szCs w:val="24"/>
          </w:rPr>
          <w:delText>work flow</w:delText>
        </w:r>
        <w:r w:rsidR="00632516" w:rsidDel="00B20A92">
          <w:rPr>
            <w:rFonts w:ascii="Times New Roman" w:hAnsi="Times New Roman" w:cs="Times New Roman"/>
            <w:b/>
            <w:sz w:val="24"/>
            <w:szCs w:val="24"/>
          </w:rPr>
          <w:delText>:</w:delText>
        </w:r>
        <w:r w:rsidRPr="00C07091" w:rsidDel="00B20A92">
          <w:rPr>
            <w:rFonts w:ascii="Times New Roman" w:hAnsi="Times New Roman" w:cs="Times New Roman"/>
            <w:sz w:val="24"/>
            <w:szCs w:val="24"/>
          </w:rPr>
          <w:delText xml:space="preserve"> </w:delText>
        </w:r>
      </w:del>
      <w:del w:id="41" w:author="Chen, Xiaoxin" w:date="2014-11-05T17:53:00Z">
        <w:r w:rsidR="009C3C68" w:rsidDel="00B20A92">
          <w:rPr>
            <w:rFonts w:ascii="Times New Roman" w:hAnsi="Times New Roman" w:cs="Times New Roman"/>
            <w:sz w:val="24"/>
            <w:szCs w:val="24"/>
          </w:rPr>
          <w:delText>The EdTAR data process starts with</w:delText>
        </w:r>
      </w:del>
      <w:ins w:id="42" w:author="Chen, Xiaoxin" w:date="2014-11-05T17:53:00Z">
        <w:r w:rsidR="00B20A92">
          <w:rPr>
            <w:rFonts w:ascii="Times New Roman" w:hAnsi="Times New Roman" w:cs="Times New Roman"/>
            <w:sz w:val="24"/>
            <w:szCs w:val="24"/>
          </w:rPr>
          <w:t xml:space="preserve">Starting with </w:t>
        </w:r>
      </w:ins>
      <w:del w:id="43" w:author="Chen, Xiaoxin" w:date="2014-11-05T17:53:00Z">
        <w:r w:rsidR="009C3C68" w:rsidDel="00B20A92">
          <w:rPr>
            <w:rFonts w:ascii="Times New Roman" w:hAnsi="Times New Roman" w:cs="Times New Roman"/>
            <w:sz w:val="24"/>
            <w:szCs w:val="24"/>
          </w:rPr>
          <w:delText xml:space="preserve"> DNA Index (D.I.) </w:delText>
        </w:r>
      </w:del>
      <w:ins w:id="44" w:author="Chen, Xiaoxin" w:date="2014-11-05T17:53:00Z">
        <w:r w:rsidR="00B20A92">
          <w:rPr>
            <w:rFonts w:ascii="Times New Roman" w:hAnsi="Times New Roman" w:cs="Times New Roman"/>
            <w:sz w:val="24"/>
            <w:szCs w:val="24"/>
          </w:rPr>
          <w:t xml:space="preserve">DI </w:t>
        </w:r>
      </w:ins>
      <w:r w:rsidR="009C3C68">
        <w:rPr>
          <w:rFonts w:ascii="Times New Roman" w:hAnsi="Times New Roman" w:cs="Times New Roman"/>
          <w:sz w:val="24"/>
          <w:szCs w:val="24"/>
        </w:rPr>
        <w:t>values</w:t>
      </w:r>
      <w:ins w:id="45" w:author="Chen, Xiaoxin" w:date="2014-11-05T17:53:00Z">
        <w:r w:rsidR="00B20A92">
          <w:rPr>
            <w:rFonts w:ascii="Times New Roman" w:hAnsi="Times New Roman" w:cs="Times New Roman"/>
            <w:sz w:val="24"/>
            <w:szCs w:val="24"/>
          </w:rPr>
          <w:t xml:space="preserve"> as the raw day, </w:t>
        </w:r>
        <w:proofErr w:type="spellStart"/>
        <w:r w:rsidR="00B20A92">
          <w:rPr>
            <w:rFonts w:ascii="Times New Roman" w:hAnsi="Times New Roman" w:cs="Times New Roman"/>
            <w:sz w:val="24"/>
            <w:szCs w:val="24"/>
          </w:rPr>
          <w:t>EdTAR</w:t>
        </w:r>
        <w:proofErr w:type="spellEnd"/>
        <w:r w:rsidR="00B20A92">
          <w:rPr>
            <w:rFonts w:ascii="Times New Roman" w:hAnsi="Times New Roman" w:cs="Times New Roman"/>
            <w:sz w:val="24"/>
            <w:szCs w:val="24"/>
          </w:rPr>
          <w:t xml:space="preserve"> first identified </w:t>
        </w:r>
      </w:ins>
      <w:del w:id="46" w:author="Chen, Xiaoxin" w:date="2014-11-05T17:53:00Z">
        <w:r w:rsidR="009C3C68" w:rsidDel="00B20A92">
          <w:rPr>
            <w:rFonts w:ascii="Times New Roman" w:hAnsi="Times New Roman" w:cs="Times New Roman"/>
            <w:sz w:val="24"/>
            <w:szCs w:val="24"/>
          </w:rPr>
          <w:delText xml:space="preserve">. Briefly, the density of all D.I. values was explored and all </w:delText>
        </w:r>
      </w:del>
      <w:r w:rsidR="009C3C68">
        <w:rPr>
          <w:rFonts w:ascii="Times New Roman" w:hAnsi="Times New Roman" w:cs="Times New Roman"/>
          <w:sz w:val="24"/>
          <w:szCs w:val="24"/>
        </w:rPr>
        <w:t xml:space="preserve">candidate peaks </w:t>
      </w:r>
      <w:ins w:id="47" w:author="Chen, Xiaoxin" w:date="2014-11-05T17:53:00Z">
        <w:r w:rsidR="00B20A92">
          <w:rPr>
            <w:rFonts w:ascii="Times New Roman" w:hAnsi="Times New Roman" w:cs="Times New Roman"/>
            <w:sz w:val="24"/>
            <w:szCs w:val="24"/>
          </w:rPr>
          <w:t>of cell populations</w:t>
        </w:r>
      </w:ins>
      <w:del w:id="48" w:author="Chen, Xiaoxin" w:date="2014-11-05T17:54:00Z">
        <w:r w:rsidR="009C3C68" w:rsidDel="00B20A92">
          <w:rPr>
            <w:rFonts w:ascii="Times New Roman" w:hAnsi="Times New Roman" w:cs="Times New Roman"/>
            <w:sz w:val="24"/>
            <w:szCs w:val="24"/>
          </w:rPr>
          <w:delText>were identified from the smoothed curve</w:delText>
        </w:r>
      </w:del>
      <w:r w:rsidR="009C3C68">
        <w:rPr>
          <w:rFonts w:ascii="Times New Roman" w:hAnsi="Times New Roman" w:cs="Times New Roman"/>
          <w:sz w:val="24"/>
          <w:szCs w:val="24"/>
        </w:rPr>
        <w:t xml:space="preserve">. </w:t>
      </w:r>
      <w:del w:id="49" w:author="Chen, Xiaoxin" w:date="2014-11-05T17:54:00Z">
        <w:r w:rsidR="009C3C68" w:rsidDel="00B20A92">
          <w:rPr>
            <w:rFonts w:ascii="Times New Roman" w:hAnsi="Times New Roman" w:cs="Times New Roman"/>
            <w:sz w:val="24"/>
            <w:szCs w:val="24"/>
          </w:rPr>
          <w:delText>With the expert-guided major parameters, i.e. theoretical mean of diploid or tetraploid cells, clinical OSCC diagnosis D.I. threshold, etc., d</w:delText>
        </w:r>
      </w:del>
      <w:ins w:id="50" w:author="Chen, Xiaoxin" w:date="2014-11-05T17:54:00Z">
        <w:r w:rsidR="00B20A92">
          <w:rPr>
            <w:rFonts w:ascii="Times New Roman" w:hAnsi="Times New Roman" w:cs="Times New Roman"/>
            <w:sz w:val="24"/>
            <w:szCs w:val="24"/>
          </w:rPr>
          <w:t>D</w:t>
        </w:r>
      </w:ins>
      <w:r w:rsidR="009C3C68">
        <w:rPr>
          <w:rFonts w:ascii="Times New Roman" w:hAnsi="Times New Roman" w:cs="Times New Roman"/>
          <w:sz w:val="24"/>
          <w:szCs w:val="24"/>
        </w:rPr>
        <w:t xml:space="preserve">iploid cell population was extracted and further filtered </w:t>
      </w:r>
      <w:del w:id="51" w:author="Chen, Xiaoxin" w:date="2014-11-05T17:54:00Z">
        <w:r w:rsidR="009C3C68" w:rsidDel="00B20A92">
          <w:rPr>
            <w:rFonts w:ascii="Times New Roman" w:hAnsi="Times New Roman" w:cs="Times New Roman"/>
            <w:sz w:val="24"/>
            <w:szCs w:val="24"/>
          </w:rPr>
          <w:delText>(</w:delText>
        </w:r>
      </w:del>
      <w:r w:rsidR="009C3C68">
        <w:rPr>
          <w:rFonts w:ascii="Times New Roman" w:hAnsi="Times New Roman" w:cs="Times New Roman"/>
          <w:sz w:val="24"/>
          <w:szCs w:val="24"/>
        </w:rPr>
        <w:t>if more than one population</w:t>
      </w:r>
      <w:del w:id="52" w:author="Chen, Xiaoxin" w:date="2014-11-05T17:54:00Z">
        <w:r w:rsidR="009C3C68" w:rsidDel="00B20A92">
          <w:rPr>
            <w:rFonts w:ascii="Times New Roman" w:hAnsi="Times New Roman" w:cs="Times New Roman"/>
            <w:sz w:val="24"/>
            <w:szCs w:val="24"/>
          </w:rPr>
          <w:delText>s were</w:delText>
        </w:r>
      </w:del>
      <w:ins w:id="53" w:author="Chen, Xiaoxin" w:date="2014-11-05T17:54:00Z">
        <w:r w:rsidR="00B20A92">
          <w:rPr>
            <w:rFonts w:ascii="Times New Roman" w:hAnsi="Times New Roman" w:cs="Times New Roman"/>
            <w:sz w:val="24"/>
            <w:szCs w:val="24"/>
          </w:rPr>
          <w:t xml:space="preserve"> is</w:t>
        </w:r>
      </w:ins>
      <w:r w:rsidR="009C3C68">
        <w:rPr>
          <w:rFonts w:ascii="Times New Roman" w:hAnsi="Times New Roman" w:cs="Times New Roman"/>
          <w:sz w:val="24"/>
          <w:szCs w:val="24"/>
        </w:rPr>
        <w:t xml:space="preserve"> detected</w:t>
      </w:r>
      <w:del w:id="54" w:author="Chen, Xiaoxin" w:date="2014-11-05T17:55:00Z">
        <w:r w:rsidR="009C3C68" w:rsidDel="00B20A92">
          <w:rPr>
            <w:rFonts w:ascii="Times New Roman" w:hAnsi="Times New Roman" w:cs="Times New Roman"/>
            <w:sz w:val="24"/>
            <w:szCs w:val="24"/>
          </w:rPr>
          <w:delText>)</w:delText>
        </w:r>
      </w:del>
      <w:r w:rsidR="009C3C68">
        <w:rPr>
          <w:rFonts w:ascii="Times New Roman" w:hAnsi="Times New Roman" w:cs="Times New Roman"/>
          <w:sz w:val="24"/>
          <w:szCs w:val="24"/>
        </w:rPr>
        <w:t xml:space="preserve">. </w:t>
      </w:r>
      <w:del w:id="55" w:author="Chen, Xiaoxin" w:date="2014-11-05T17:55:00Z">
        <w:r w:rsidR="009C3C68" w:rsidDel="00B20A92">
          <w:rPr>
            <w:rFonts w:ascii="Times New Roman" w:hAnsi="Times New Roman" w:cs="Times New Roman"/>
            <w:sz w:val="24"/>
            <w:szCs w:val="24"/>
          </w:rPr>
          <w:delText xml:space="preserve">Then, </w:delText>
        </w:r>
      </w:del>
      <w:ins w:id="56" w:author="Chen, Xiaoxin" w:date="2014-11-05T17:55:00Z">
        <w:r w:rsidR="00B20A92">
          <w:rPr>
            <w:rFonts w:ascii="Times New Roman" w:hAnsi="Times New Roman" w:cs="Times New Roman"/>
            <w:sz w:val="24"/>
            <w:szCs w:val="24"/>
          </w:rPr>
          <w:t xml:space="preserve">The </w:t>
        </w:r>
      </w:ins>
      <w:r w:rsidR="009C3C68">
        <w:rPr>
          <w:rFonts w:ascii="Times New Roman" w:hAnsi="Times New Roman" w:cs="Times New Roman"/>
          <w:sz w:val="24"/>
          <w:szCs w:val="24"/>
        </w:rPr>
        <w:t xml:space="preserve">same procedure was applied </w:t>
      </w:r>
      <w:ins w:id="57" w:author="Chen, Xiaoxin" w:date="2014-11-05T17:55:00Z">
        <w:r w:rsidR="00B20A92">
          <w:rPr>
            <w:rFonts w:ascii="Times New Roman" w:hAnsi="Times New Roman" w:cs="Times New Roman"/>
            <w:sz w:val="24"/>
            <w:szCs w:val="24"/>
          </w:rPr>
          <w:t xml:space="preserve">to extract the </w:t>
        </w:r>
      </w:ins>
      <w:del w:id="58" w:author="Chen, Xiaoxin" w:date="2014-11-05T17:56:00Z">
        <w:r w:rsidR="009C3C68" w:rsidDel="00B20A92">
          <w:rPr>
            <w:rFonts w:ascii="Times New Roman" w:hAnsi="Times New Roman" w:cs="Times New Roman"/>
            <w:sz w:val="24"/>
            <w:szCs w:val="24"/>
          </w:rPr>
          <w:delText xml:space="preserve">onto </w:delText>
        </w:r>
        <w:r w:rsidR="00A5572A" w:rsidDel="00B20A92">
          <w:rPr>
            <w:rFonts w:ascii="Times New Roman" w:hAnsi="Times New Roman" w:cs="Times New Roman"/>
            <w:sz w:val="24"/>
            <w:szCs w:val="24"/>
          </w:rPr>
          <w:delText xml:space="preserve">existing </w:delText>
        </w:r>
      </w:del>
      <w:proofErr w:type="spellStart"/>
      <w:r w:rsidR="00A5572A">
        <w:rPr>
          <w:rFonts w:ascii="Times New Roman" w:hAnsi="Times New Roman" w:cs="Times New Roman"/>
          <w:sz w:val="24"/>
          <w:szCs w:val="24"/>
        </w:rPr>
        <w:t>tetraploid</w:t>
      </w:r>
      <w:proofErr w:type="spellEnd"/>
      <w:r w:rsidR="00A5572A">
        <w:rPr>
          <w:rFonts w:ascii="Times New Roman" w:hAnsi="Times New Roman" w:cs="Times New Roman"/>
          <w:sz w:val="24"/>
          <w:szCs w:val="24"/>
        </w:rPr>
        <w:t xml:space="preserve"> cell population</w:t>
      </w:r>
      <w:ins w:id="59" w:author="Chen, Xiaoxin" w:date="2014-11-05T17:56:00Z">
        <w:r w:rsidR="00B20A92">
          <w:rPr>
            <w:rFonts w:ascii="Times New Roman" w:hAnsi="Times New Roman" w:cs="Times New Roman"/>
            <w:sz w:val="24"/>
            <w:szCs w:val="24"/>
          </w:rPr>
          <w:t xml:space="preserve"> and thus</w:t>
        </w:r>
      </w:ins>
      <w:r w:rsidR="00A5572A">
        <w:rPr>
          <w:rFonts w:ascii="Times New Roman" w:hAnsi="Times New Roman" w:cs="Times New Roman"/>
          <w:sz w:val="24"/>
          <w:szCs w:val="24"/>
        </w:rPr>
        <w:t xml:space="preserve"> </w:t>
      </w:r>
      <w:del w:id="60" w:author="Chen, Xiaoxin" w:date="2014-11-05T17:56:00Z">
        <w:r w:rsidR="00A5572A" w:rsidDel="00B20A92">
          <w:rPr>
            <w:rFonts w:ascii="Times New Roman" w:hAnsi="Times New Roman" w:cs="Times New Roman"/>
            <w:sz w:val="24"/>
            <w:szCs w:val="24"/>
          </w:rPr>
          <w:delText xml:space="preserve">leaving all the remaining cells of </w:delText>
        </w:r>
      </w:del>
      <w:r w:rsidR="00A5572A">
        <w:rPr>
          <w:rFonts w:ascii="Times New Roman" w:hAnsi="Times New Roman" w:cs="Times New Roman"/>
          <w:sz w:val="24"/>
          <w:szCs w:val="24"/>
        </w:rPr>
        <w:t xml:space="preserve">the </w:t>
      </w:r>
      <w:proofErr w:type="spellStart"/>
      <w:r w:rsidR="00A5572A">
        <w:rPr>
          <w:rFonts w:ascii="Times New Roman" w:hAnsi="Times New Roman" w:cs="Times New Roman"/>
          <w:sz w:val="24"/>
          <w:szCs w:val="24"/>
        </w:rPr>
        <w:t>aneuploid</w:t>
      </w:r>
      <w:proofErr w:type="spellEnd"/>
      <w:del w:id="61" w:author="Chen, Xiaoxin" w:date="2014-11-05T17:56:00Z">
        <w:r w:rsidR="00A5572A" w:rsidDel="00B20A92">
          <w:rPr>
            <w:rFonts w:ascii="Times New Roman" w:hAnsi="Times New Roman" w:cs="Times New Roman"/>
            <w:sz w:val="24"/>
            <w:szCs w:val="24"/>
          </w:rPr>
          <w:delText>y</w:delText>
        </w:r>
      </w:del>
      <w:r w:rsidR="00A5572A">
        <w:rPr>
          <w:rFonts w:ascii="Times New Roman" w:hAnsi="Times New Roman" w:cs="Times New Roman"/>
          <w:sz w:val="24"/>
          <w:szCs w:val="24"/>
        </w:rPr>
        <w:t xml:space="preserve"> </w:t>
      </w:r>
      <w:ins w:id="62" w:author="Chen, Xiaoxin" w:date="2014-11-05T17:56:00Z">
        <w:r w:rsidR="00B20A92">
          <w:rPr>
            <w:rFonts w:ascii="Times New Roman" w:hAnsi="Times New Roman" w:cs="Times New Roman"/>
            <w:sz w:val="24"/>
            <w:szCs w:val="24"/>
          </w:rPr>
          <w:t xml:space="preserve">cell </w:t>
        </w:r>
      </w:ins>
      <w:r w:rsidR="00A5572A">
        <w:rPr>
          <w:rFonts w:ascii="Times New Roman" w:hAnsi="Times New Roman" w:cs="Times New Roman"/>
          <w:sz w:val="24"/>
          <w:szCs w:val="24"/>
        </w:rPr>
        <w:t>population</w:t>
      </w:r>
      <w:ins w:id="63" w:author="Chen, Xiaoxin" w:date="2014-11-05T17:56:00Z">
        <w:r w:rsidR="00B20A92">
          <w:rPr>
            <w:rFonts w:ascii="Times New Roman" w:hAnsi="Times New Roman" w:cs="Times New Roman"/>
            <w:sz w:val="24"/>
            <w:szCs w:val="24"/>
          </w:rPr>
          <w:t xml:space="preserve"> was isolated</w:t>
        </w:r>
      </w:ins>
      <w:r w:rsidR="00A5572A">
        <w:rPr>
          <w:rFonts w:ascii="Times New Roman" w:hAnsi="Times New Roman" w:cs="Times New Roman"/>
          <w:sz w:val="24"/>
          <w:szCs w:val="24"/>
        </w:rPr>
        <w:t xml:space="preserve">. </w:t>
      </w:r>
      <w:del w:id="64" w:author="Chen, Xiaoxin" w:date="2014-11-05T17:57:00Z">
        <w:r w:rsidR="00A5572A" w:rsidDel="00B20A92">
          <w:rPr>
            <w:rFonts w:ascii="Times New Roman" w:hAnsi="Times New Roman" w:cs="Times New Roman"/>
            <w:sz w:val="24"/>
            <w:szCs w:val="24"/>
          </w:rPr>
          <w:delText xml:space="preserve">Using the same expert-guided parameters (i.e. missing ratios of </w:delText>
        </w:r>
        <w:r w:rsidR="00A5572A" w:rsidDel="00B20A92">
          <w:rPr>
            <w:rFonts w:ascii="Times New Roman" w:hAnsi="Times New Roman" w:cs="Times New Roman"/>
            <w:sz w:val="24"/>
            <w:szCs w:val="24"/>
          </w:rPr>
          <w:lastRenderedPageBreak/>
          <w:delText xml:space="preserve">candidate populations) </w:delText>
        </w:r>
      </w:del>
      <w:ins w:id="65" w:author="Chen, Xiaoxin" w:date="2014-11-05T17:57:00Z">
        <w:r w:rsidR="00B20A92">
          <w:rPr>
            <w:rFonts w:ascii="Times New Roman" w:hAnsi="Times New Roman" w:cs="Times New Roman"/>
            <w:sz w:val="24"/>
            <w:szCs w:val="24"/>
          </w:rPr>
          <w:t xml:space="preserve">Data of these three cell populations were reconstructed </w:t>
        </w:r>
      </w:ins>
      <w:del w:id="66" w:author="Chen, Xiaoxin" w:date="2014-11-05T17:57:00Z">
        <w:r w:rsidR="00A5572A" w:rsidDel="00B20A92">
          <w:rPr>
            <w:rFonts w:ascii="Times New Roman" w:hAnsi="Times New Roman" w:cs="Times New Roman"/>
            <w:sz w:val="24"/>
            <w:szCs w:val="24"/>
          </w:rPr>
          <w:delText xml:space="preserve">reconstruct new variables (of D.I.) </w:delText>
        </w:r>
      </w:del>
      <w:r w:rsidR="00A5572A">
        <w:rPr>
          <w:rFonts w:ascii="Times New Roman" w:hAnsi="Times New Roman" w:cs="Times New Roman"/>
          <w:sz w:val="24"/>
          <w:szCs w:val="24"/>
        </w:rPr>
        <w:t xml:space="preserve">across a wide rage [0 – 8] using the discrete density at each interval. The newly constructed data was used </w:t>
      </w:r>
      <w:del w:id="67" w:author="Chen, Xiaoxin" w:date="2014-11-05T17:58:00Z">
        <w:r w:rsidR="00A5572A" w:rsidDel="00B20A92">
          <w:rPr>
            <w:rFonts w:ascii="Times New Roman" w:hAnsi="Times New Roman" w:cs="Times New Roman"/>
            <w:sz w:val="24"/>
            <w:szCs w:val="24"/>
          </w:rPr>
          <w:delText xml:space="preserve">in </w:delText>
        </w:r>
      </w:del>
      <w:ins w:id="68" w:author="Chen, Xiaoxin" w:date="2014-11-05T17:58:00Z">
        <w:r w:rsidR="00B20A92">
          <w:rPr>
            <w:rFonts w:ascii="Times New Roman" w:hAnsi="Times New Roman" w:cs="Times New Roman"/>
            <w:sz w:val="24"/>
            <w:szCs w:val="24"/>
          </w:rPr>
          <w:t xml:space="preserve">for </w:t>
        </w:r>
      </w:ins>
      <w:r w:rsidR="00A5572A">
        <w:rPr>
          <w:rFonts w:ascii="Times New Roman" w:hAnsi="Times New Roman" w:cs="Times New Roman"/>
          <w:sz w:val="24"/>
          <w:szCs w:val="24"/>
        </w:rPr>
        <w:t xml:space="preserve">training the statistical model and </w:t>
      </w:r>
      <w:ins w:id="69" w:author="Chen, Xiaoxin" w:date="2014-11-05T17:58:00Z">
        <w:r w:rsidR="00B20A92">
          <w:rPr>
            <w:rFonts w:ascii="Times New Roman" w:hAnsi="Times New Roman" w:cs="Times New Roman"/>
            <w:sz w:val="24"/>
            <w:szCs w:val="24"/>
          </w:rPr>
          <w:t xml:space="preserve">calculation of </w:t>
        </w:r>
      </w:ins>
      <w:del w:id="70" w:author="Chen, Xiaoxin" w:date="2014-11-05T17:59:00Z">
        <w:r w:rsidR="00A5572A" w:rsidDel="00B20A92">
          <w:rPr>
            <w:rFonts w:ascii="Times New Roman" w:hAnsi="Times New Roman" w:cs="Times New Roman"/>
            <w:sz w:val="24"/>
            <w:szCs w:val="24"/>
          </w:rPr>
          <w:delText>establish an</w:delText>
        </w:r>
      </w:del>
      <w:ins w:id="71" w:author="Chen, Xiaoxin" w:date="2014-11-05T17:59:00Z">
        <w:r w:rsidR="00B20A92">
          <w:rPr>
            <w:rFonts w:ascii="Times New Roman" w:hAnsi="Times New Roman" w:cs="Times New Roman"/>
            <w:sz w:val="24"/>
            <w:szCs w:val="24"/>
          </w:rPr>
          <w:t>the</w:t>
        </w:r>
      </w:ins>
      <w:r w:rsidR="00A5572A">
        <w:rPr>
          <w:rFonts w:ascii="Times New Roman" w:hAnsi="Times New Roman" w:cs="Times New Roman"/>
          <w:sz w:val="24"/>
          <w:szCs w:val="24"/>
        </w:rPr>
        <w:t xml:space="preserve"> Oral Cancer Risk Index (OCRI)</w:t>
      </w:r>
      <w:del w:id="72" w:author="Chen, Xiaoxin" w:date="2014-11-05T17:59:00Z">
        <w:r w:rsidR="00A5572A" w:rsidDel="00B20A92">
          <w:rPr>
            <w:rFonts w:ascii="Times New Roman" w:hAnsi="Times New Roman" w:cs="Times New Roman"/>
            <w:sz w:val="24"/>
            <w:szCs w:val="24"/>
          </w:rPr>
          <w:delText xml:space="preserve"> panel</w:delText>
        </w:r>
      </w:del>
      <w:r w:rsidR="00D369DA">
        <w:rPr>
          <w:rFonts w:ascii="Times New Roman" w:hAnsi="Times New Roman" w:cs="Times New Roman"/>
          <w:sz w:val="24"/>
          <w:szCs w:val="24"/>
        </w:rPr>
        <w:t>.</w:t>
      </w:r>
      <w:r w:rsidR="009C3C68">
        <w:rPr>
          <w:rFonts w:ascii="Times New Roman" w:hAnsi="Times New Roman" w:cs="Times New Roman"/>
          <w:sz w:val="24"/>
          <w:szCs w:val="24"/>
        </w:rPr>
        <w:t xml:space="preserve"> </w:t>
      </w:r>
    </w:p>
    <w:p w:rsidR="00650BF4" w:rsidRPr="00C07091" w:rsidRDefault="0077386B" w:rsidP="00650BF4">
      <w:pPr>
        <w:spacing w:line="480" w:lineRule="auto"/>
        <w:rPr>
          <w:rFonts w:ascii="Times New Roman" w:eastAsia="Arial Unicode MS" w:hAnsi="Times New Roman" w:cs="Times New Roman"/>
          <w:b/>
          <w:sz w:val="24"/>
          <w:szCs w:val="24"/>
        </w:rPr>
      </w:pPr>
      <w:proofErr w:type="gramStart"/>
      <w:r>
        <w:rPr>
          <w:rFonts w:ascii="Times New Roman" w:eastAsia="Arial Unicode MS" w:hAnsi="Times New Roman" w:cs="Times New Roman"/>
          <w:b/>
          <w:sz w:val="24"/>
          <w:szCs w:val="24"/>
        </w:rPr>
        <w:t>Figure 3</w:t>
      </w:r>
      <w:r w:rsidRPr="00632516">
        <w:rPr>
          <w:rFonts w:ascii="Times New Roman" w:eastAsia="Arial Unicode MS" w:hAnsi="Times New Roman" w:cs="Times New Roman"/>
          <w:b/>
          <w:sz w:val="24"/>
          <w:szCs w:val="24"/>
        </w:rPr>
        <w:t>.</w:t>
      </w:r>
      <w:proofErr w:type="gramEnd"/>
      <w:r w:rsidRPr="00632516">
        <w:rPr>
          <w:rFonts w:ascii="Times New Roman" w:eastAsia="Arial Unicode MS" w:hAnsi="Times New Roman" w:cs="Times New Roman"/>
          <w:b/>
          <w:sz w:val="24"/>
          <w:szCs w:val="24"/>
        </w:rPr>
        <w:t xml:space="preserve"> </w:t>
      </w:r>
      <w:proofErr w:type="gramStart"/>
      <w:ins w:id="73" w:author="Chen, Xiaoxin" w:date="2014-11-05T18:18:00Z">
        <w:r w:rsidR="007344CD">
          <w:rPr>
            <w:rFonts w:ascii="Times New Roman" w:eastAsia="Arial Unicode MS" w:hAnsi="Times New Roman" w:cs="Times New Roman"/>
            <w:b/>
            <w:sz w:val="24"/>
            <w:szCs w:val="24"/>
          </w:rPr>
          <w:t xml:space="preserve">Application of </w:t>
        </w:r>
      </w:ins>
      <w:proofErr w:type="spellStart"/>
      <w:r w:rsidRPr="00632516">
        <w:rPr>
          <w:rFonts w:ascii="Times New Roman" w:hAnsi="Times New Roman" w:cs="Times New Roman"/>
          <w:b/>
          <w:sz w:val="24"/>
          <w:szCs w:val="24"/>
        </w:rPr>
        <w:t>EdTAR</w:t>
      </w:r>
      <w:proofErr w:type="spellEnd"/>
      <w:r>
        <w:rPr>
          <w:rFonts w:ascii="Times New Roman" w:hAnsi="Times New Roman" w:cs="Times New Roman"/>
          <w:b/>
          <w:sz w:val="24"/>
          <w:szCs w:val="24"/>
        </w:rPr>
        <w:t xml:space="preserve"> </w:t>
      </w:r>
      <w:ins w:id="74" w:author="Chen, Xiaoxin" w:date="2014-11-05T18:18:00Z">
        <w:r w:rsidR="007344CD">
          <w:rPr>
            <w:rFonts w:ascii="Times New Roman" w:hAnsi="Times New Roman" w:cs="Times New Roman"/>
            <w:b/>
            <w:sz w:val="24"/>
            <w:szCs w:val="24"/>
          </w:rPr>
          <w:t xml:space="preserve">in </w:t>
        </w:r>
      </w:ins>
      <w:r>
        <w:rPr>
          <w:rFonts w:ascii="Times New Roman" w:hAnsi="Times New Roman" w:cs="Times New Roman"/>
          <w:b/>
          <w:sz w:val="24"/>
          <w:szCs w:val="24"/>
        </w:rPr>
        <w:t xml:space="preserve">processing </w:t>
      </w:r>
      <w:del w:id="75" w:author="Chen, Xiaoxin" w:date="2014-11-05T18:18:00Z">
        <w:r w:rsidDel="007344CD">
          <w:rPr>
            <w:rFonts w:ascii="Times New Roman" w:hAnsi="Times New Roman" w:cs="Times New Roman"/>
            <w:b/>
            <w:sz w:val="24"/>
            <w:szCs w:val="24"/>
          </w:rPr>
          <w:delText xml:space="preserve">results </w:delText>
        </w:r>
      </w:del>
      <w:ins w:id="76" w:author="Chen, Xiaoxin" w:date="2014-11-05T18:18:00Z">
        <w:r w:rsidR="007344CD">
          <w:rPr>
            <w:rFonts w:ascii="Times New Roman" w:hAnsi="Times New Roman" w:cs="Times New Roman"/>
            <w:b/>
            <w:sz w:val="24"/>
            <w:szCs w:val="24"/>
          </w:rPr>
          <w:t>data</w:t>
        </w:r>
        <w:r w:rsidR="007344CD">
          <w:rPr>
            <w:rFonts w:ascii="Times New Roman" w:hAnsi="Times New Roman" w:cs="Times New Roman"/>
            <w:b/>
            <w:sz w:val="24"/>
            <w:szCs w:val="24"/>
          </w:rPr>
          <w:t xml:space="preserve"> </w:t>
        </w:r>
      </w:ins>
      <w:del w:id="77" w:author="Chen, Xiaoxin" w:date="2014-11-05T17:59:00Z">
        <w:r w:rsidDel="00B20A92">
          <w:rPr>
            <w:rFonts w:ascii="Times New Roman" w:hAnsi="Times New Roman" w:cs="Times New Roman"/>
            <w:b/>
            <w:sz w:val="24"/>
            <w:szCs w:val="24"/>
          </w:rPr>
          <w:delText xml:space="preserve">on </w:delText>
        </w:r>
      </w:del>
      <w:ins w:id="78" w:author="Chen, Xiaoxin" w:date="2014-11-05T17:59:00Z">
        <w:r w:rsidR="00B20A92">
          <w:rPr>
            <w:rFonts w:ascii="Times New Roman" w:hAnsi="Times New Roman" w:cs="Times New Roman"/>
            <w:b/>
            <w:sz w:val="24"/>
            <w:szCs w:val="24"/>
          </w:rPr>
          <w:t xml:space="preserve">of </w:t>
        </w:r>
      </w:ins>
      <w:r>
        <w:rPr>
          <w:rFonts w:ascii="Times New Roman" w:hAnsi="Times New Roman" w:cs="Times New Roman"/>
          <w:b/>
          <w:sz w:val="24"/>
          <w:szCs w:val="24"/>
        </w:rPr>
        <w:t xml:space="preserve">three </w:t>
      </w:r>
      <w:del w:id="79" w:author="Chen, Xiaoxin" w:date="2014-11-05T17:59:00Z">
        <w:r w:rsidDel="00B20A92">
          <w:rPr>
            <w:rFonts w:ascii="Times New Roman" w:hAnsi="Times New Roman" w:cs="Times New Roman"/>
            <w:b/>
            <w:sz w:val="24"/>
            <w:szCs w:val="24"/>
          </w:rPr>
          <w:delText xml:space="preserve">candidate </w:delText>
        </w:r>
      </w:del>
      <w:r>
        <w:rPr>
          <w:rFonts w:ascii="Times New Roman" w:hAnsi="Times New Roman" w:cs="Times New Roman"/>
          <w:b/>
          <w:sz w:val="24"/>
          <w:szCs w:val="24"/>
        </w:rPr>
        <w:t xml:space="preserve">samples </w:t>
      </w:r>
      <w:del w:id="80" w:author="Chen, Xiaoxin" w:date="2014-11-05T18:00:00Z">
        <w:r w:rsidDel="00B20A92">
          <w:rPr>
            <w:rFonts w:ascii="Times New Roman" w:hAnsi="Times New Roman" w:cs="Times New Roman"/>
            <w:b/>
            <w:sz w:val="24"/>
            <w:szCs w:val="24"/>
          </w:rPr>
          <w:delText xml:space="preserve">clinically differentiated classes: </w:delText>
        </w:r>
      </w:del>
      <w:ins w:id="81" w:author="Chen, Xiaoxin" w:date="2014-11-05T18:00:00Z">
        <w:r w:rsidR="00B20A92">
          <w:rPr>
            <w:rFonts w:ascii="Times New Roman" w:hAnsi="Times New Roman" w:cs="Times New Roman"/>
            <w:b/>
            <w:sz w:val="24"/>
            <w:szCs w:val="24"/>
          </w:rPr>
          <w:t xml:space="preserve">with pathological diagnosis of </w:t>
        </w:r>
      </w:ins>
      <w:del w:id="82" w:author="Chen, Xiaoxin" w:date="2014-11-05T18:00:00Z">
        <w:r w:rsidDel="00B20A92">
          <w:rPr>
            <w:rFonts w:ascii="Times New Roman" w:hAnsi="Times New Roman" w:cs="Times New Roman"/>
            <w:b/>
            <w:sz w:val="24"/>
            <w:szCs w:val="24"/>
          </w:rPr>
          <w:delText>N</w:delText>
        </w:r>
      </w:del>
      <w:ins w:id="83" w:author="Chen, Xiaoxin" w:date="2014-11-05T18:00:00Z">
        <w:r w:rsidR="00B20A92">
          <w:rPr>
            <w:rFonts w:ascii="Times New Roman" w:hAnsi="Times New Roman" w:cs="Times New Roman"/>
            <w:b/>
            <w:sz w:val="24"/>
            <w:szCs w:val="24"/>
          </w:rPr>
          <w:t>n</w:t>
        </w:r>
      </w:ins>
      <w:r>
        <w:rPr>
          <w:rFonts w:ascii="Times New Roman" w:hAnsi="Times New Roman" w:cs="Times New Roman"/>
          <w:b/>
          <w:sz w:val="24"/>
          <w:szCs w:val="24"/>
        </w:rPr>
        <w:t>ormal</w:t>
      </w:r>
      <w:ins w:id="84" w:author="Chen, Xiaoxin" w:date="2014-11-05T18:01:00Z">
        <w:r w:rsidR="005E39C9">
          <w:rPr>
            <w:rFonts w:ascii="Times New Roman" w:hAnsi="Times New Roman" w:cs="Times New Roman"/>
            <w:b/>
            <w:sz w:val="24"/>
            <w:szCs w:val="24"/>
          </w:rPr>
          <w:t xml:space="preserve"> (A-C)</w:t>
        </w:r>
      </w:ins>
      <w:r>
        <w:rPr>
          <w:rFonts w:ascii="Times New Roman" w:hAnsi="Times New Roman" w:cs="Times New Roman"/>
          <w:b/>
          <w:sz w:val="24"/>
          <w:szCs w:val="24"/>
        </w:rPr>
        <w:t>, OLK</w:t>
      </w:r>
      <w:ins w:id="85" w:author="Chen, Xiaoxin" w:date="2014-11-05T18:01:00Z">
        <w:r w:rsidR="005E39C9">
          <w:rPr>
            <w:rFonts w:ascii="Times New Roman" w:hAnsi="Times New Roman" w:cs="Times New Roman"/>
            <w:b/>
            <w:sz w:val="24"/>
            <w:szCs w:val="24"/>
          </w:rPr>
          <w:t xml:space="preserve"> (D-F)</w:t>
        </w:r>
      </w:ins>
      <w:r>
        <w:rPr>
          <w:rFonts w:ascii="Times New Roman" w:hAnsi="Times New Roman" w:cs="Times New Roman"/>
          <w:b/>
          <w:sz w:val="24"/>
          <w:szCs w:val="24"/>
        </w:rPr>
        <w:t>, and OSCC</w:t>
      </w:r>
      <w:ins w:id="86" w:author="Chen, Xiaoxin" w:date="2014-11-05T18:01:00Z">
        <w:r w:rsidR="005E39C9">
          <w:rPr>
            <w:rFonts w:ascii="Times New Roman" w:hAnsi="Times New Roman" w:cs="Times New Roman"/>
            <w:b/>
            <w:sz w:val="24"/>
            <w:szCs w:val="24"/>
          </w:rPr>
          <w:t xml:space="preserve"> (G-I)</w:t>
        </w:r>
      </w:ins>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del w:id="87" w:author="Chen, Xiaoxin" w:date="2014-11-05T18:01:00Z">
        <w:r w:rsidR="001D5600" w:rsidDel="005E39C9">
          <w:rPr>
            <w:rFonts w:ascii="Times New Roman" w:hAnsi="Times New Roman" w:cs="Times New Roman"/>
            <w:sz w:val="24"/>
            <w:szCs w:val="24"/>
          </w:rPr>
          <w:delText xml:space="preserve"> (A-C) </w:delText>
        </w:r>
      </w:del>
      <w:del w:id="88" w:author="Chen, Xiaoxin" w:date="2014-11-05T18:00:00Z">
        <w:r w:rsidR="001D5600" w:rsidDel="005E39C9">
          <w:rPr>
            <w:rFonts w:ascii="Times New Roman" w:hAnsi="Times New Roman" w:cs="Times New Roman"/>
            <w:sz w:val="24"/>
            <w:szCs w:val="24"/>
          </w:rPr>
          <w:delText xml:space="preserve">was from </w:delText>
        </w:r>
      </w:del>
      <w:del w:id="89" w:author="Chen, Xiaoxin" w:date="2014-11-05T18:01:00Z">
        <w:r w:rsidR="001D5600" w:rsidDel="005E39C9">
          <w:rPr>
            <w:rFonts w:ascii="Times New Roman" w:hAnsi="Times New Roman" w:cs="Times New Roman"/>
            <w:sz w:val="24"/>
            <w:szCs w:val="24"/>
          </w:rPr>
          <w:delText>a normal sample</w:delText>
        </w:r>
      </w:del>
      <w:del w:id="90" w:author="Chen, Xiaoxin" w:date="2014-11-05T18:00:00Z">
        <w:r w:rsidR="001D5600" w:rsidDel="005E39C9">
          <w:rPr>
            <w:rFonts w:ascii="Times New Roman" w:hAnsi="Times New Roman" w:cs="Times New Roman"/>
            <w:sz w:val="24"/>
            <w:szCs w:val="24"/>
          </w:rPr>
          <w:delText>,</w:delText>
        </w:r>
      </w:del>
      <w:del w:id="91" w:author="Chen, Xiaoxin" w:date="2014-11-05T18:01:00Z">
        <w:r w:rsidDel="005E39C9">
          <w:rPr>
            <w:rFonts w:ascii="Times New Roman" w:hAnsi="Times New Roman" w:cs="Times New Roman"/>
            <w:sz w:val="24"/>
            <w:szCs w:val="24"/>
          </w:rPr>
          <w:delText xml:space="preserve"> (</w:delText>
        </w:r>
        <w:r w:rsidR="001D5600" w:rsidDel="005E39C9">
          <w:rPr>
            <w:rFonts w:ascii="Times New Roman" w:hAnsi="Times New Roman" w:cs="Times New Roman"/>
            <w:sz w:val="24"/>
            <w:szCs w:val="24"/>
          </w:rPr>
          <w:delText xml:space="preserve">D-F) </w:delText>
        </w:r>
      </w:del>
      <w:del w:id="92" w:author="Chen, Xiaoxin" w:date="2014-11-05T18:00:00Z">
        <w:r w:rsidR="001D5600" w:rsidDel="005E39C9">
          <w:rPr>
            <w:rFonts w:ascii="Times New Roman" w:hAnsi="Times New Roman" w:cs="Times New Roman"/>
            <w:sz w:val="24"/>
            <w:szCs w:val="24"/>
          </w:rPr>
          <w:delText xml:space="preserve">was from </w:delText>
        </w:r>
      </w:del>
      <w:del w:id="93" w:author="Chen, Xiaoxin" w:date="2014-11-05T18:01:00Z">
        <w:r w:rsidR="001D5600" w:rsidDel="005E39C9">
          <w:rPr>
            <w:rFonts w:ascii="Times New Roman" w:hAnsi="Times New Roman" w:cs="Times New Roman"/>
            <w:sz w:val="24"/>
            <w:szCs w:val="24"/>
          </w:rPr>
          <w:delText>an OLK sample</w:delText>
        </w:r>
      </w:del>
      <w:del w:id="94" w:author="Chen, Xiaoxin" w:date="2014-11-05T18:00:00Z">
        <w:r w:rsidR="001D5600" w:rsidDel="005E39C9">
          <w:rPr>
            <w:rFonts w:ascii="Times New Roman" w:hAnsi="Times New Roman" w:cs="Times New Roman"/>
            <w:sz w:val="24"/>
            <w:szCs w:val="24"/>
          </w:rPr>
          <w:delText xml:space="preserve">, </w:delText>
        </w:r>
      </w:del>
      <w:del w:id="95" w:author="Chen, Xiaoxin" w:date="2014-11-05T18:01:00Z">
        <w:r w:rsidR="001D5600" w:rsidDel="005E39C9">
          <w:rPr>
            <w:rFonts w:ascii="Times New Roman" w:hAnsi="Times New Roman" w:cs="Times New Roman"/>
            <w:sz w:val="24"/>
            <w:szCs w:val="24"/>
          </w:rPr>
          <w:delText xml:space="preserve">and (G-I) </w:delText>
        </w:r>
      </w:del>
      <w:del w:id="96" w:author="Chen, Xiaoxin" w:date="2014-11-05T18:00:00Z">
        <w:r w:rsidR="001D5600" w:rsidDel="005E39C9">
          <w:rPr>
            <w:rFonts w:ascii="Times New Roman" w:hAnsi="Times New Roman" w:cs="Times New Roman"/>
            <w:sz w:val="24"/>
            <w:szCs w:val="24"/>
          </w:rPr>
          <w:delText xml:space="preserve">was from </w:delText>
        </w:r>
      </w:del>
      <w:del w:id="97" w:author="Chen, Xiaoxin" w:date="2014-11-05T18:01:00Z">
        <w:r w:rsidR="001D5600" w:rsidDel="005E39C9">
          <w:rPr>
            <w:rFonts w:ascii="Times New Roman" w:hAnsi="Times New Roman" w:cs="Times New Roman"/>
            <w:sz w:val="24"/>
            <w:szCs w:val="24"/>
          </w:rPr>
          <w:delText xml:space="preserve">an OSCC sample. </w:delText>
        </w:r>
      </w:del>
      <w:r w:rsidR="001D5600">
        <w:rPr>
          <w:rFonts w:ascii="Times New Roman" w:hAnsi="Times New Roman" w:cs="Times New Roman"/>
          <w:sz w:val="24"/>
          <w:szCs w:val="24"/>
        </w:rPr>
        <w:t xml:space="preserve">All density plots have x-axis </w:t>
      </w:r>
      <w:del w:id="98" w:author="Chen, Xiaoxin" w:date="2014-11-05T18:19:00Z">
        <w:r w:rsidR="001D5600" w:rsidDel="007344CD">
          <w:rPr>
            <w:rFonts w:ascii="Times New Roman" w:hAnsi="Times New Roman" w:cs="Times New Roman"/>
            <w:sz w:val="24"/>
            <w:szCs w:val="24"/>
          </w:rPr>
          <w:delText xml:space="preserve">of </w:delText>
        </w:r>
      </w:del>
      <w:ins w:id="99" w:author="Chen, Xiaoxin" w:date="2014-11-05T18:19:00Z">
        <w:r w:rsidR="007344CD">
          <w:rPr>
            <w:rFonts w:ascii="Times New Roman" w:hAnsi="Times New Roman" w:cs="Times New Roman"/>
            <w:sz w:val="24"/>
            <w:szCs w:val="24"/>
          </w:rPr>
          <w:t>as</w:t>
        </w:r>
        <w:r w:rsidR="007344CD">
          <w:rPr>
            <w:rFonts w:ascii="Times New Roman" w:hAnsi="Times New Roman" w:cs="Times New Roman"/>
            <w:sz w:val="24"/>
            <w:szCs w:val="24"/>
          </w:rPr>
          <w:t xml:space="preserve"> </w:t>
        </w:r>
      </w:ins>
      <w:del w:id="100" w:author="Chen, Xiaoxin" w:date="2014-11-05T18:19:00Z">
        <w:r w:rsidR="001D5600" w:rsidDel="007344CD">
          <w:rPr>
            <w:rFonts w:ascii="Times New Roman" w:hAnsi="Times New Roman" w:cs="Times New Roman"/>
            <w:sz w:val="24"/>
            <w:szCs w:val="24"/>
          </w:rPr>
          <w:delText>DNA Index (</w:delText>
        </w:r>
      </w:del>
      <w:r w:rsidR="001D5600">
        <w:rPr>
          <w:rFonts w:ascii="Times New Roman" w:hAnsi="Times New Roman" w:cs="Times New Roman"/>
          <w:sz w:val="24"/>
          <w:szCs w:val="24"/>
        </w:rPr>
        <w:t>D</w:t>
      </w:r>
      <w:ins w:id="101" w:author="Chen, Xiaoxin" w:date="2014-11-05T18:19:00Z">
        <w:r w:rsidR="007344CD">
          <w:rPr>
            <w:rFonts w:ascii="Times New Roman" w:hAnsi="Times New Roman" w:cs="Times New Roman"/>
            <w:sz w:val="24"/>
            <w:szCs w:val="24"/>
          </w:rPr>
          <w:t xml:space="preserve">I </w:t>
        </w:r>
      </w:ins>
      <w:del w:id="102" w:author="Chen, Xiaoxin" w:date="2014-11-05T18:19:00Z">
        <w:r w:rsidR="001D5600" w:rsidDel="007344CD">
          <w:rPr>
            <w:rFonts w:ascii="Times New Roman" w:hAnsi="Times New Roman" w:cs="Times New Roman"/>
            <w:sz w:val="24"/>
            <w:szCs w:val="24"/>
          </w:rPr>
          <w:delText xml:space="preserve">.I.) </w:delText>
        </w:r>
      </w:del>
      <w:r w:rsidR="001D5600">
        <w:rPr>
          <w:rFonts w:ascii="Times New Roman" w:hAnsi="Times New Roman" w:cs="Times New Roman"/>
          <w:sz w:val="24"/>
          <w:szCs w:val="24"/>
        </w:rPr>
        <w:t>value</w:t>
      </w:r>
      <w:ins w:id="103" w:author="Chen, Xiaoxin" w:date="2014-11-05T18:19:00Z">
        <w:r w:rsidR="007344CD">
          <w:rPr>
            <w:rFonts w:ascii="Times New Roman" w:hAnsi="Times New Roman" w:cs="Times New Roman"/>
            <w:sz w:val="24"/>
            <w:szCs w:val="24"/>
          </w:rPr>
          <w:t xml:space="preserve"> and</w:t>
        </w:r>
      </w:ins>
      <w:del w:id="104" w:author="Chen, Xiaoxin" w:date="2014-11-05T18:19:00Z">
        <w:r w:rsidR="001D5600" w:rsidDel="007344CD">
          <w:rPr>
            <w:rFonts w:ascii="Times New Roman" w:hAnsi="Times New Roman" w:cs="Times New Roman"/>
            <w:sz w:val="24"/>
            <w:szCs w:val="24"/>
          </w:rPr>
          <w:delText>,</w:delText>
        </w:r>
      </w:del>
      <w:r w:rsidR="001D5600">
        <w:rPr>
          <w:rFonts w:ascii="Times New Roman" w:hAnsi="Times New Roman" w:cs="Times New Roman"/>
          <w:sz w:val="24"/>
          <w:szCs w:val="24"/>
        </w:rPr>
        <w:t xml:space="preserve"> </w:t>
      </w:r>
      <w:del w:id="105" w:author="Chen, Xiaoxin" w:date="2014-11-05T18:19:00Z">
        <w:r w:rsidR="001D5600" w:rsidDel="007344CD">
          <w:rPr>
            <w:rFonts w:ascii="Times New Roman" w:hAnsi="Times New Roman" w:cs="Times New Roman"/>
            <w:sz w:val="24"/>
            <w:szCs w:val="24"/>
          </w:rPr>
          <w:delText xml:space="preserve">where </w:delText>
        </w:r>
      </w:del>
      <w:r w:rsidR="001D5600">
        <w:rPr>
          <w:rFonts w:ascii="Times New Roman" w:hAnsi="Times New Roman" w:cs="Times New Roman"/>
          <w:sz w:val="24"/>
          <w:szCs w:val="24"/>
        </w:rPr>
        <w:t xml:space="preserve">y-axis as density. </w:t>
      </w:r>
      <w:ins w:id="106" w:author="Chen, Xiaoxin" w:date="2014-11-05T18:21:00Z">
        <w:r w:rsidR="007344CD">
          <w:rPr>
            <w:rFonts w:ascii="Times New Roman" w:hAnsi="Times New Roman" w:cs="Times New Roman"/>
            <w:sz w:val="24"/>
            <w:szCs w:val="24"/>
          </w:rPr>
          <w:t xml:space="preserve">Panel </w:t>
        </w:r>
      </w:ins>
      <w:del w:id="107" w:author="Chen, Xiaoxin" w:date="2014-11-05T18:20:00Z">
        <w:r w:rsidR="001D5600" w:rsidDel="007344CD">
          <w:rPr>
            <w:rFonts w:ascii="Times New Roman" w:hAnsi="Times New Roman" w:cs="Times New Roman"/>
            <w:sz w:val="24"/>
            <w:szCs w:val="24"/>
          </w:rPr>
          <w:delText>Vertically, 3</w:delText>
        </w:r>
      </w:del>
      <w:r w:rsidR="001D5600">
        <w:rPr>
          <w:rFonts w:ascii="Times New Roman" w:hAnsi="Times New Roman" w:cs="Times New Roman"/>
          <w:sz w:val="24"/>
          <w:szCs w:val="24"/>
        </w:rPr>
        <w:t xml:space="preserve">A, </w:t>
      </w:r>
      <w:del w:id="108" w:author="Chen, Xiaoxin" w:date="2014-11-05T18:20:00Z">
        <w:r w:rsidR="001D5600" w:rsidDel="007344CD">
          <w:rPr>
            <w:rFonts w:ascii="Times New Roman" w:hAnsi="Times New Roman" w:cs="Times New Roman"/>
            <w:sz w:val="24"/>
            <w:szCs w:val="24"/>
          </w:rPr>
          <w:delText>3</w:delText>
        </w:r>
      </w:del>
      <w:r w:rsidR="001D5600">
        <w:rPr>
          <w:rFonts w:ascii="Times New Roman" w:hAnsi="Times New Roman" w:cs="Times New Roman"/>
          <w:sz w:val="24"/>
          <w:szCs w:val="24"/>
        </w:rPr>
        <w:t xml:space="preserve">D and </w:t>
      </w:r>
      <w:del w:id="109" w:author="Chen, Xiaoxin" w:date="2014-11-05T18:20:00Z">
        <w:r w:rsidR="001D5600" w:rsidDel="007344CD">
          <w:rPr>
            <w:rFonts w:ascii="Times New Roman" w:hAnsi="Times New Roman" w:cs="Times New Roman"/>
            <w:sz w:val="24"/>
            <w:szCs w:val="24"/>
          </w:rPr>
          <w:delText>3</w:delText>
        </w:r>
      </w:del>
      <w:r w:rsidR="001D5600">
        <w:rPr>
          <w:rFonts w:ascii="Times New Roman" w:hAnsi="Times New Roman" w:cs="Times New Roman"/>
          <w:sz w:val="24"/>
          <w:szCs w:val="24"/>
        </w:rPr>
        <w:t>G showed density plot</w:t>
      </w:r>
      <w:ins w:id="110" w:author="Chen, Xiaoxin" w:date="2014-11-05T18:20:00Z">
        <w:r w:rsidR="007344CD">
          <w:rPr>
            <w:rFonts w:ascii="Times New Roman" w:hAnsi="Times New Roman" w:cs="Times New Roman"/>
            <w:sz w:val="24"/>
            <w:szCs w:val="24"/>
          </w:rPr>
          <w:t xml:space="preserve">s before data processing by </w:t>
        </w:r>
        <w:proofErr w:type="spellStart"/>
        <w:r w:rsidR="007344CD">
          <w:rPr>
            <w:rFonts w:ascii="Times New Roman" w:hAnsi="Times New Roman" w:cs="Times New Roman"/>
            <w:sz w:val="24"/>
            <w:szCs w:val="24"/>
          </w:rPr>
          <w:t>EdTAR</w:t>
        </w:r>
      </w:ins>
      <w:proofErr w:type="spellEnd"/>
      <w:del w:id="111" w:author="Chen, Xiaoxin" w:date="2014-11-05T18:20:00Z">
        <w:r w:rsidR="001D5600" w:rsidDel="007344CD">
          <w:rPr>
            <w:rFonts w:ascii="Times New Roman" w:hAnsi="Times New Roman" w:cs="Times New Roman"/>
            <w:sz w:val="24"/>
            <w:szCs w:val="24"/>
          </w:rPr>
          <w:delText xml:space="preserve"> of all available D.I. values from each sample respectively</w:delText>
        </w:r>
      </w:del>
      <w:r w:rsidR="001D5600">
        <w:rPr>
          <w:rFonts w:ascii="Times New Roman" w:hAnsi="Times New Roman" w:cs="Times New Roman"/>
          <w:sz w:val="24"/>
          <w:szCs w:val="24"/>
        </w:rPr>
        <w:t xml:space="preserve">. </w:t>
      </w:r>
      <w:ins w:id="112" w:author="Chen, Xiaoxin" w:date="2014-11-05T18:22:00Z">
        <w:r w:rsidR="007344CD">
          <w:rPr>
            <w:rFonts w:ascii="Times New Roman" w:hAnsi="Times New Roman" w:cs="Times New Roman"/>
            <w:sz w:val="24"/>
            <w:szCs w:val="24"/>
          </w:rPr>
          <w:t xml:space="preserve">In Panel A, </w:t>
        </w:r>
      </w:ins>
      <w:del w:id="113" w:author="Chen, Xiaoxin" w:date="2014-11-05T18:20:00Z">
        <w:r w:rsidR="001D5600" w:rsidDel="007344CD">
          <w:rPr>
            <w:rFonts w:ascii="Times New Roman" w:hAnsi="Times New Roman" w:cs="Times New Roman"/>
            <w:sz w:val="24"/>
            <w:szCs w:val="24"/>
          </w:rPr>
          <w:delText>In the normal sample (3A), a</w:delText>
        </w:r>
      </w:del>
      <w:ins w:id="114" w:author="Chen, Xiaoxin" w:date="2014-11-05T18:22:00Z">
        <w:r w:rsidR="007344CD">
          <w:rPr>
            <w:rFonts w:ascii="Times New Roman" w:hAnsi="Times New Roman" w:cs="Times New Roman"/>
            <w:sz w:val="24"/>
            <w:szCs w:val="24"/>
          </w:rPr>
          <w:t>a</w:t>
        </w:r>
      </w:ins>
      <w:r w:rsidR="001D5600">
        <w:rPr>
          <w:rFonts w:ascii="Times New Roman" w:hAnsi="Times New Roman" w:cs="Times New Roman"/>
          <w:sz w:val="24"/>
          <w:szCs w:val="24"/>
        </w:rPr>
        <w:t xml:space="preserve"> major peek </w:t>
      </w:r>
      <w:ins w:id="115" w:author="Chen, Xiaoxin" w:date="2014-11-05T18:21:00Z">
        <w:r w:rsidR="007344CD">
          <w:rPr>
            <w:rFonts w:ascii="Times New Roman" w:hAnsi="Times New Roman" w:cs="Times New Roman"/>
            <w:sz w:val="24"/>
            <w:szCs w:val="24"/>
          </w:rPr>
          <w:t xml:space="preserve">with a DI of </w:t>
        </w:r>
      </w:ins>
      <w:del w:id="116" w:author="Chen, Xiaoxin" w:date="2014-11-05T18:21:00Z">
        <w:r w:rsidR="001D5600" w:rsidDel="007344CD">
          <w:rPr>
            <w:rFonts w:ascii="Times New Roman" w:hAnsi="Times New Roman" w:cs="Times New Roman"/>
            <w:sz w:val="24"/>
            <w:szCs w:val="24"/>
          </w:rPr>
          <w:delText xml:space="preserve">located at </w:delText>
        </w:r>
      </w:del>
      <w:r w:rsidR="001D5600">
        <w:rPr>
          <w:rFonts w:ascii="Times New Roman" w:hAnsi="Times New Roman" w:cs="Times New Roman"/>
          <w:sz w:val="24"/>
          <w:szCs w:val="24"/>
        </w:rPr>
        <w:t xml:space="preserve">0.995 represents </w:t>
      </w:r>
      <w:r w:rsidR="00DC51AB">
        <w:rPr>
          <w:rFonts w:ascii="Times New Roman" w:hAnsi="Times New Roman" w:cs="Times New Roman"/>
          <w:sz w:val="24"/>
          <w:szCs w:val="24"/>
        </w:rPr>
        <w:t xml:space="preserve">the </w:t>
      </w:r>
      <w:del w:id="117" w:author="Chen, Xiaoxin" w:date="2014-11-05T18:21:00Z">
        <w:r w:rsidR="001D5600" w:rsidDel="007344CD">
          <w:rPr>
            <w:rFonts w:ascii="Times New Roman" w:hAnsi="Times New Roman" w:cs="Times New Roman"/>
            <w:sz w:val="24"/>
            <w:szCs w:val="24"/>
          </w:rPr>
          <w:delText xml:space="preserve">mean of </w:delText>
        </w:r>
      </w:del>
      <w:r w:rsidR="001D5600">
        <w:rPr>
          <w:rFonts w:ascii="Times New Roman" w:hAnsi="Times New Roman" w:cs="Times New Roman"/>
          <w:sz w:val="24"/>
          <w:szCs w:val="24"/>
        </w:rPr>
        <w:t xml:space="preserve">diploid cell population, where another small peaks (D.I. = 0.594) was a minor </w:t>
      </w:r>
      <w:del w:id="118" w:author="Chen, Xiaoxin" w:date="2014-11-05T18:21:00Z">
        <w:r w:rsidR="001D5600" w:rsidDel="007344CD">
          <w:rPr>
            <w:rFonts w:ascii="Times New Roman" w:hAnsi="Times New Roman" w:cs="Times New Roman"/>
            <w:sz w:val="24"/>
            <w:szCs w:val="24"/>
          </w:rPr>
          <w:delText xml:space="preserve">hump </w:delText>
        </w:r>
      </w:del>
      <w:ins w:id="119" w:author="Chen, Xiaoxin" w:date="2014-11-05T18:21:00Z">
        <w:r w:rsidR="007344CD">
          <w:rPr>
            <w:rFonts w:ascii="Times New Roman" w:hAnsi="Times New Roman" w:cs="Times New Roman"/>
            <w:sz w:val="24"/>
            <w:szCs w:val="24"/>
          </w:rPr>
          <w:t>population</w:t>
        </w:r>
        <w:r w:rsidR="007344CD">
          <w:rPr>
            <w:rFonts w:ascii="Times New Roman" w:hAnsi="Times New Roman" w:cs="Times New Roman"/>
            <w:sz w:val="24"/>
            <w:szCs w:val="24"/>
          </w:rPr>
          <w:t xml:space="preserve"> </w:t>
        </w:r>
      </w:ins>
      <w:r w:rsidR="001D5600">
        <w:rPr>
          <w:rFonts w:ascii="Times New Roman" w:hAnsi="Times New Roman" w:cs="Times New Roman"/>
          <w:sz w:val="24"/>
          <w:szCs w:val="24"/>
        </w:rPr>
        <w:t xml:space="preserve">possibly due to </w:t>
      </w:r>
      <w:del w:id="120" w:author="Chen, Xiaoxin" w:date="2014-11-05T18:22:00Z">
        <w:r w:rsidR="001D5600" w:rsidDel="007344CD">
          <w:rPr>
            <w:rFonts w:ascii="Times New Roman" w:hAnsi="Times New Roman" w:cs="Times New Roman"/>
            <w:sz w:val="24"/>
            <w:szCs w:val="24"/>
          </w:rPr>
          <w:delText xml:space="preserve">measurement error from the </w:delText>
        </w:r>
      </w:del>
      <w:r w:rsidR="001D5600">
        <w:rPr>
          <w:rFonts w:ascii="Times New Roman" w:hAnsi="Times New Roman" w:cs="Times New Roman"/>
          <w:sz w:val="24"/>
          <w:szCs w:val="24"/>
        </w:rPr>
        <w:t>image process</w:t>
      </w:r>
      <w:ins w:id="121" w:author="Chen, Xiaoxin" w:date="2014-11-05T18:22:00Z">
        <w:r w:rsidR="007344CD">
          <w:rPr>
            <w:rFonts w:ascii="Times New Roman" w:hAnsi="Times New Roman" w:cs="Times New Roman"/>
            <w:sz w:val="24"/>
            <w:szCs w:val="24"/>
          </w:rPr>
          <w:t>ing</w:t>
        </w:r>
      </w:ins>
      <w:r w:rsidR="001D5600">
        <w:rPr>
          <w:rFonts w:ascii="Times New Roman" w:hAnsi="Times New Roman" w:cs="Times New Roman"/>
          <w:sz w:val="24"/>
          <w:szCs w:val="24"/>
        </w:rPr>
        <w:t xml:space="preserve">. </w:t>
      </w:r>
      <w:ins w:id="122" w:author="Chen, Xiaoxin" w:date="2014-11-05T18:22:00Z">
        <w:r w:rsidR="007344CD">
          <w:rPr>
            <w:rFonts w:ascii="Times New Roman" w:hAnsi="Times New Roman" w:cs="Times New Roman"/>
            <w:sz w:val="24"/>
            <w:szCs w:val="24"/>
          </w:rPr>
          <w:t xml:space="preserve">In Panel D, </w:t>
        </w:r>
      </w:ins>
      <w:del w:id="123" w:author="Chen, Xiaoxin" w:date="2014-11-05T18:22:00Z">
        <w:r w:rsidR="001D5600" w:rsidDel="007344CD">
          <w:rPr>
            <w:rFonts w:ascii="Times New Roman" w:hAnsi="Times New Roman" w:cs="Times New Roman"/>
            <w:sz w:val="24"/>
            <w:szCs w:val="24"/>
          </w:rPr>
          <w:delText xml:space="preserve">In the </w:delText>
        </w:r>
        <w:r w:rsidR="008704A5" w:rsidDel="007344CD">
          <w:rPr>
            <w:rFonts w:ascii="Times New Roman" w:hAnsi="Times New Roman" w:cs="Times New Roman"/>
            <w:sz w:val="24"/>
            <w:szCs w:val="24"/>
          </w:rPr>
          <w:delText>OLK</w:delText>
        </w:r>
        <w:r w:rsidR="001D5600" w:rsidDel="007344CD">
          <w:rPr>
            <w:rFonts w:ascii="Times New Roman" w:hAnsi="Times New Roman" w:cs="Times New Roman"/>
            <w:sz w:val="24"/>
            <w:szCs w:val="24"/>
          </w:rPr>
          <w:delText xml:space="preserve"> sample (3D), </w:delText>
        </w:r>
      </w:del>
      <w:r w:rsidR="001D5600">
        <w:rPr>
          <w:rFonts w:ascii="Times New Roman" w:hAnsi="Times New Roman" w:cs="Times New Roman"/>
          <w:sz w:val="24"/>
          <w:szCs w:val="24"/>
        </w:rPr>
        <w:t xml:space="preserve">a major peek </w:t>
      </w:r>
      <w:ins w:id="124" w:author="Chen, Xiaoxin" w:date="2014-11-05T18:23:00Z">
        <w:r w:rsidR="007344CD">
          <w:rPr>
            <w:rFonts w:ascii="Times New Roman" w:hAnsi="Times New Roman" w:cs="Times New Roman"/>
            <w:sz w:val="24"/>
            <w:szCs w:val="24"/>
          </w:rPr>
          <w:t xml:space="preserve">with a DI of </w:t>
        </w:r>
      </w:ins>
      <w:del w:id="125" w:author="Chen, Xiaoxin" w:date="2014-11-05T18:23:00Z">
        <w:r w:rsidR="001D5600" w:rsidDel="007344CD">
          <w:rPr>
            <w:rFonts w:ascii="Times New Roman" w:hAnsi="Times New Roman" w:cs="Times New Roman"/>
            <w:sz w:val="24"/>
            <w:szCs w:val="24"/>
          </w:rPr>
          <w:delText xml:space="preserve">located at </w:delText>
        </w:r>
      </w:del>
      <w:r w:rsidR="001D5600">
        <w:rPr>
          <w:rFonts w:ascii="Times New Roman" w:hAnsi="Times New Roman" w:cs="Times New Roman"/>
          <w:sz w:val="24"/>
          <w:szCs w:val="24"/>
        </w:rPr>
        <w:t>0.798</w:t>
      </w:r>
      <w:del w:id="126" w:author="Chen, Xiaoxin" w:date="2014-11-05T18:23:00Z">
        <w:r w:rsidR="001D5600" w:rsidDel="007344CD">
          <w:rPr>
            <w:rFonts w:ascii="Times New Roman" w:hAnsi="Times New Roman" w:cs="Times New Roman"/>
            <w:sz w:val="24"/>
            <w:szCs w:val="24"/>
          </w:rPr>
          <w:delText>,</w:delText>
        </w:r>
      </w:del>
      <w:r w:rsidR="001D5600">
        <w:rPr>
          <w:rFonts w:ascii="Times New Roman" w:hAnsi="Times New Roman" w:cs="Times New Roman"/>
          <w:sz w:val="24"/>
          <w:szCs w:val="24"/>
        </w:rPr>
        <w:t xml:space="preserve"> represents </w:t>
      </w:r>
      <w:r w:rsidR="00DC51AB">
        <w:rPr>
          <w:rFonts w:ascii="Times New Roman" w:hAnsi="Times New Roman" w:cs="Times New Roman"/>
          <w:sz w:val="24"/>
          <w:szCs w:val="24"/>
        </w:rPr>
        <w:t xml:space="preserve">the </w:t>
      </w:r>
      <w:del w:id="127" w:author="Chen, Xiaoxin" w:date="2014-11-05T18:23:00Z">
        <w:r w:rsidR="001D5600" w:rsidDel="007344CD">
          <w:rPr>
            <w:rFonts w:ascii="Times New Roman" w:hAnsi="Times New Roman" w:cs="Times New Roman"/>
            <w:sz w:val="24"/>
            <w:szCs w:val="24"/>
          </w:rPr>
          <w:delText xml:space="preserve">mean of </w:delText>
        </w:r>
      </w:del>
      <w:r w:rsidR="001D5600">
        <w:rPr>
          <w:rFonts w:ascii="Times New Roman" w:hAnsi="Times New Roman" w:cs="Times New Roman"/>
          <w:sz w:val="24"/>
          <w:szCs w:val="24"/>
        </w:rPr>
        <w:t>diploid cell population</w:t>
      </w:r>
      <w:ins w:id="128" w:author="Chen, Xiaoxin" w:date="2014-11-05T18:23:00Z">
        <w:r w:rsidR="00CB7350">
          <w:rPr>
            <w:rFonts w:ascii="Times New Roman" w:hAnsi="Times New Roman" w:cs="Times New Roman"/>
            <w:sz w:val="24"/>
            <w:szCs w:val="24"/>
          </w:rPr>
          <w:t xml:space="preserve"> (3,590 cells)</w:t>
        </w:r>
      </w:ins>
      <w:r w:rsidR="00DC51AB">
        <w:rPr>
          <w:rFonts w:ascii="Times New Roman" w:hAnsi="Times New Roman" w:cs="Times New Roman"/>
          <w:sz w:val="24"/>
          <w:szCs w:val="24"/>
        </w:rPr>
        <w:t xml:space="preserve">. </w:t>
      </w:r>
      <w:ins w:id="129" w:author="Chen, Xiaoxin" w:date="2014-11-05T18:23:00Z">
        <w:r w:rsidR="00CB7350">
          <w:rPr>
            <w:rFonts w:ascii="Times New Roman" w:hAnsi="Times New Roman" w:cs="Times New Roman"/>
            <w:sz w:val="24"/>
            <w:szCs w:val="24"/>
          </w:rPr>
          <w:t xml:space="preserve">Other than this peak, four peaks with DI values of </w:t>
        </w:r>
      </w:ins>
      <w:del w:id="130" w:author="Chen, Xiaoxin" w:date="2014-11-05T18:24:00Z">
        <w:r w:rsidR="00DC51AB" w:rsidDel="00CB7350">
          <w:rPr>
            <w:rFonts w:ascii="Times New Roman" w:hAnsi="Times New Roman" w:cs="Times New Roman"/>
            <w:sz w:val="24"/>
            <w:szCs w:val="24"/>
          </w:rPr>
          <w:delText>It</w:delText>
        </w:r>
        <w:r w:rsidR="001D5600" w:rsidDel="00CB7350">
          <w:rPr>
            <w:rFonts w:ascii="Times New Roman" w:hAnsi="Times New Roman" w:cs="Times New Roman"/>
            <w:sz w:val="24"/>
            <w:szCs w:val="24"/>
          </w:rPr>
          <w:delText xml:space="preserve"> deviat</w:delText>
        </w:r>
        <w:r w:rsidR="00DC51AB" w:rsidDel="00CB7350">
          <w:rPr>
            <w:rFonts w:ascii="Times New Roman" w:hAnsi="Times New Roman" w:cs="Times New Roman"/>
            <w:sz w:val="24"/>
            <w:szCs w:val="24"/>
          </w:rPr>
          <w:delText>ed toward the left from</w:delText>
        </w:r>
        <w:r w:rsidR="001D5600" w:rsidDel="00CB7350">
          <w:rPr>
            <w:rFonts w:ascii="Times New Roman" w:hAnsi="Times New Roman" w:cs="Times New Roman"/>
            <w:sz w:val="24"/>
            <w:szCs w:val="24"/>
          </w:rPr>
          <w:delText xml:space="preserve"> </w:delText>
        </w:r>
        <w:r w:rsidR="00DC51AB" w:rsidDel="00CB7350">
          <w:rPr>
            <w:rFonts w:ascii="Times New Roman" w:hAnsi="Times New Roman" w:cs="Times New Roman"/>
            <w:sz w:val="24"/>
            <w:szCs w:val="24"/>
          </w:rPr>
          <w:delText>“</w:delText>
        </w:r>
        <w:r w:rsidR="001D5600" w:rsidDel="00CB7350">
          <w:rPr>
            <w:rFonts w:ascii="Times New Roman" w:hAnsi="Times New Roman" w:cs="Times New Roman"/>
            <w:sz w:val="24"/>
            <w:szCs w:val="24"/>
          </w:rPr>
          <w:delText>1</w:delText>
        </w:r>
        <w:r w:rsidR="00DC51AB" w:rsidDel="00CB7350">
          <w:rPr>
            <w:rFonts w:ascii="Times New Roman" w:hAnsi="Times New Roman" w:cs="Times New Roman"/>
            <w:sz w:val="24"/>
            <w:szCs w:val="24"/>
          </w:rPr>
          <w:delText>”</w:delText>
        </w:r>
        <w:r w:rsidR="001D5600" w:rsidDel="00CB7350">
          <w:rPr>
            <w:rFonts w:ascii="Times New Roman" w:hAnsi="Times New Roman" w:cs="Times New Roman"/>
            <w:sz w:val="24"/>
            <w:szCs w:val="24"/>
          </w:rPr>
          <w:delText xml:space="preserve"> owing to the smoothing algorithm </w:delText>
        </w:r>
        <w:r w:rsidR="00DC51AB" w:rsidDel="00CB7350">
          <w:rPr>
            <w:rFonts w:ascii="Times New Roman" w:hAnsi="Times New Roman" w:cs="Times New Roman"/>
            <w:sz w:val="24"/>
            <w:szCs w:val="24"/>
          </w:rPr>
          <w:delText>and it left</w:delText>
        </w:r>
        <w:r w:rsidR="001D5600" w:rsidDel="00CB7350">
          <w:rPr>
            <w:rFonts w:ascii="Times New Roman" w:hAnsi="Times New Roman" w:cs="Times New Roman"/>
            <w:sz w:val="24"/>
            <w:szCs w:val="24"/>
          </w:rPr>
          <w:delText xml:space="preserve"> another minor peak at </w:delText>
        </w:r>
      </w:del>
      <w:r w:rsidR="001D5600">
        <w:rPr>
          <w:rFonts w:ascii="Times New Roman" w:hAnsi="Times New Roman" w:cs="Times New Roman"/>
          <w:sz w:val="24"/>
          <w:szCs w:val="24"/>
        </w:rPr>
        <w:t>1.25</w:t>
      </w:r>
      <w:ins w:id="131" w:author="Chen, Xiaoxin" w:date="2014-11-05T18:24:00Z">
        <w:r w:rsidR="00CB7350">
          <w:rPr>
            <w:rFonts w:ascii="Times New Roman" w:hAnsi="Times New Roman" w:cs="Times New Roman"/>
            <w:sz w:val="24"/>
            <w:szCs w:val="24"/>
          </w:rPr>
          <w:t xml:space="preserve">, </w:t>
        </w:r>
      </w:ins>
      <w:del w:id="132" w:author="Chen, Xiaoxin" w:date="2014-11-05T18:24:00Z">
        <w:r w:rsidR="002B18F5" w:rsidDel="00CB7350">
          <w:rPr>
            <w:rFonts w:ascii="Times New Roman" w:hAnsi="Times New Roman" w:cs="Times New Roman"/>
            <w:sz w:val="24"/>
            <w:szCs w:val="24"/>
          </w:rPr>
          <w:delText xml:space="preserve">. Three more almost invisible peaks were located at </w:delText>
        </w:r>
      </w:del>
      <w:r w:rsidR="002B18F5">
        <w:rPr>
          <w:rFonts w:ascii="Times New Roman" w:hAnsi="Times New Roman" w:cs="Times New Roman"/>
          <w:sz w:val="24"/>
          <w:szCs w:val="24"/>
        </w:rPr>
        <w:t>1.75, 2.22, and 2.74</w:t>
      </w:r>
      <w:ins w:id="133" w:author="Chen, Xiaoxin" w:date="2014-11-05T18:24:00Z">
        <w:r w:rsidR="00CB7350">
          <w:rPr>
            <w:rFonts w:ascii="Times New Roman" w:hAnsi="Times New Roman" w:cs="Times New Roman"/>
            <w:sz w:val="24"/>
            <w:szCs w:val="24"/>
          </w:rPr>
          <w:t>, were present</w:t>
        </w:r>
      </w:ins>
      <w:del w:id="134" w:author="Chen, Xiaoxin" w:date="2014-11-05T18:24:00Z">
        <w:r w:rsidR="002B18F5" w:rsidDel="00CB7350">
          <w:rPr>
            <w:rFonts w:ascii="Times New Roman" w:hAnsi="Times New Roman" w:cs="Times New Roman"/>
            <w:sz w:val="24"/>
            <w:szCs w:val="24"/>
          </w:rPr>
          <w:delText xml:space="preserve"> respectively</w:delText>
        </w:r>
      </w:del>
      <w:r w:rsidR="002B18F5">
        <w:rPr>
          <w:rFonts w:ascii="Times New Roman" w:hAnsi="Times New Roman" w:cs="Times New Roman"/>
          <w:sz w:val="24"/>
          <w:szCs w:val="24"/>
        </w:rPr>
        <w:t xml:space="preserve">. </w:t>
      </w:r>
      <w:del w:id="135" w:author="Chen, Xiaoxin" w:date="2014-11-05T18:24:00Z">
        <w:r w:rsidR="002B18F5" w:rsidDel="00CB7350">
          <w:rPr>
            <w:rFonts w:ascii="Times New Roman" w:hAnsi="Times New Roman" w:cs="Times New Roman"/>
            <w:sz w:val="24"/>
            <w:szCs w:val="24"/>
          </w:rPr>
          <w:delText xml:space="preserve">It was further indicated that the first cell population consist the main density (3590 cells). </w:delText>
        </w:r>
      </w:del>
      <w:ins w:id="136" w:author="Chen, Xiaoxin" w:date="2014-11-05T18:24:00Z">
        <w:r w:rsidR="00CB7350">
          <w:rPr>
            <w:rFonts w:ascii="Times New Roman" w:hAnsi="Times New Roman" w:cs="Times New Roman"/>
            <w:sz w:val="24"/>
            <w:szCs w:val="24"/>
          </w:rPr>
          <w:t xml:space="preserve">In Panel G, </w:t>
        </w:r>
      </w:ins>
      <w:del w:id="137" w:author="Chen, Xiaoxin" w:date="2014-11-05T18:24:00Z">
        <w:r w:rsidR="00650BF4" w:rsidDel="00CB7350">
          <w:rPr>
            <w:rFonts w:ascii="Times New Roman" w:hAnsi="Times New Roman" w:cs="Times New Roman"/>
            <w:sz w:val="24"/>
            <w:szCs w:val="24"/>
          </w:rPr>
          <w:delText xml:space="preserve">In the OSCC sample (3G), </w:delText>
        </w:r>
      </w:del>
      <w:r w:rsidR="00650BF4">
        <w:rPr>
          <w:rFonts w:ascii="Times New Roman" w:hAnsi="Times New Roman" w:cs="Times New Roman"/>
          <w:sz w:val="24"/>
          <w:szCs w:val="24"/>
        </w:rPr>
        <w:t xml:space="preserve">a major peek </w:t>
      </w:r>
      <w:del w:id="138" w:author="Chen, Xiaoxin" w:date="2014-11-05T18:24:00Z">
        <w:r w:rsidR="00650BF4" w:rsidDel="00CB7350">
          <w:rPr>
            <w:rFonts w:ascii="Times New Roman" w:hAnsi="Times New Roman" w:cs="Times New Roman"/>
            <w:sz w:val="24"/>
            <w:szCs w:val="24"/>
          </w:rPr>
          <w:delText>located at</w:delText>
        </w:r>
      </w:del>
      <w:ins w:id="139" w:author="Chen, Xiaoxin" w:date="2014-11-05T18:24:00Z">
        <w:r w:rsidR="00CB7350">
          <w:rPr>
            <w:rFonts w:ascii="Times New Roman" w:hAnsi="Times New Roman" w:cs="Times New Roman"/>
            <w:sz w:val="24"/>
            <w:szCs w:val="24"/>
          </w:rPr>
          <w:t>with a DI of</w:t>
        </w:r>
      </w:ins>
      <w:r w:rsidR="00650BF4">
        <w:rPr>
          <w:rFonts w:ascii="Times New Roman" w:hAnsi="Times New Roman" w:cs="Times New Roman"/>
          <w:sz w:val="24"/>
          <w:szCs w:val="24"/>
        </w:rPr>
        <w:t xml:space="preserve"> 1.02</w:t>
      </w:r>
      <w:del w:id="140" w:author="Chen, Xiaoxin" w:date="2014-11-05T18:24:00Z">
        <w:r w:rsidR="00650BF4" w:rsidDel="00CB7350">
          <w:rPr>
            <w:rFonts w:ascii="Times New Roman" w:hAnsi="Times New Roman" w:cs="Times New Roman"/>
            <w:sz w:val="24"/>
            <w:szCs w:val="24"/>
          </w:rPr>
          <w:delText>,</w:delText>
        </w:r>
      </w:del>
      <w:r w:rsidR="00650BF4">
        <w:rPr>
          <w:rFonts w:ascii="Times New Roman" w:hAnsi="Times New Roman" w:cs="Times New Roman"/>
          <w:sz w:val="24"/>
          <w:szCs w:val="24"/>
        </w:rPr>
        <w:t xml:space="preserve"> represents the </w:t>
      </w:r>
      <w:del w:id="141" w:author="Chen, Xiaoxin" w:date="2014-11-05T18:24:00Z">
        <w:r w:rsidR="00650BF4" w:rsidDel="00CB7350">
          <w:rPr>
            <w:rFonts w:ascii="Times New Roman" w:hAnsi="Times New Roman" w:cs="Times New Roman"/>
            <w:sz w:val="24"/>
            <w:szCs w:val="24"/>
          </w:rPr>
          <w:delText xml:space="preserve">mean of </w:delText>
        </w:r>
      </w:del>
      <w:r w:rsidR="00650BF4">
        <w:rPr>
          <w:rFonts w:ascii="Times New Roman" w:hAnsi="Times New Roman" w:cs="Times New Roman"/>
          <w:sz w:val="24"/>
          <w:szCs w:val="24"/>
        </w:rPr>
        <w:t>diploid cell population</w:t>
      </w:r>
      <w:del w:id="142" w:author="Chen, Xiaoxin" w:date="2014-11-05T18:25:00Z">
        <w:r w:rsidR="00650BF4" w:rsidDel="00CB7350">
          <w:rPr>
            <w:rFonts w:ascii="Times New Roman" w:hAnsi="Times New Roman" w:cs="Times New Roman"/>
            <w:sz w:val="24"/>
            <w:szCs w:val="24"/>
          </w:rPr>
          <w:delText>.</w:delText>
        </w:r>
      </w:del>
      <w:ins w:id="143" w:author="Chen, Xiaoxin" w:date="2014-11-05T18:25:00Z">
        <w:r w:rsidR="00CB7350">
          <w:rPr>
            <w:rFonts w:ascii="Times New Roman" w:hAnsi="Times New Roman" w:cs="Times New Roman"/>
            <w:sz w:val="24"/>
            <w:szCs w:val="24"/>
          </w:rPr>
          <w:t>, and a</w:t>
        </w:r>
      </w:ins>
      <w:r w:rsidR="00650BF4">
        <w:rPr>
          <w:rFonts w:ascii="Times New Roman" w:hAnsi="Times New Roman" w:cs="Times New Roman"/>
          <w:sz w:val="24"/>
          <w:szCs w:val="24"/>
        </w:rPr>
        <w:t xml:space="preserve"> </w:t>
      </w:r>
      <w:del w:id="144" w:author="Chen, Xiaoxin" w:date="2014-11-05T18:25:00Z">
        <w:r w:rsidR="00650BF4" w:rsidDel="00CB7350">
          <w:rPr>
            <w:rFonts w:ascii="Times New Roman" w:hAnsi="Times New Roman" w:cs="Times New Roman"/>
            <w:sz w:val="24"/>
            <w:szCs w:val="24"/>
          </w:rPr>
          <w:delText>Another obvious</w:delText>
        </w:r>
      </w:del>
      <w:ins w:id="145" w:author="Chen, Xiaoxin" w:date="2014-11-05T18:25:00Z">
        <w:r w:rsidR="00CB7350">
          <w:rPr>
            <w:rFonts w:ascii="Times New Roman" w:hAnsi="Times New Roman" w:cs="Times New Roman"/>
            <w:sz w:val="24"/>
            <w:szCs w:val="24"/>
          </w:rPr>
          <w:t>second</w:t>
        </w:r>
      </w:ins>
      <w:r w:rsidR="00650BF4">
        <w:rPr>
          <w:rFonts w:ascii="Times New Roman" w:hAnsi="Times New Roman" w:cs="Times New Roman"/>
          <w:sz w:val="24"/>
          <w:szCs w:val="24"/>
        </w:rPr>
        <w:t xml:space="preserve"> peak </w:t>
      </w:r>
      <w:del w:id="146" w:author="Chen, Xiaoxin" w:date="2014-11-05T18:25:00Z">
        <w:r w:rsidR="00650BF4" w:rsidDel="00CB7350">
          <w:rPr>
            <w:rFonts w:ascii="Times New Roman" w:hAnsi="Times New Roman" w:cs="Times New Roman"/>
            <w:sz w:val="24"/>
            <w:szCs w:val="24"/>
          </w:rPr>
          <w:delText xml:space="preserve">was located at </w:delText>
        </w:r>
      </w:del>
      <w:ins w:id="147" w:author="Chen, Xiaoxin" w:date="2014-11-05T18:25:00Z">
        <w:r w:rsidR="00CB7350">
          <w:rPr>
            <w:rFonts w:ascii="Times New Roman" w:hAnsi="Times New Roman" w:cs="Times New Roman"/>
            <w:sz w:val="24"/>
            <w:szCs w:val="24"/>
          </w:rPr>
          <w:t xml:space="preserve">with a DI of </w:t>
        </w:r>
      </w:ins>
      <w:r w:rsidR="00650BF4">
        <w:rPr>
          <w:rFonts w:ascii="Times New Roman" w:hAnsi="Times New Roman" w:cs="Times New Roman"/>
          <w:sz w:val="24"/>
          <w:szCs w:val="24"/>
        </w:rPr>
        <w:t>1.79</w:t>
      </w:r>
      <w:ins w:id="148" w:author="Chen, Xiaoxin" w:date="2014-11-05T18:25:00Z">
        <w:r w:rsidR="00CB7350">
          <w:rPr>
            <w:rFonts w:ascii="Times New Roman" w:hAnsi="Times New Roman" w:cs="Times New Roman"/>
            <w:sz w:val="24"/>
            <w:szCs w:val="24"/>
          </w:rPr>
          <w:t xml:space="preserve"> </w:t>
        </w:r>
      </w:ins>
      <w:del w:id="149" w:author="Chen, Xiaoxin" w:date="2014-11-05T18:25:00Z">
        <w:r w:rsidR="00650BF4" w:rsidDel="00CB7350">
          <w:rPr>
            <w:rFonts w:ascii="Times New Roman" w:hAnsi="Times New Roman" w:cs="Times New Roman"/>
            <w:sz w:val="24"/>
            <w:szCs w:val="24"/>
          </w:rPr>
          <w:delText xml:space="preserve">, which was deemed to </w:delText>
        </w:r>
      </w:del>
      <w:r w:rsidR="00650BF4">
        <w:rPr>
          <w:rFonts w:ascii="Times New Roman" w:hAnsi="Times New Roman" w:cs="Times New Roman"/>
          <w:sz w:val="24"/>
          <w:szCs w:val="24"/>
        </w:rPr>
        <w:t>represent</w:t>
      </w:r>
      <w:ins w:id="150" w:author="Chen, Xiaoxin" w:date="2014-11-05T18:25:00Z">
        <w:r w:rsidR="00CB7350">
          <w:rPr>
            <w:rFonts w:ascii="Times New Roman" w:hAnsi="Times New Roman" w:cs="Times New Roman"/>
            <w:sz w:val="24"/>
            <w:szCs w:val="24"/>
          </w:rPr>
          <w:t>s</w:t>
        </w:r>
      </w:ins>
      <w:r w:rsidR="00650BF4">
        <w:rPr>
          <w:rFonts w:ascii="Times New Roman" w:hAnsi="Times New Roman" w:cs="Times New Roman"/>
          <w:sz w:val="24"/>
          <w:szCs w:val="24"/>
        </w:rPr>
        <w:t xml:space="preserve"> the </w:t>
      </w:r>
      <w:proofErr w:type="spellStart"/>
      <w:r w:rsidR="00650BF4">
        <w:rPr>
          <w:rFonts w:ascii="Times New Roman" w:hAnsi="Times New Roman" w:cs="Times New Roman"/>
          <w:sz w:val="24"/>
          <w:szCs w:val="24"/>
        </w:rPr>
        <w:t>tetraploid</w:t>
      </w:r>
      <w:proofErr w:type="spellEnd"/>
      <w:r w:rsidR="00650BF4">
        <w:rPr>
          <w:rFonts w:ascii="Times New Roman" w:hAnsi="Times New Roman" w:cs="Times New Roman"/>
          <w:sz w:val="24"/>
          <w:szCs w:val="24"/>
        </w:rPr>
        <w:t xml:space="preserve"> </w:t>
      </w:r>
      <w:ins w:id="151" w:author="Chen, Xiaoxin" w:date="2014-11-05T18:25:00Z">
        <w:r w:rsidR="00CB7350">
          <w:rPr>
            <w:rFonts w:ascii="Times New Roman" w:hAnsi="Times New Roman" w:cs="Times New Roman"/>
            <w:sz w:val="24"/>
            <w:szCs w:val="24"/>
          </w:rPr>
          <w:t xml:space="preserve">cell </w:t>
        </w:r>
      </w:ins>
      <w:r w:rsidR="00650BF4">
        <w:rPr>
          <w:rFonts w:ascii="Times New Roman" w:hAnsi="Times New Roman" w:cs="Times New Roman"/>
          <w:sz w:val="24"/>
          <w:szCs w:val="24"/>
        </w:rPr>
        <w:t xml:space="preserve">population. </w:t>
      </w:r>
      <w:del w:id="152" w:author="Chen, Xiaoxin" w:date="2014-11-05T18:26:00Z">
        <w:r w:rsidR="00650BF4" w:rsidDel="00CB7350">
          <w:rPr>
            <w:rFonts w:ascii="Times New Roman" w:hAnsi="Times New Roman" w:cs="Times New Roman"/>
            <w:sz w:val="24"/>
            <w:szCs w:val="24"/>
          </w:rPr>
          <w:delText xml:space="preserve">The second peak represented the mean of the tetraploid population, which again deviated toward the left from “2” owing to the smoothing algorithm. </w:delText>
        </w:r>
      </w:del>
      <w:ins w:id="153" w:author="Chen, Xiaoxin" w:date="2014-11-05T18:26:00Z">
        <w:r w:rsidR="00CB7350">
          <w:rPr>
            <w:rFonts w:ascii="Times New Roman" w:hAnsi="Times New Roman" w:cs="Times New Roman"/>
            <w:sz w:val="24"/>
            <w:szCs w:val="24"/>
          </w:rPr>
          <w:t xml:space="preserve">Other than these two peaks, </w:t>
        </w:r>
      </w:ins>
      <w:del w:id="154" w:author="Chen, Xiaoxin" w:date="2014-11-05T18:26:00Z">
        <w:r w:rsidR="00650BF4" w:rsidDel="00CB7350">
          <w:rPr>
            <w:rFonts w:ascii="Times New Roman" w:hAnsi="Times New Roman" w:cs="Times New Roman"/>
            <w:sz w:val="24"/>
            <w:szCs w:val="24"/>
          </w:rPr>
          <w:delText>T</w:delText>
        </w:r>
      </w:del>
      <w:ins w:id="155" w:author="Chen, Xiaoxin" w:date="2014-11-05T18:26:00Z">
        <w:r w:rsidR="00CB7350">
          <w:rPr>
            <w:rFonts w:ascii="Times New Roman" w:hAnsi="Times New Roman" w:cs="Times New Roman"/>
            <w:sz w:val="24"/>
            <w:szCs w:val="24"/>
          </w:rPr>
          <w:t>t</w:t>
        </w:r>
      </w:ins>
      <w:r w:rsidR="00650BF4">
        <w:rPr>
          <w:rFonts w:ascii="Times New Roman" w:hAnsi="Times New Roman" w:cs="Times New Roman"/>
          <w:sz w:val="24"/>
          <w:szCs w:val="24"/>
        </w:rPr>
        <w:t xml:space="preserve">hree </w:t>
      </w:r>
      <w:del w:id="156" w:author="Chen, Xiaoxin" w:date="2014-11-05T18:26:00Z">
        <w:r w:rsidR="00650BF4" w:rsidDel="00CB7350">
          <w:rPr>
            <w:rFonts w:ascii="Times New Roman" w:hAnsi="Times New Roman" w:cs="Times New Roman"/>
            <w:sz w:val="24"/>
            <w:szCs w:val="24"/>
          </w:rPr>
          <w:delText xml:space="preserve">more almost invisible </w:delText>
        </w:r>
      </w:del>
      <w:r w:rsidR="00650BF4">
        <w:rPr>
          <w:rFonts w:ascii="Times New Roman" w:hAnsi="Times New Roman" w:cs="Times New Roman"/>
          <w:sz w:val="24"/>
          <w:szCs w:val="24"/>
        </w:rPr>
        <w:t xml:space="preserve">peaks </w:t>
      </w:r>
      <w:ins w:id="157" w:author="Chen, Xiaoxin" w:date="2014-11-05T18:26:00Z">
        <w:r w:rsidR="00CB7350">
          <w:rPr>
            <w:rFonts w:ascii="Times New Roman" w:hAnsi="Times New Roman" w:cs="Times New Roman"/>
            <w:sz w:val="24"/>
            <w:szCs w:val="24"/>
          </w:rPr>
          <w:t xml:space="preserve">with DI values of </w:t>
        </w:r>
      </w:ins>
      <w:del w:id="158" w:author="Chen, Xiaoxin" w:date="2014-11-05T18:26:00Z">
        <w:r w:rsidR="00650BF4" w:rsidDel="00CB7350">
          <w:rPr>
            <w:rFonts w:ascii="Times New Roman" w:hAnsi="Times New Roman" w:cs="Times New Roman"/>
            <w:sz w:val="24"/>
            <w:szCs w:val="24"/>
          </w:rPr>
          <w:delText xml:space="preserve">were located at </w:delText>
        </w:r>
      </w:del>
      <w:r w:rsidR="0085314B">
        <w:rPr>
          <w:rFonts w:ascii="Times New Roman" w:hAnsi="Times New Roman" w:cs="Times New Roman"/>
          <w:sz w:val="24"/>
          <w:szCs w:val="24"/>
        </w:rPr>
        <w:t>3.25</w:t>
      </w:r>
      <w:r w:rsidR="00650BF4">
        <w:rPr>
          <w:rFonts w:ascii="Times New Roman" w:hAnsi="Times New Roman" w:cs="Times New Roman"/>
          <w:sz w:val="24"/>
          <w:szCs w:val="24"/>
        </w:rPr>
        <w:t>,</w:t>
      </w:r>
      <w:r w:rsidR="0085314B">
        <w:rPr>
          <w:rFonts w:ascii="Times New Roman" w:hAnsi="Times New Roman" w:cs="Times New Roman"/>
          <w:sz w:val="24"/>
          <w:szCs w:val="24"/>
        </w:rPr>
        <w:t xml:space="preserve"> 3.57</w:t>
      </w:r>
      <w:r w:rsidR="00650BF4">
        <w:rPr>
          <w:rFonts w:ascii="Times New Roman" w:hAnsi="Times New Roman" w:cs="Times New Roman"/>
          <w:sz w:val="24"/>
          <w:szCs w:val="24"/>
        </w:rPr>
        <w:t xml:space="preserve">, and </w:t>
      </w:r>
      <w:r w:rsidR="0085314B">
        <w:rPr>
          <w:rFonts w:ascii="Times New Roman" w:hAnsi="Times New Roman" w:cs="Times New Roman"/>
          <w:sz w:val="24"/>
          <w:szCs w:val="24"/>
        </w:rPr>
        <w:t>3</w:t>
      </w:r>
      <w:r w:rsidR="00650BF4">
        <w:rPr>
          <w:rFonts w:ascii="Times New Roman" w:hAnsi="Times New Roman" w:cs="Times New Roman"/>
          <w:sz w:val="24"/>
          <w:szCs w:val="24"/>
        </w:rPr>
        <w:t>.</w:t>
      </w:r>
      <w:r w:rsidR="0085314B">
        <w:rPr>
          <w:rFonts w:ascii="Times New Roman" w:hAnsi="Times New Roman" w:cs="Times New Roman"/>
          <w:sz w:val="24"/>
          <w:szCs w:val="24"/>
        </w:rPr>
        <w:t>99</w:t>
      </w:r>
      <w:r w:rsidR="00650BF4">
        <w:rPr>
          <w:rFonts w:ascii="Times New Roman" w:hAnsi="Times New Roman" w:cs="Times New Roman"/>
          <w:sz w:val="24"/>
          <w:szCs w:val="24"/>
        </w:rPr>
        <w:t xml:space="preserve"> </w:t>
      </w:r>
      <w:del w:id="159" w:author="Chen, Xiaoxin" w:date="2014-11-05T18:26:00Z">
        <w:r w:rsidR="00650BF4" w:rsidDel="00CB7350">
          <w:rPr>
            <w:rFonts w:ascii="Times New Roman" w:hAnsi="Times New Roman" w:cs="Times New Roman"/>
            <w:sz w:val="24"/>
            <w:szCs w:val="24"/>
          </w:rPr>
          <w:delText>respectively</w:delText>
        </w:r>
      </w:del>
      <w:ins w:id="160" w:author="Chen, Xiaoxin" w:date="2014-11-05T18:26:00Z">
        <w:r w:rsidR="00CB7350">
          <w:rPr>
            <w:rFonts w:ascii="Times New Roman" w:hAnsi="Times New Roman" w:cs="Times New Roman"/>
            <w:sz w:val="24"/>
            <w:szCs w:val="24"/>
          </w:rPr>
          <w:t xml:space="preserve">were present, and </w:t>
        </w:r>
      </w:ins>
      <w:del w:id="161" w:author="Chen, Xiaoxin" w:date="2014-11-05T18:26:00Z">
        <w:r w:rsidR="00650BF4" w:rsidDel="00CB7350">
          <w:rPr>
            <w:rFonts w:ascii="Times New Roman" w:hAnsi="Times New Roman" w:cs="Times New Roman"/>
            <w:sz w:val="24"/>
            <w:szCs w:val="24"/>
          </w:rPr>
          <w:delText xml:space="preserve">. </w:delText>
        </w:r>
        <w:r w:rsidR="0085314B" w:rsidDel="00CB7350">
          <w:rPr>
            <w:rFonts w:ascii="Times New Roman" w:hAnsi="Times New Roman" w:cs="Times New Roman"/>
            <w:sz w:val="24"/>
            <w:szCs w:val="24"/>
          </w:rPr>
          <w:delText>These were deems to</w:delText>
        </w:r>
      </w:del>
      <w:ins w:id="162" w:author="Chen, Xiaoxin" w:date="2014-11-05T18:26:00Z">
        <w:r w:rsidR="00CB7350">
          <w:rPr>
            <w:rFonts w:ascii="Times New Roman" w:hAnsi="Times New Roman" w:cs="Times New Roman"/>
            <w:sz w:val="24"/>
            <w:szCs w:val="24"/>
          </w:rPr>
          <w:t xml:space="preserve">were believed to </w:t>
        </w:r>
      </w:ins>
      <w:del w:id="163" w:author="Chen, Xiaoxin" w:date="2014-11-05T18:26:00Z">
        <w:r w:rsidR="0085314B" w:rsidDel="00CB7350">
          <w:rPr>
            <w:rFonts w:ascii="Times New Roman" w:hAnsi="Times New Roman" w:cs="Times New Roman"/>
            <w:sz w:val="24"/>
            <w:szCs w:val="24"/>
          </w:rPr>
          <w:delText xml:space="preserve"> </w:delText>
        </w:r>
      </w:del>
      <w:r w:rsidR="0085314B">
        <w:rPr>
          <w:rFonts w:ascii="Times New Roman" w:hAnsi="Times New Roman" w:cs="Times New Roman"/>
          <w:sz w:val="24"/>
          <w:szCs w:val="24"/>
        </w:rPr>
        <w:t xml:space="preserve">represent the aneuploidy cell population. </w:t>
      </w:r>
      <w:ins w:id="164" w:author="Chen, Xiaoxin" w:date="2014-11-05T18:27:00Z">
        <w:r w:rsidR="00CB7350">
          <w:rPr>
            <w:rFonts w:ascii="Times New Roman" w:hAnsi="Times New Roman" w:cs="Times New Roman"/>
            <w:sz w:val="24"/>
            <w:szCs w:val="24"/>
          </w:rPr>
          <w:t xml:space="preserve">Panel B, E and H </w:t>
        </w:r>
      </w:ins>
      <w:ins w:id="165" w:author="Chen, Xiaoxin" w:date="2014-11-05T18:28:00Z">
        <w:r w:rsidR="00CB7350">
          <w:rPr>
            <w:rFonts w:ascii="Times New Roman" w:hAnsi="Times New Roman" w:cs="Times New Roman"/>
            <w:sz w:val="24"/>
            <w:szCs w:val="24"/>
          </w:rPr>
          <w:t xml:space="preserve">corresponding with Panel A, D and G respectively </w:t>
        </w:r>
      </w:ins>
      <w:ins w:id="166" w:author="Chen, Xiaoxin" w:date="2014-11-05T18:30:00Z">
        <w:r w:rsidR="00CB7350">
          <w:rPr>
            <w:rFonts w:ascii="Times New Roman" w:hAnsi="Times New Roman" w:cs="Times New Roman"/>
            <w:sz w:val="24"/>
            <w:szCs w:val="24"/>
          </w:rPr>
          <w:t>we</w:t>
        </w:r>
      </w:ins>
      <w:ins w:id="167" w:author="Chen, Xiaoxin" w:date="2014-11-05T18:27:00Z">
        <w:r w:rsidR="00CB7350">
          <w:rPr>
            <w:rFonts w:ascii="Times New Roman" w:hAnsi="Times New Roman" w:cs="Times New Roman"/>
            <w:sz w:val="24"/>
            <w:szCs w:val="24"/>
          </w:rPr>
          <w:t xml:space="preserve">re </w:t>
        </w:r>
      </w:ins>
      <w:del w:id="168" w:author="Chen, Xiaoxin" w:date="2014-11-05T18:27:00Z">
        <w:r w:rsidR="0085314B" w:rsidDel="00CB7350">
          <w:rPr>
            <w:rFonts w:ascii="Times New Roman" w:hAnsi="Times New Roman" w:cs="Times New Roman"/>
            <w:sz w:val="24"/>
            <w:szCs w:val="24"/>
          </w:rPr>
          <w:delText xml:space="preserve">The second column </w:delText>
        </w:r>
      </w:del>
      <w:r w:rsidR="0085314B">
        <w:rPr>
          <w:rFonts w:ascii="Times New Roman" w:hAnsi="Times New Roman" w:cs="Times New Roman"/>
          <w:sz w:val="24"/>
          <w:szCs w:val="24"/>
        </w:rPr>
        <w:t>three plots show</w:t>
      </w:r>
      <w:ins w:id="169" w:author="Chen, Xiaoxin" w:date="2014-11-05T18:27:00Z">
        <w:r w:rsidR="00CB7350">
          <w:rPr>
            <w:rFonts w:ascii="Times New Roman" w:hAnsi="Times New Roman" w:cs="Times New Roman"/>
            <w:sz w:val="24"/>
            <w:szCs w:val="24"/>
          </w:rPr>
          <w:t xml:space="preserve">ing </w:t>
        </w:r>
      </w:ins>
      <w:del w:id="170" w:author="Chen, Xiaoxin" w:date="2014-11-05T18:27:00Z">
        <w:r w:rsidR="0085314B" w:rsidDel="00CB7350">
          <w:rPr>
            <w:rFonts w:ascii="Times New Roman" w:hAnsi="Times New Roman" w:cs="Times New Roman"/>
            <w:sz w:val="24"/>
            <w:szCs w:val="24"/>
          </w:rPr>
          <w:delText xml:space="preserve">ed </w:delText>
        </w:r>
      </w:del>
      <w:r w:rsidR="0085314B">
        <w:rPr>
          <w:rFonts w:ascii="Times New Roman" w:hAnsi="Times New Roman" w:cs="Times New Roman"/>
          <w:sz w:val="24"/>
          <w:szCs w:val="24"/>
        </w:rPr>
        <w:t xml:space="preserve">the net results </w:t>
      </w:r>
      <w:del w:id="171" w:author="Chen, Xiaoxin" w:date="2014-11-05T18:27:00Z">
        <w:r w:rsidR="0085314B" w:rsidDel="00CB7350">
          <w:rPr>
            <w:rFonts w:ascii="Times New Roman" w:hAnsi="Times New Roman" w:cs="Times New Roman"/>
            <w:sz w:val="24"/>
            <w:szCs w:val="24"/>
          </w:rPr>
          <w:delText xml:space="preserve">from </w:delText>
        </w:r>
      </w:del>
      <w:ins w:id="172" w:author="Chen, Xiaoxin" w:date="2014-11-05T18:27:00Z">
        <w:r w:rsidR="00CB7350">
          <w:rPr>
            <w:rFonts w:ascii="Times New Roman" w:hAnsi="Times New Roman" w:cs="Times New Roman"/>
            <w:sz w:val="24"/>
            <w:szCs w:val="24"/>
          </w:rPr>
          <w:t>of</w:t>
        </w:r>
        <w:r w:rsidR="00CB7350">
          <w:rPr>
            <w:rFonts w:ascii="Times New Roman" w:hAnsi="Times New Roman" w:cs="Times New Roman"/>
            <w:sz w:val="24"/>
            <w:szCs w:val="24"/>
          </w:rPr>
          <w:t xml:space="preserve"> </w:t>
        </w:r>
        <w:r w:rsidR="00CB7350">
          <w:rPr>
            <w:rFonts w:ascii="Times New Roman" w:hAnsi="Times New Roman" w:cs="Times New Roman"/>
            <w:sz w:val="24"/>
            <w:szCs w:val="24"/>
          </w:rPr>
          <w:t xml:space="preserve">data processing by </w:t>
        </w:r>
      </w:ins>
      <w:proofErr w:type="spellStart"/>
      <w:r w:rsidR="0085314B">
        <w:rPr>
          <w:rFonts w:ascii="Times New Roman" w:hAnsi="Times New Roman" w:cs="Times New Roman"/>
          <w:sz w:val="24"/>
          <w:szCs w:val="24"/>
        </w:rPr>
        <w:t>EdTAR</w:t>
      </w:r>
      <w:proofErr w:type="spellEnd"/>
      <w:del w:id="173" w:author="Chen, Xiaoxin" w:date="2014-11-05T18:27:00Z">
        <w:r w:rsidR="0085314B" w:rsidDel="00CB7350">
          <w:rPr>
            <w:rFonts w:ascii="Times New Roman" w:hAnsi="Times New Roman" w:cs="Times New Roman"/>
            <w:sz w:val="24"/>
            <w:szCs w:val="24"/>
          </w:rPr>
          <w:delText xml:space="preserve"> process, which was to reveal the hidden signals</w:delText>
        </w:r>
      </w:del>
      <w:r w:rsidR="0085314B">
        <w:rPr>
          <w:rFonts w:ascii="Times New Roman" w:hAnsi="Times New Roman" w:cs="Times New Roman"/>
          <w:sz w:val="24"/>
          <w:szCs w:val="24"/>
        </w:rPr>
        <w:t xml:space="preserve">. </w:t>
      </w:r>
      <w:del w:id="174" w:author="Chen, Xiaoxin" w:date="2014-11-05T18:29:00Z">
        <w:r w:rsidR="0085314B" w:rsidDel="00CB7350">
          <w:rPr>
            <w:rFonts w:ascii="Times New Roman" w:hAnsi="Times New Roman" w:cs="Times New Roman"/>
            <w:sz w:val="24"/>
            <w:szCs w:val="24"/>
          </w:rPr>
          <w:delText xml:space="preserve">(3B) was same as (3A) since only a single diploid population was identified and cleaning was </w:delText>
        </w:r>
        <w:r w:rsidR="0085314B" w:rsidDel="00CB7350">
          <w:rPr>
            <w:rFonts w:ascii="Times New Roman" w:hAnsi="Times New Roman" w:cs="Times New Roman"/>
            <w:sz w:val="24"/>
            <w:szCs w:val="24"/>
          </w:rPr>
          <w:lastRenderedPageBreak/>
          <w:delText xml:space="preserve">unnecessary. </w:delText>
        </w:r>
        <w:r w:rsidR="009D4ADD" w:rsidDel="00CB7350">
          <w:rPr>
            <w:rFonts w:ascii="Times New Roman" w:hAnsi="Times New Roman" w:cs="Times New Roman"/>
            <w:sz w:val="24"/>
            <w:szCs w:val="24"/>
          </w:rPr>
          <w:delText>(</w:delText>
        </w:r>
        <w:r w:rsidR="0085314B" w:rsidDel="00CB7350">
          <w:rPr>
            <w:rFonts w:ascii="Times New Roman" w:hAnsi="Times New Roman" w:cs="Times New Roman"/>
            <w:sz w:val="24"/>
            <w:szCs w:val="24"/>
          </w:rPr>
          <w:delText xml:space="preserve">3E) </w:delText>
        </w:r>
        <w:r w:rsidR="009D4ADD" w:rsidDel="00CB7350">
          <w:rPr>
            <w:rFonts w:ascii="Times New Roman" w:hAnsi="Times New Roman" w:cs="Times New Roman"/>
            <w:sz w:val="24"/>
            <w:szCs w:val="24"/>
          </w:rPr>
          <w:delText xml:space="preserve">and (3H) clearly showed the benefit from the EdTAR process where the tetraploid cell populations were showed and all possible candidate aneuploidy cells (cell population) were revealed for each of the two samples respectively. </w:delText>
        </w:r>
      </w:del>
      <w:ins w:id="175" w:author="Chen, Xiaoxin" w:date="2014-11-05T18:29:00Z">
        <w:r w:rsidR="00CB7350">
          <w:rPr>
            <w:rFonts w:ascii="Times New Roman" w:hAnsi="Times New Roman" w:cs="Times New Roman"/>
            <w:sz w:val="24"/>
            <w:szCs w:val="24"/>
          </w:rPr>
          <w:t xml:space="preserve">Signals of the aneuploidy cell populations </w:t>
        </w:r>
      </w:ins>
      <w:ins w:id="176" w:author="Chen, Xiaoxin" w:date="2014-11-05T18:30:00Z">
        <w:r w:rsidR="00CB7350">
          <w:rPr>
            <w:rFonts w:ascii="Times New Roman" w:hAnsi="Times New Roman" w:cs="Times New Roman"/>
            <w:sz w:val="24"/>
            <w:szCs w:val="24"/>
          </w:rPr>
          <w:t>we</w:t>
        </w:r>
      </w:ins>
      <w:ins w:id="177" w:author="Chen, Xiaoxin" w:date="2014-11-05T18:29:00Z">
        <w:r w:rsidR="00CB7350">
          <w:rPr>
            <w:rFonts w:ascii="Times New Roman" w:hAnsi="Times New Roman" w:cs="Times New Roman"/>
            <w:sz w:val="24"/>
            <w:szCs w:val="24"/>
          </w:rPr>
          <w:t>re amplified in Panel E and H.</w:t>
        </w:r>
      </w:ins>
      <w:ins w:id="178" w:author="Chen, Xiaoxin" w:date="2014-11-05T18:30:00Z">
        <w:r w:rsidR="00CB7350">
          <w:rPr>
            <w:rFonts w:ascii="Times New Roman" w:hAnsi="Times New Roman" w:cs="Times New Roman"/>
            <w:sz w:val="24"/>
            <w:szCs w:val="24"/>
          </w:rPr>
          <w:t xml:space="preserve"> Panel C, F and I </w:t>
        </w:r>
      </w:ins>
      <w:del w:id="179" w:author="Chen, Xiaoxin" w:date="2014-11-05T18:30:00Z">
        <w:r w:rsidR="009D4ADD" w:rsidDel="00CB7350">
          <w:rPr>
            <w:rFonts w:ascii="Times New Roman" w:hAnsi="Times New Roman" w:cs="Times New Roman"/>
            <w:sz w:val="24"/>
            <w:szCs w:val="24"/>
          </w:rPr>
          <w:delText xml:space="preserve">The last column of three plots (3C), (3F) and (3I) </w:delText>
        </w:r>
      </w:del>
      <w:r w:rsidR="009D4ADD">
        <w:rPr>
          <w:rFonts w:ascii="Times New Roman" w:hAnsi="Times New Roman" w:cs="Times New Roman"/>
          <w:sz w:val="24"/>
          <w:szCs w:val="24"/>
        </w:rPr>
        <w:t>showed boxplot</w:t>
      </w:r>
      <w:ins w:id="180" w:author="Chen, Xiaoxin" w:date="2014-11-05T18:30:00Z">
        <w:r w:rsidR="00CB7350">
          <w:rPr>
            <w:rFonts w:ascii="Times New Roman" w:hAnsi="Times New Roman" w:cs="Times New Roman"/>
            <w:sz w:val="24"/>
            <w:szCs w:val="24"/>
          </w:rPr>
          <w:t>s</w:t>
        </w:r>
      </w:ins>
      <w:r w:rsidR="009D4ADD">
        <w:rPr>
          <w:rFonts w:ascii="Times New Roman" w:hAnsi="Times New Roman" w:cs="Times New Roman"/>
          <w:sz w:val="24"/>
          <w:szCs w:val="24"/>
        </w:rPr>
        <w:t xml:space="preserve"> of newly constructed variables </w:t>
      </w:r>
      <w:del w:id="181" w:author="Chen, Xiaoxin" w:date="2014-11-05T18:30:00Z">
        <w:r w:rsidR="009D4ADD" w:rsidDel="00CB7350">
          <w:rPr>
            <w:rFonts w:ascii="Times New Roman" w:hAnsi="Times New Roman" w:cs="Times New Roman"/>
            <w:sz w:val="24"/>
            <w:szCs w:val="24"/>
          </w:rPr>
          <w:delText xml:space="preserve">from </w:delText>
        </w:r>
      </w:del>
      <w:ins w:id="182" w:author="Chen, Xiaoxin" w:date="2014-11-05T18:30:00Z">
        <w:r w:rsidR="00CB7350">
          <w:rPr>
            <w:rFonts w:ascii="Times New Roman" w:hAnsi="Times New Roman" w:cs="Times New Roman"/>
            <w:sz w:val="24"/>
            <w:szCs w:val="24"/>
          </w:rPr>
          <w:t>a</w:t>
        </w:r>
      </w:ins>
      <w:ins w:id="183" w:author="Chen, Xiaoxin" w:date="2014-11-05T18:31:00Z">
        <w:r w:rsidR="00CB7350">
          <w:rPr>
            <w:rFonts w:ascii="Times New Roman" w:hAnsi="Times New Roman" w:cs="Times New Roman"/>
            <w:sz w:val="24"/>
            <w:szCs w:val="24"/>
          </w:rPr>
          <w:t>fter data processing with</w:t>
        </w:r>
      </w:ins>
      <w:ins w:id="184" w:author="Chen, Xiaoxin" w:date="2014-11-05T18:30:00Z">
        <w:r w:rsidR="00CB7350">
          <w:rPr>
            <w:rFonts w:ascii="Times New Roman" w:hAnsi="Times New Roman" w:cs="Times New Roman"/>
            <w:sz w:val="24"/>
            <w:szCs w:val="24"/>
          </w:rPr>
          <w:t xml:space="preserve"> </w:t>
        </w:r>
      </w:ins>
      <w:proofErr w:type="spellStart"/>
      <w:r w:rsidR="009D4ADD">
        <w:rPr>
          <w:rFonts w:ascii="Times New Roman" w:hAnsi="Times New Roman" w:cs="Times New Roman"/>
          <w:sz w:val="24"/>
          <w:szCs w:val="24"/>
        </w:rPr>
        <w:t>EdTAR</w:t>
      </w:r>
      <w:proofErr w:type="spellEnd"/>
      <w:del w:id="185" w:author="Chen, Xiaoxin" w:date="2014-11-05T18:30:00Z">
        <w:r w:rsidR="009D4ADD" w:rsidDel="00CB7350">
          <w:rPr>
            <w:rFonts w:ascii="Times New Roman" w:hAnsi="Times New Roman" w:cs="Times New Roman"/>
            <w:sz w:val="24"/>
            <w:szCs w:val="24"/>
          </w:rPr>
          <w:delText xml:space="preserve"> process for three samples</w:delText>
        </w:r>
      </w:del>
      <w:r w:rsidR="009D4ADD">
        <w:rPr>
          <w:rFonts w:ascii="Times New Roman" w:hAnsi="Times New Roman" w:cs="Times New Roman"/>
          <w:sz w:val="24"/>
          <w:szCs w:val="24"/>
        </w:rPr>
        <w:t xml:space="preserve">. </w:t>
      </w:r>
      <w:r w:rsidR="00A07D08">
        <w:rPr>
          <w:rFonts w:ascii="Times New Roman" w:hAnsi="Times New Roman" w:cs="Times New Roman"/>
          <w:sz w:val="24"/>
          <w:szCs w:val="24"/>
        </w:rPr>
        <w:t xml:space="preserve">The x-axis indicated the new variables along </w:t>
      </w:r>
      <w:del w:id="186" w:author="Chen, Xiaoxin" w:date="2014-11-05T18:32:00Z">
        <w:r w:rsidR="00A07D08" w:rsidDel="00CB7350">
          <w:rPr>
            <w:rFonts w:ascii="Times New Roman" w:hAnsi="Times New Roman" w:cs="Times New Roman"/>
            <w:sz w:val="24"/>
            <w:szCs w:val="24"/>
          </w:rPr>
          <w:delText xml:space="preserve">the </w:delText>
        </w:r>
      </w:del>
      <w:ins w:id="187" w:author="Chen, Xiaoxin" w:date="2014-11-05T18:32:00Z">
        <w:r w:rsidR="00CB7350">
          <w:rPr>
            <w:rFonts w:ascii="Times New Roman" w:hAnsi="Times New Roman" w:cs="Times New Roman"/>
            <w:sz w:val="24"/>
            <w:szCs w:val="24"/>
          </w:rPr>
          <w:t>a range of</w:t>
        </w:r>
        <w:r w:rsidR="00CB7350">
          <w:rPr>
            <w:rFonts w:ascii="Times New Roman" w:hAnsi="Times New Roman" w:cs="Times New Roman"/>
            <w:sz w:val="24"/>
            <w:szCs w:val="24"/>
          </w:rPr>
          <w:t xml:space="preserve"> </w:t>
        </w:r>
      </w:ins>
      <w:r w:rsidR="00A07D08">
        <w:rPr>
          <w:rFonts w:ascii="Times New Roman" w:hAnsi="Times New Roman" w:cs="Times New Roman"/>
          <w:sz w:val="24"/>
          <w:szCs w:val="24"/>
        </w:rPr>
        <w:t>D</w:t>
      </w:r>
      <w:del w:id="188" w:author="Chen, Xiaoxin" w:date="2014-11-05T18:32:00Z">
        <w:r w:rsidR="00A07D08" w:rsidDel="00CB7350">
          <w:rPr>
            <w:rFonts w:ascii="Times New Roman" w:hAnsi="Times New Roman" w:cs="Times New Roman"/>
            <w:sz w:val="24"/>
            <w:szCs w:val="24"/>
          </w:rPr>
          <w:delText>.</w:delText>
        </w:r>
      </w:del>
      <w:r w:rsidR="00A07D08">
        <w:rPr>
          <w:rFonts w:ascii="Times New Roman" w:hAnsi="Times New Roman" w:cs="Times New Roman"/>
          <w:sz w:val="24"/>
          <w:szCs w:val="24"/>
        </w:rPr>
        <w:t>I</w:t>
      </w:r>
      <w:del w:id="189" w:author="Chen, Xiaoxin" w:date="2014-11-05T18:32:00Z">
        <w:r w:rsidR="00A07D08" w:rsidDel="00CB7350">
          <w:rPr>
            <w:rFonts w:ascii="Times New Roman" w:hAnsi="Times New Roman" w:cs="Times New Roman"/>
            <w:sz w:val="24"/>
            <w:szCs w:val="24"/>
          </w:rPr>
          <w:delText xml:space="preserve"> range</w:delText>
        </w:r>
      </w:del>
      <w:r w:rsidR="00A07D08">
        <w:rPr>
          <w:rFonts w:ascii="Times New Roman" w:hAnsi="Times New Roman" w:cs="Times New Roman"/>
          <w:sz w:val="24"/>
          <w:szCs w:val="24"/>
        </w:rPr>
        <w:t xml:space="preserve"> [0 – 8</w:t>
      </w:r>
      <w:del w:id="190" w:author="Chen, Xiaoxin" w:date="2014-11-05T18:31:00Z">
        <w:r w:rsidR="00A07D08" w:rsidDel="00CB7350">
          <w:rPr>
            <w:rFonts w:ascii="Times New Roman" w:hAnsi="Times New Roman" w:cs="Times New Roman"/>
            <w:sz w:val="24"/>
            <w:szCs w:val="24"/>
          </w:rPr>
          <w:delText xml:space="preserve"> </w:delText>
        </w:r>
      </w:del>
      <w:r w:rsidR="00A07D08">
        <w:rPr>
          <w:rFonts w:ascii="Times New Roman" w:hAnsi="Times New Roman" w:cs="Times New Roman"/>
          <w:sz w:val="24"/>
          <w:szCs w:val="24"/>
        </w:rPr>
        <w:t xml:space="preserve">] and y-axis </w:t>
      </w:r>
      <w:del w:id="191" w:author="Chen, Xiaoxin" w:date="2014-11-05T18:32:00Z">
        <w:r w:rsidR="00A07D08" w:rsidDel="00CB7350">
          <w:rPr>
            <w:rFonts w:ascii="Times New Roman" w:hAnsi="Times New Roman" w:cs="Times New Roman"/>
            <w:sz w:val="24"/>
            <w:szCs w:val="24"/>
          </w:rPr>
          <w:delText xml:space="preserve">was </w:delText>
        </w:r>
      </w:del>
      <w:r w:rsidR="00A07D08">
        <w:rPr>
          <w:rFonts w:ascii="Times New Roman" w:hAnsi="Times New Roman" w:cs="Times New Roman"/>
          <w:sz w:val="24"/>
          <w:szCs w:val="24"/>
        </w:rPr>
        <w:t xml:space="preserve">the boxplot of available values for each variable.  </w:t>
      </w:r>
    </w:p>
    <w:p w:rsidR="001755FD" w:rsidRPr="00C07091" w:rsidRDefault="00FC4D76" w:rsidP="009C3C68">
      <w:pPr>
        <w:spacing w:line="480" w:lineRule="auto"/>
        <w:rPr>
          <w:rFonts w:ascii="Times New Roman" w:eastAsia="Arial Unicode MS" w:hAnsi="Times New Roman" w:cs="Times New Roman"/>
          <w:b/>
          <w:sz w:val="24"/>
          <w:szCs w:val="24"/>
        </w:rPr>
      </w:pPr>
      <w:proofErr w:type="gramStart"/>
      <w:r>
        <w:rPr>
          <w:rFonts w:ascii="Times New Roman" w:eastAsia="Arial Unicode MS" w:hAnsi="Times New Roman" w:cs="Times New Roman"/>
          <w:b/>
          <w:sz w:val="24"/>
          <w:szCs w:val="24"/>
        </w:rPr>
        <w:t>Figure 4</w:t>
      </w:r>
      <w:r w:rsidRPr="00632516">
        <w:rPr>
          <w:rFonts w:ascii="Times New Roman" w:eastAsia="Arial Unicode MS" w:hAnsi="Times New Roman" w:cs="Times New Roman"/>
          <w:b/>
          <w:sz w:val="24"/>
          <w:szCs w:val="24"/>
        </w:rPr>
        <w:t>.</w:t>
      </w:r>
      <w:proofErr w:type="gramEnd"/>
      <w:r w:rsidRPr="00632516">
        <w:rPr>
          <w:rFonts w:ascii="Times New Roman" w:eastAsia="Arial Unicode MS" w:hAnsi="Times New Roman" w:cs="Times New Roman"/>
          <w:b/>
          <w:sz w:val="24"/>
          <w:szCs w:val="24"/>
        </w:rPr>
        <w:t xml:space="preserve"> </w:t>
      </w:r>
      <w:proofErr w:type="gramStart"/>
      <w:ins w:id="192" w:author="Chen, Xiaoxin" w:date="2014-11-05T18:03:00Z">
        <w:r w:rsidR="001F261E">
          <w:rPr>
            <w:rFonts w:ascii="Times New Roman" w:eastAsia="Arial Unicode MS" w:hAnsi="Times New Roman" w:cs="Times New Roman"/>
            <w:b/>
            <w:sz w:val="24"/>
            <w:szCs w:val="24"/>
          </w:rPr>
          <w:t xml:space="preserve">Assessment of </w:t>
        </w:r>
      </w:ins>
      <w:del w:id="193" w:author="Chen, Xiaoxin" w:date="2014-11-05T18:03:00Z">
        <w:r w:rsidDel="001F261E">
          <w:rPr>
            <w:rFonts w:ascii="Times New Roman" w:eastAsia="Arial Unicode MS" w:hAnsi="Times New Roman" w:cs="Times New Roman"/>
            <w:b/>
            <w:sz w:val="24"/>
            <w:szCs w:val="24"/>
          </w:rPr>
          <w:delText>S</w:delText>
        </w:r>
      </w:del>
      <w:ins w:id="194" w:author="Chen, Xiaoxin" w:date="2014-11-05T18:03:00Z">
        <w:r w:rsidR="001F261E">
          <w:rPr>
            <w:rFonts w:ascii="Times New Roman" w:eastAsia="Arial Unicode MS" w:hAnsi="Times New Roman" w:cs="Times New Roman"/>
            <w:b/>
            <w:sz w:val="24"/>
            <w:szCs w:val="24"/>
          </w:rPr>
          <w:t>s</w:t>
        </w:r>
      </w:ins>
      <w:r>
        <w:rPr>
          <w:rFonts w:ascii="Times New Roman" w:eastAsia="Arial Unicode MS" w:hAnsi="Times New Roman" w:cs="Times New Roman"/>
          <w:b/>
          <w:sz w:val="24"/>
          <w:szCs w:val="24"/>
        </w:rPr>
        <w:t>tatistical model</w:t>
      </w:r>
      <w:ins w:id="195" w:author="Chen, Xiaoxin" w:date="2014-11-05T18:03:00Z">
        <w:r w:rsidR="001F261E">
          <w:rPr>
            <w:rFonts w:ascii="Times New Roman" w:eastAsia="Arial Unicode MS" w:hAnsi="Times New Roman" w:cs="Times New Roman"/>
            <w:b/>
            <w:sz w:val="24"/>
            <w:szCs w:val="24"/>
          </w:rPr>
          <w:t>s</w:t>
        </w:r>
      </w:ins>
      <w:del w:id="196" w:author="Chen, Xiaoxin" w:date="2014-11-05T18:03:00Z">
        <w:r w:rsidDel="001F261E">
          <w:rPr>
            <w:rFonts w:ascii="Times New Roman" w:eastAsia="Arial Unicode MS" w:hAnsi="Times New Roman" w:cs="Times New Roman"/>
            <w:b/>
            <w:sz w:val="24"/>
            <w:szCs w:val="24"/>
          </w:rPr>
          <w:delText xml:space="preserve"> assessment</w:delText>
        </w:r>
      </w:del>
      <w:ins w:id="197" w:author="Chen, Xiaoxin" w:date="2014-11-05T18:03:00Z">
        <w:r w:rsidR="001F261E">
          <w:rPr>
            <w:rFonts w:ascii="Times New Roman" w:eastAsia="Arial Unicode MS" w:hAnsi="Times New Roman" w:cs="Times New Roman"/>
            <w:b/>
            <w:sz w:val="24"/>
            <w:szCs w:val="24"/>
          </w:rPr>
          <w:t>.</w:t>
        </w:r>
      </w:ins>
      <w:proofErr w:type="gramEnd"/>
      <w:r>
        <w:rPr>
          <w:rFonts w:ascii="Times New Roman" w:hAnsi="Times New Roman" w:cs="Times New Roman"/>
          <w:b/>
          <w:sz w:val="24"/>
          <w:szCs w:val="24"/>
        </w:rPr>
        <w:t xml:space="preserve"> </w:t>
      </w:r>
      <w:del w:id="198" w:author="Chen, Xiaoxin" w:date="2014-11-05T18:03:00Z">
        <w:r w:rsidDel="001F261E">
          <w:rPr>
            <w:rFonts w:ascii="Times New Roman" w:hAnsi="Times New Roman" w:cs="Times New Roman"/>
            <w:sz w:val="24"/>
            <w:szCs w:val="24"/>
          </w:rPr>
          <w:delText xml:space="preserve">In order to predict the OCRI, we explored a series of prediction models. </w:delText>
        </w:r>
      </w:del>
      <w:r>
        <w:rPr>
          <w:rFonts w:ascii="Times New Roman" w:hAnsi="Times New Roman" w:cs="Times New Roman"/>
          <w:sz w:val="24"/>
          <w:szCs w:val="24"/>
        </w:rPr>
        <w:t xml:space="preserve">Seven models (SVM, RRF, PLR, NNET, KNN, and CART) were </w:t>
      </w:r>
      <w:ins w:id="199" w:author="Chen, Xiaoxin" w:date="2014-11-05T18:03:00Z">
        <w:r w:rsidR="001F261E">
          <w:rPr>
            <w:rFonts w:ascii="Times New Roman" w:hAnsi="Times New Roman" w:cs="Times New Roman"/>
            <w:sz w:val="24"/>
            <w:szCs w:val="24"/>
          </w:rPr>
          <w:t xml:space="preserve">tested for </w:t>
        </w:r>
      </w:ins>
      <w:del w:id="200" w:author="Chen, Xiaoxin" w:date="2014-11-05T18:03:00Z">
        <w:r w:rsidDel="001F261E">
          <w:rPr>
            <w:rFonts w:ascii="Times New Roman" w:hAnsi="Times New Roman" w:cs="Times New Roman"/>
            <w:sz w:val="24"/>
            <w:szCs w:val="24"/>
          </w:rPr>
          <w:delText xml:space="preserve">shown with </w:delText>
        </w:r>
      </w:del>
      <w:proofErr w:type="gramStart"/>
      <w:r>
        <w:rPr>
          <w:rFonts w:ascii="Times New Roman" w:hAnsi="Times New Roman" w:cs="Times New Roman"/>
          <w:sz w:val="24"/>
          <w:szCs w:val="24"/>
        </w:rPr>
        <w:t>th</w:t>
      </w:r>
      <w:proofErr w:type="gramEnd"/>
      <w:del w:id="201" w:author="Chen, Xiaoxin" w:date="2014-11-05T18:04:00Z">
        <w:r w:rsidDel="001F261E">
          <w:rPr>
            <w:rFonts w:ascii="Times New Roman" w:hAnsi="Times New Roman" w:cs="Times New Roman"/>
            <w:sz w:val="24"/>
            <w:szCs w:val="24"/>
          </w:rPr>
          <w:delText>ree</w:delText>
        </w:r>
      </w:del>
      <w:ins w:id="202" w:author="Chen, Xiaoxin" w:date="2014-11-05T18:04:00Z">
        <w:r w:rsidR="001F261E">
          <w:rPr>
            <w:rFonts w:ascii="Times New Roman" w:hAnsi="Times New Roman" w:cs="Times New Roman"/>
            <w:sz w:val="24"/>
            <w:szCs w:val="24"/>
          </w:rPr>
          <w:t>eir</w:t>
        </w:r>
      </w:ins>
      <w:r>
        <w:rPr>
          <w:rFonts w:ascii="Times New Roman" w:hAnsi="Times New Roman" w:cs="Times New Roman"/>
          <w:sz w:val="24"/>
          <w:szCs w:val="24"/>
        </w:rPr>
        <w:t xml:space="preserve"> </w:t>
      </w:r>
      <w:del w:id="203" w:author="Chen, Xiaoxin" w:date="2014-11-05T18:04:00Z">
        <w:r w:rsidDel="001F261E">
          <w:rPr>
            <w:rFonts w:ascii="Times New Roman" w:hAnsi="Times New Roman" w:cs="Times New Roman"/>
            <w:sz w:val="24"/>
            <w:szCs w:val="24"/>
          </w:rPr>
          <w:delText xml:space="preserve">major </w:delText>
        </w:r>
      </w:del>
      <w:r>
        <w:rPr>
          <w:rFonts w:ascii="Times New Roman" w:hAnsi="Times New Roman" w:cs="Times New Roman"/>
          <w:sz w:val="24"/>
          <w:szCs w:val="24"/>
        </w:rPr>
        <w:t xml:space="preserve">performance </w:t>
      </w:r>
      <w:ins w:id="204" w:author="Chen, Xiaoxin" w:date="2014-11-05T18:04:00Z">
        <w:r w:rsidR="001F261E">
          <w:rPr>
            <w:rFonts w:ascii="Times New Roman" w:hAnsi="Times New Roman" w:cs="Times New Roman"/>
            <w:sz w:val="24"/>
            <w:szCs w:val="24"/>
          </w:rPr>
          <w:t xml:space="preserve">using three parameters, </w:t>
        </w:r>
      </w:ins>
      <w:del w:id="205" w:author="Chen, Xiaoxin" w:date="2014-11-05T18:04:00Z">
        <w:r w:rsidDel="001F261E">
          <w:rPr>
            <w:rFonts w:ascii="Times New Roman" w:hAnsi="Times New Roman" w:cs="Times New Roman"/>
            <w:sz w:val="24"/>
            <w:szCs w:val="24"/>
          </w:rPr>
          <w:delText>assessment metrics (</w:delText>
        </w:r>
      </w:del>
      <w:r>
        <w:rPr>
          <w:rFonts w:ascii="Times New Roman" w:hAnsi="Times New Roman" w:cs="Times New Roman"/>
          <w:sz w:val="24"/>
          <w:szCs w:val="24"/>
        </w:rPr>
        <w:t>ROC, sensitivity and specificity</w:t>
      </w:r>
      <w:del w:id="206" w:author="Chen, Xiaoxin" w:date="2014-11-05T18:04:00Z">
        <w:r w:rsidDel="001F261E">
          <w:rPr>
            <w:rFonts w:ascii="Times New Roman" w:hAnsi="Times New Roman" w:cs="Times New Roman"/>
            <w:sz w:val="24"/>
            <w:szCs w:val="24"/>
          </w:rPr>
          <w:delText>), ranging between 0 and 1</w:delText>
        </w:r>
      </w:del>
      <w:r>
        <w:rPr>
          <w:rFonts w:ascii="Times New Roman" w:hAnsi="Times New Roman" w:cs="Times New Roman"/>
          <w:sz w:val="24"/>
          <w:szCs w:val="24"/>
        </w:rPr>
        <w:t>.</w:t>
      </w:r>
      <w:r w:rsidR="008E5EF3">
        <w:rPr>
          <w:rFonts w:ascii="Times New Roman" w:hAnsi="Times New Roman" w:cs="Times New Roman"/>
          <w:sz w:val="24"/>
          <w:szCs w:val="24"/>
        </w:rPr>
        <w:t xml:space="preserve"> Each model </w:t>
      </w:r>
      <w:del w:id="207" w:author="Chen, Xiaoxin" w:date="2014-11-05T18:05:00Z">
        <w:r w:rsidR="008E5EF3" w:rsidDel="001F261E">
          <w:rPr>
            <w:rFonts w:ascii="Times New Roman" w:hAnsi="Times New Roman" w:cs="Times New Roman"/>
            <w:sz w:val="24"/>
            <w:szCs w:val="24"/>
          </w:rPr>
          <w:delText xml:space="preserve">were </w:delText>
        </w:r>
      </w:del>
      <w:ins w:id="208" w:author="Chen, Xiaoxin" w:date="2014-11-05T18:05:00Z">
        <w:r w:rsidR="001F261E">
          <w:rPr>
            <w:rFonts w:ascii="Times New Roman" w:hAnsi="Times New Roman" w:cs="Times New Roman"/>
            <w:sz w:val="24"/>
            <w:szCs w:val="24"/>
          </w:rPr>
          <w:t>w</w:t>
        </w:r>
        <w:r w:rsidR="001F261E">
          <w:rPr>
            <w:rFonts w:ascii="Times New Roman" w:hAnsi="Times New Roman" w:cs="Times New Roman"/>
            <w:sz w:val="24"/>
            <w:szCs w:val="24"/>
          </w:rPr>
          <w:t>as</w:t>
        </w:r>
        <w:r w:rsidR="001F261E">
          <w:rPr>
            <w:rFonts w:ascii="Times New Roman" w:hAnsi="Times New Roman" w:cs="Times New Roman"/>
            <w:sz w:val="24"/>
            <w:szCs w:val="24"/>
          </w:rPr>
          <w:t xml:space="preserve"> </w:t>
        </w:r>
      </w:ins>
      <w:r w:rsidR="00EA7159">
        <w:rPr>
          <w:rFonts w:ascii="Times New Roman" w:hAnsi="Times New Roman" w:cs="Times New Roman"/>
          <w:sz w:val="24"/>
          <w:szCs w:val="24"/>
        </w:rPr>
        <w:t xml:space="preserve">trained on the training data and tested on </w:t>
      </w:r>
      <w:ins w:id="209" w:author="Chen, Xiaoxin" w:date="2014-11-05T18:05:00Z">
        <w:r w:rsidR="001F261E">
          <w:rPr>
            <w:rFonts w:ascii="Times New Roman" w:hAnsi="Times New Roman" w:cs="Times New Roman"/>
            <w:sz w:val="24"/>
            <w:szCs w:val="24"/>
          </w:rPr>
          <w:t xml:space="preserve">the </w:t>
        </w:r>
      </w:ins>
      <w:r w:rsidR="00EA7159">
        <w:rPr>
          <w:rFonts w:ascii="Times New Roman" w:hAnsi="Times New Roman" w:cs="Times New Roman"/>
          <w:sz w:val="24"/>
          <w:szCs w:val="24"/>
        </w:rPr>
        <w:t>testing data. Each boxplot showed the</w:t>
      </w:r>
      <w:r w:rsidR="006E4936">
        <w:rPr>
          <w:rFonts w:ascii="Times New Roman" w:hAnsi="Times New Roman" w:cs="Times New Roman"/>
          <w:sz w:val="24"/>
          <w:szCs w:val="24"/>
        </w:rPr>
        <w:t xml:space="preserve"> distribution </w:t>
      </w:r>
      <w:del w:id="210" w:author="Chen, Xiaoxin" w:date="2014-11-05T18:06:00Z">
        <w:r w:rsidR="006E4936" w:rsidDel="001F261E">
          <w:rPr>
            <w:rFonts w:ascii="Times New Roman" w:hAnsi="Times New Roman" w:cs="Times New Roman"/>
            <w:sz w:val="24"/>
            <w:szCs w:val="24"/>
          </w:rPr>
          <w:delText xml:space="preserve">each </w:delText>
        </w:r>
      </w:del>
      <w:r w:rsidR="006E4936">
        <w:rPr>
          <w:rFonts w:ascii="Times New Roman" w:hAnsi="Times New Roman" w:cs="Times New Roman"/>
          <w:sz w:val="24"/>
          <w:szCs w:val="24"/>
        </w:rPr>
        <w:t>of the</w:t>
      </w:r>
      <w:ins w:id="211" w:author="Chen, Xiaoxin" w:date="2014-11-05T18:06:00Z">
        <w:r w:rsidR="001F261E">
          <w:rPr>
            <w:rFonts w:ascii="Times New Roman" w:hAnsi="Times New Roman" w:cs="Times New Roman"/>
            <w:sz w:val="24"/>
            <w:szCs w:val="24"/>
          </w:rPr>
          <w:t>se</w:t>
        </w:r>
      </w:ins>
      <w:r w:rsidR="006E4936">
        <w:rPr>
          <w:rFonts w:ascii="Times New Roman" w:hAnsi="Times New Roman" w:cs="Times New Roman"/>
          <w:sz w:val="24"/>
          <w:szCs w:val="24"/>
        </w:rPr>
        <w:t xml:space="preserve"> three </w:t>
      </w:r>
      <w:ins w:id="212" w:author="Chen, Xiaoxin" w:date="2014-11-05T18:06:00Z">
        <w:r w:rsidR="001F261E">
          <w:rPr>
            <w:rFonts w:ascii="Times New Roman" w:hAnsi="Times New Roman" w:cs="Times New Roman"/>
            <w:sz w:val="24"/>
            <w:szCs w:val="24"/>
          </w:rPr>
          <w:t xml:space="preserve">parameters </w:t>
        </w:r>
      </w:ins>
      <w:del w:id="213" w:author="Chen, Xiaoxin" w:date="2014-11-05T18:06:00Z">
        <w:r w:rsidR="006E4936" w:rsidDel="001F261E">
          <w:rPr>
            <w:rFonts w:ascii="Times New Roman" w:hAnsi="Times New Roman" w:cs="Times New Roman"/>
            <w:sz w:val="24"/>
            <w:szCs w:val="24"/>
          </w:rPr>
          <w:delText xml:space="preserve">metrics from the model resample assessment </w:delText>
        </w:r>
      </w:del>
      <w:r w:rsidR="006E4936">
        <w:rPr>
          <w:rFonts w:ascii="Times New Roman" w:hAnsi="Times New Roman" w:cs="Times New Roman"/>
          <w:sz w:val="24"/>
          <w:szCs w:val="24"/>
        </w:rPr>
        <w:t xml:space="preserve">(R caret package </w:t>
      </w:r>
      <w:hyperlink r:id="rId5" w:history="1">
        <w:r w:rsidR="006E4936" w:rsidRPr="005018E5">
          <w:rPr>
            <w:rStyle w:val="Hyperlink"/>
            <w:rFonts w:ascii="Times New Roman" w:hAnsi="Times New Roman" w:cs="Times New Roman"/>
            <w:sz w:val="24"/>
            <w:szCs w:val="24"/>
          </w:rPr>
          <w:t>http://cran.r-project.org/web/packages/caret/index.html</w:t>
        </w:r>
      </w:hyperlink>
      <w:r w:rsidR="006E4936">
        <w:rPr>
          <w:rFonts w:ascii="Times New Roman" w:hAnsi="Times New Roman" w:cs="Times New Roman"/>
          <w:sz w:val="24"/>
          <w:szCs w:val="24"/>
        </w:rPr>
        <w:t>)</w:t>
      </w:r>
      <w:ins w:id="214" w:author="Chen, Xiaoxin" w:date="2014-11-05T18:06:00Z">
        <w:r w:rsidR="001F261E">
          <w:rPr>
            <w:rFonts w:ascii="Times New Roman" w:hAnsi="Times New Roman" w:cs="Times New Roman"/>
            <w:sz w:val="24"/>
            <w:szCs w:val="24"/>
          </w:rPr>
          <w:t>.</w:t>
        </w:r>
      </w:ins>
    </w:p>
    <w:p w:rsidR="001755FD" w:rsidRPr="00C07091" w:rsidRDefault="001755FD" w:rsidP="009C3C68">
      <w:pPr>
        <w:spacing w:line="480" w:lineRule="auto"/>
        <w:rPr>
          <w:rFonts w:ascii="Times New Roman" w:eastAsia="Arial Unicode MS" w:hAnsi="Times New Roman" w:cs="Times New Roman"/>
          <w:b/>
          <w:sz w:val="24"/>
          <w:szCs w:val="24"/>
        </w:rPr>
      </w:pPr>
      <w:proofErr w:type="gramStart"/>
      <w:r w:rsidRPr="00C07091">
        <w:rPr>
          <w:rFonts w:ascii="Times New Roman" w:eastAsia="Arial Unicode MS" w:hAnsi="Times New Roman" w:cs="Times New Roman"/>
          <w:b/>
          <w:sz w:val="24"/>
          <w:szCs w:val="24"/>
        </w:rPr>
        <w:t>Figure 5.</w:t>
      </w:r>
      <w:proofErr w:type="gramEnd"/>
      <w:r w:rsidRPr="00C07091">
        <w:rPr>
          <w:rFonts w:ascii="Times New Roman" w:eastAsia="Arial Unicode MS" w:hAnsi="Times New Roman" w:cs="Times New Roman"/>
          <w:b/>
          <w:sz w:val="24"/>
          <w:szCs w:val="24"/>
        </w:rPr>
        <w:t xml:space="preserve"> </w:t>
      </w:r>
      <w:proofErr w:type="gramStart"/>
      <w:ins w:id="215" w:author="Chen, Xiaoxin" w:date="2014-11-05T18:06:00Z">
        <w:r w:rsidR="001F261E">
          <w:rPr>
            <w:rFonts w:ascii="Times New Roman" w:eastAsia="Arial Unicode MS" w:hAnsi="Times New Roman" w:cs="Times New Roman"/>
            <w:b/>
            <w:sz w:val="24"/>
            <w:szCs w:val="24"/>
          </w:rPr>
          <w:t xml:space="preserve">Calculation of </w:t>
        </w:r>
      </w:ins>
      <w:r w:rsidR="00D05966">
        <w:rPr>
          <w:rFonts w:ascii="Times New Roman" w:eastAsia="Arial Unicode MS" w:hAnsi="Times New Roman" w:cs="Times New Roman"/>
          <w:b/>
          <w:sz w:val="24"/>
          <w:szCs w:val="24"/>
        </w:rPr>
        <w:t>Oral Cancer Risk Index (OCRI)</w:t>
      </w:r>
      <w:del w:id="216" w:author="Chen, Xiaoxin" w:date="2014-11-05T18:07:00Z">
        <w:r w:rsidR="00D05966" w:rsidDel="001F261E">
          <w:rPr>
            <w:rFonts w:ascii="Times New Roman" w:eastAsia="Arial Unicode MS" w:hAnsi="Times New Roman" w:cs="Times New Roman"/>
            <w:b/>
            <w:sz w:val="24"/>
            <w:szCs w:val="24"/>
          </w:rPr>
          <w:delText xml:space="preserve"> panel</w:delText>
        </w:r>
      </w:del>
      <w:ins w:id="217" w:author="Chen, Xiaoxin" w:date="2014-11-05T18:07:00Z">
        <w:r w:rsidR="001F261E">
          <w:rPr>
            <w:rFonts w:ascii="Times New Roman" w:eastAsia="Arial Unicode MS" w:hAnsi="Times New Roman" w:cs="Times New Roman"/>
            <w:b/>
            <w:sz w:val="24"/>
            <w:szCs w:val="24"/>
          </w:rPr>
          <w:t>.</w:t>
        </w:r>
      </w:ins>
      <w:proofErr w:type="gramEnd"/>
      <w:r w:rsidR="00D05966">
        <w:rPr>
          <w:rFonts w:ascii="Times New Roman" w:eastAsia="Arial Unicode MS" w:hAnsi="Times New Roman" w:cs="Times New Roman"/>
          <w:b/>
          <w:sz w:val="24"/>
          <w:szCs w:val="24"/>
        </w:rPr>
        <w:t xml:space="preserve"> </w:t>
      </w:r>
      <w:del w:id="218" w:author="Chen, Xiaoxin" w:date="2014-11-05T18:07:00Z">
        <w:r w:rsidR="00D05966" w:rsidDel="001F261E">
          <w:rPr>
            <w:rFonts w:ascii="Times New Roman" w:hAnsi="Times New Roman" w:cs="Times New Roman"/>
            <w:sz w:val="24"/>
            <w:szCs w:val="24"/>
          </w:rPr>
          <w:delText>Based on the model selection and assessment, an oral cancer risk index (</w:delText>
        </w:r>
      </w:del>
      <w:r w:rsidR="00D05966">
        <w:rPr>
          <w:rFonts w:ascii="Times New Roman" w:hAnsi="Times New Roman" w:cs="Times New Roman"/>
          <w:sz w:val="24"/>
          <w:szCs w:val="24"/>
        </w:rPr>
        <w:t>OCRI</w:t>
      </w:r>
      <w:del w:id="219" w:author="Chen, Xiaoxin" w:date="2014-11-05T18:07:00Z">
        <w:r w:rsidR="00D05966" w:rsidDel="001F261E">
          <w:rPr>
            <w:rFonts w:ascii="Times New Roman" w:hAnsi="Times New Roman" w:cs="Times New Roman"/>
            <w:sz w:val="24"/>
            <w:szCs w:val="24"/>
          </w:rPr>
          <w:delText>)</w:delText>
        </w:r>
      </w:del>
      <w:r w:rsidR="00D05966">
        <w:rPr>
          <w:rFonts w:ascii="Times New Roman" w:hAnsi="Times New Roman" w:cs="Times New Roman"/>
          <w:sz w:val="24"/>
          <w:szCs w:val="24"/>
        </w:rPr>
        <w:t xml:space="preserve"> was </w:t>
      </w:r>
      <w:ins w:id="220" w:author="Chen, Xiaoxin" w:date="2014-11-05T18:07:00Z">
        <w:r w:rsidR="001F261E">
          <w:rPr>
            <w:rFonts w:ascii="Times New Roman" w:hAnsi="Times New Roman" w:cs="Times New Roman"/>
            <w:sz w:val="24"/>
            <w:szCs w:val="24"/>
          </w:rPr>
          <w:t>calculated for each case with known pathology</w:t>
        </w:r>
      </w:ins>
      <w:del w:id="221" w:author="Chen, Xiaoxin" w:date="2014-11-05T18:07:00Z">
        <w:r w:rsidR="00D05966" w:rsidDel="001F261E">
          <w:rPr>
            <w:rFonts w:ascii="Times New Roman" w:hAnsi="Times New Roman" w:cs="Times New Roman"/>
            <w:sz w:val="24"/>
            <w:szCs w:val="24"/>
          </w:rPr>
          <w:delText>established. The process was tested on a hold-off dataset with all three (known) clinical classifications: Normal, OLK, and OSCC. Samples from each class were assessed with the newly proposed ORCI panel</w:delText>
        </w:r>
      </w:del>
      <w:r w:rsidR="00D05966">
        <w:rPr>
          <w:rFonts w:ascii="Times New Roman" w:hAnsi="Times New Roman" w:cs="Times New Roman"/>
          <w:sz w:val="24"/>
          <w:szCs w:val="24"/>
        </w:rPr>
        <w:t xml:space="preserve">. The y-axis showed the ORCI </w:t>
      </w:r>
      <w:del w:id="222" w:author="Chen, Xiaoxin" w:date="2014-11-05T18:08:00Z">
        <w:r w:rsidR="00D05966" w:rsidDel="001F261E">
          <w:rPr>
            <w:rFonts w:ascii="Times New Roman" w:hAnsi="Times New Roman" w:cs="Times New Roman"/>
            <w:sz w:val="24"/>
            <w:szCs w:val="24"/>
          </w:rPr>
          <w:delText xml:space="preserve">index </w:delText>
        </w:r>
      </w:del>
      <w:del w:id="223" w:author="Chen, Xiaoxin" w:date="2014-11-05T18:07:00Z">
        <w:r w:rsidR="00D05966" w:rsidDel="001F261E">
          <w:rPr>
            <w:rFonts w:ascii="Times New Roman" w:hAnsi="Times New Roman" w:cs="Times New Roman"/>
            <w:sz w:val="24"/>
            <w:szCs w:val="24"/>
          </w:rPr>
          <w:delText xml:space="preserve">ranging </w:delText>
        </w:r>
      </w:del>
      <w:r w:rsidR="00D05966">
        <w:rPr>
          <w:rFonts w:ascii="Times New Roman" w:hAnsi="Times New Roman" w:cs="Times New Roman"/>
          <w:sz w:val="24"/>
          <w:szCs w:val="24"/>
        </w:rPr>
        <w:t xml:space="preserve">between 0 and 1, where 0 indicates the lowest risk </w:t>
      </w:r>
      <w:del w:id="224" w:author="Chen, Xiaoxin" w:date="2014-11-05T18:08:00Z">
        <w:r w:rsidR="00D05966" w:rsidDel="001F261E">
          <w:rPr>
            <w:rFonts w:ascii="Times New Roman" w:hAnsi="Times New Roman" w:cs="Times New Roman"/>
            <w:sz w:val="24"/>
            <w:szCs w:val="24"/>
          </w:rPr>
          <w:delText>(</w:delText>
        </w:r>
      </w:del>
      <w:r w:rsidR="00D05966">
        <w:rPr>
          <w:rFonts w:ascii="Times New Roman" w:hAnsi="Times New Roman" w:cs="Times New Roman"/>
          <w:sz w:val="24"/>
          <w:szCs w:val="24"/>
        </w:rPr>
        <w:t xml:space="preserve">of </w:t>
      </w:r>
      <w:ins w:id="225" w:author="Chen, Xiaoxin" w:date="2014-11-05T18:08:00Z">
        <w:r w:rsidR="001F261E">
          <w:rPr>
            <w:rFonts w:ascii="Times New Roman" w:hAnsi="Times New Roman" w:cs="Times New Roman"/>
            <w:sz w:val="24"/>
            <w:szCs w:val="24"/>
          </w:rPr>
          <w:t>OSCC</w:t>
        </w:r>
      </w:ins>
      <w:del w:id="226" w:author="Chen, Xiaoxin" w:date="2014-11-05T18:08:00Z">
        <w:r w:rsidR="00D05966" w:rsidDel="001F261E">
          <w:rPr>
            <w:rFonts w:ascii="Times New Roman" w:hAnsi="Times New Roman" w:cs="Times New Roman"/>
            <w:sz w:val="24"/>
            <w:szCs w:val="24"/>
          </w:rPr>
          <w:delText>cancer)</w:delText>
        </w:r>
      </w:del>
      <w:r w:rsidR="00D05966">
        <w:rPr>
          <w:rFonts w:ascii="Times New Roman" w:hAnsi="Times New Roman" w:cs="Times New Roman"/>
          <w:sz w:val="24"/>
          <w:szCs w:val="24"/>
        </w:rPr>
        <w:t xml:space="preserve"> and 1 indicates the highest risk </w:t>
      </w:r>
      <w:del w:id="227" w:author="Chen, Xiaoxin" w:date="2014-11-05T18:08:00Z">
        <w:r w:rsidR="00D05966" w:rsidDel="001F261E">
          <w:rPr>
            <w:rFonts w:ascii="Times New Roman" w:hAnsi="Times New Roman" w:cs="Times New Roman"/>
            <w:sz w:val="24"/>
            <w:szCs w:val="24"/>
          </w:rPr>
          <w:delText>(of cancer)</w:delText>
        </w:r>
      </w:del>
      <w:ins w:id="228" w:author="Chen, Xiaoxin" w:date="2014-11-05T18:08:00Z">
        <w:r w:rsidR="001F261E">
          <w:rPr>
            <w:rFonts w:ascii="Times New Roman" w:hAnsi="Times New Roman" w:cs="Times New Roman"/>
            <w:sz w:val="24"/>
            <w:szCs w:val="24"/>
          </w:rPr>
          <w:t>of OSCC</w:t>
        </w:r>
      </w:ins>
      <w:r w:rsidR="00D05966">
        <w:rPr>
          <w:rFonts w:ascii="Times New Roman" w:hAnsi="Times New Roman" w:cs="Times New Roman"/>
          <w:sz w:val="24"/>
          <w:szCs w:val="24"/>
        </w:rPr>
        <w:t>.</w:t>
      </w:r>
    </w:p>
    <w:p w:rsidR="001F261E" w:rsidRDefault="00B20A92" w:rsidP="009C3C68">
      <w:pPr>
        <w:spacing w:line="480" w:lineRule="auto"/>
        <w:rPr>
          <w:ins w:id="229" w:author="Chen, Xiaoxin" w:date="2014-11-05T18:13:00Z"/>
        </w:rPr>
      </w:pPr>
      <w:proofErr w:type="gramStart"/>
      <w:ins w:id="230" w:author="Chen, Xiaoxin" w:date="2014-11-05T17:51:00Z">
        <w:r w:rsidRPr="007344CD">
          <w:rPr>
            <w:b/>
            <w:rPrChange w:id="231" w:author="Chen, Xiaoxin" w:date="2014-11-05T18:17:00Z">
              <w:rPr/>
            </w:rPrChange>
          </w:rPr>
          <w:t>Figure 6.</w:t>
        </w:r>
        <w:proofErr w:type="gramEnd"/>
        <w:r w:rsidRPr="007344CD">
          <w:rPr>
            <w:b/>
            <w:rPrChange w:id="232" w:author="Chen, Xiaoxin" w:date="2014-11-05T18:17:00Z">
              <w:rPr/>
            </w:rPrChange>
          </w:rPr>
          <w:t xml:space="preserve"> </w:t>
        </w:r>
      </w:ins>
      <w:proofErr w:type="gramStart"/>
      <w:ins w:id="233" w:author="Chen, Xiaoxin" w:date="2014-11-05T18:09:00Z">
        <w:r w:rsidR="001F261E" w:rsidRPr="007344CD">
          <w:rPr>
            <w:b/>
            <w:rPrChange w:id="234" w:author="Chen, Xiaoxin" w:date="2014-11-05T18:17:00Z">
              <w:rPr/>
            </w:rPrChange>
          </w:rPr>
          <w:t xml:space="preserve">Application of </w:t>
        </w:r>
        <w:proofErr w:type="spellStart"/>
        <w:r w:rsidR="001F261E" w:rsidRPr="007344CD">
          <w:rPr>
            <w:b/>
            <w:rPrChange w:id="235" w:author="Chen, Xiaoxin" w:date="2014-11-05T18:17:00Z">
              <w:rPr/>
            </w:rPrChange>
          </w:rPr>
          <w:t>EdTAR</w:t>
        </w:r>
        <w:proofErr w:type="spellEnd"/>
        <w:r w:rsidR="001F261E" w:rsidRPr="007344CD">
          <w:rPr>
            <w:b/>
            <w:rPrChange w:id="236" w:author="Chen, Xiaoxin" w:date="2014-11-05T18:17:00Z">
              <w:rPr/>
            </w:rPrChange>
          </w:rPr>
          <w:t xml:space="preserve"> in f</w:t>
        </w:r>
      </w:ins>
      <w:ins w:id="237" w:author="Chen, Xiaoxin" w:date="2014-11-05T18:08:00Z">
        <w:r w:rsidR="001F261E" w:rsidRPr="007344CD">
          <w:rPr>
            <w:b/>
            <w:rPrChange w:id="238" w:author="Chen, Xiaoxin" w:date="2014-11-05T18:17:00Z">
              <w:rPr/>
            </w:rPrChange>
          </w:rPr>
          <w:t xml:space="preserve">ollow-up of </w:t>
        </w:r>
      </w:ins>
      <w:ins w:id="239" w:author="Chen, Xiaoxin" w:date="2014-11-05T18:09:00Z">
        <w:r w:rsidR="001F261E" w:rsidRPr="007344CD">
          <w:rPr>
            <w:b/>
            <w:rPrChange w:id="240" w:author="Chen, Xiaoxin" w:date="2014-11-05T18:17:00Z">
              <w:rPr/>
            </w:rPrChange>
          </w:rPr>
          <w:t xml:space="preserve">one </w:t>
        </w:r>
      </w:ins>
      <w:ins w:id="241" w:author="Chen, Xiaoxin" w:date="2014-11-05T18:33:00Z">
        <w:r w:rsidR="009F418B">
          <w:rPr>
            <w:b/>
          </w:rPr>
          <w:t>patient</w:t>
        </w:r>
      </w:ins>
      <w:ins w:id="242" w:author="Chen, Xiaoxin" w:date="2014-11-05T18:09:00Z">
        <w:r w:rsidR="001F261E" w:rsidRPr="007344CD">
          <w:rPr>
            <w:b/>
            <w:rPrChange w:id="243" w:author="Chen, Xiaoxin" w:date="2014-11-05T18:17:00Z">
              <w:rPr/>
            </w:rPrChange>
          </w:rPr>
          <w:t xml:space="preserve"> (</w:t>
        </w:r>
      </w:ins>
      <w:ins w:id="244" w:author="Chen, Xiaoxin" w:date="2014-11-05T18:08:00Z">
        <w:r w:rsidR="001F261E" w:rsidRPr="007344CD">
          <w:rPr>
            <w:b/>
            <w:rPrChange w:id="245" w:author="Chen, Xiaoxin" w:date="2014-11-05T18:17:00Z">
              <w:rPr/>
            </w:rPrChange>
          </w:rPr>
          <w:t>Case 128141</w:t>
        </w:r>
      </w:ins>
      <w:ins w:id="246" w:author="Chen, Xiaoxin" w:date="2014-11-05T18:09:00Z">
        <w:r w:rsidR="001F261E" w:rsidRPr="007344CD">
          <w:rPr>
            <w:b/>
            <w:rPrChange w:id="247" w:author="Chen, Xiaoxin" w:date="2014-11-05T18:17:00Z">
              <w:rPr/>
            </w:rPrChange>
          </w:rPr>
          <w:t>)</w:t>
        </w:r>
      </w:ins>
      <w:ins w:id="248" w:author="Chen, Xiaoxin" w:date="2014-11-05T18:10:00Z">
        <w:r w:rsidR="001F261E" w:rsidRPr="007344CD">
          <w:rPr>
            <w:b/>
            <w:rPrChange w:id="249" w:author="Chen, Xiaoxin" w:date="2014-11-05T18:17:00Z">
              <w:rPr/>
            </w:rPrChange>
          </w:rPr>
          <w:t>.</w:t>
        </w:r>
        <w:proofErr w:type="gramEnd"/>
        <w:r w:rsidR="001F261E">
          <w:t xml:space="preserve"> </w:t>
        </w:r>
        <w:proofErr w:type="spellStart"/>
        <w:r w:rsidR="001F261E">
          <w:t>Exfoliative</w:t>
        </w:r>
        <w:proofErr w:type="spellEnd"/>
        <w:r w:rsidR="001F261E">
          <w:t xml:space="preserve"> cytology was performed on WHEN</w:t>
        </w:r>
      </w:ins>
      <w:ins w:id="250" w:author="Chen, Xiaoxin" w:date="2014-11-05T18:11:00Z">
        <w:r w:rsidR="001F261E">
          <w:t xml:space="preserve">. </w:t>
        </w:r>
      </w:ins>
      <w:ins w:id="251" w:author="Chen, Xiaoxin" w:date="2014-11-05T18:10:00Z">
        <w:r w:rsidR="001F261E">
          <w:t xml:space="preserve">(A) </w:t>
        </w:r>
      </w:ins>
      <w:ins w:id="252" w:author="Chen, Xiaoxin" w:date="2014-11-05T18:14:00Z">
        <w:r w:rsidR="007344CD">
          <w:t>Data plot</w:t>
        </w:r>
      </w:ins>
      <w:ins w:id="253" w:author="Chen, Xiaoxin" w:date="2014-11-05T18:10:00Z">
        <w:r w:rsidR="001F261E">
          <w:t xml:space="preserve"> of </w:t>
        </w:r>
        <w:proofErr w:type="spellStart"/>
        <w:r w:rsidR="001F261E">
          <w:t>exfoliative</w:t>
        </w:r>
        <w:proofErr w:type="spellEnd"/>
        <w:r w:rsidR="001F261E">
          <w:t xml:space="preserve"> cytology before </w:t>
        </w:r>
        <w:proofErr w:type="spellStart"/>
        <w:r w:rsidR="001F261E">
          <w:t>EdTAR</w:t>
        </w:r>
        <w:proofErr w:type="spellEnd"/>
        <w:r w:rsidR="001F261E">
          <w:t>; (</w:t>
        </w:r>
      </w:ins>
      <w:ins w:id="254" w:author="Chen, Xiaoxin" w:date="2014-11-05T18:11:00Z">
        <w:r w:rsidR="001F261E">
          <w:t xml:space="preserve">B) </w:t>
        </w:r>
      </w:ins>
      <w:ins w:id="255" w:author="Chen, Xiaoxin" w:date="2014-11-05T18:14:00Z">
        <w:r w:rsidR="007344CD">
          <w:t>D</w:t>
        </w:r>
      </w:ins>
      <w:ins w:id="256" w:author="Chen, Xiaoxin" w:date="2014-11-05T18:11:00Z">
        <w:r w:rsidR="001F261E">
          <w:t xml:space="preserve">ata </w:t>
        </w:r>
      </w:ins>
      <w:ins w:id="257" w:author="Chen, Xiaoxin" w:date="2014-11-05T18:14:00Z">
        <w:r w:rsidR="007344CD">
          <w:t xml:space="preserve">plot </w:t>
        </w:r>
      </w:ins>
      <w:ins w:id="258" w:author="Chen, Xiaoxin" w:date="2014-11-05T18:11:00Z">
        <w:r w:rsidR="001F261E">
          <w:t xml:space="preserve">of </w:t>
        </w:r>
        <w:proofErr w:type="spellStart"/>
        <w:r w:rsidR="001F261E">
          <w:t>exfoliative</w:t>
        </w:r>
        <w:proofErr w:type="spellEnd"/>
        <w:r w:rsidR="001F261E">
          <w:t xml:space="preserve"> cytology after </w:t>
        </w:r>
        <w:proofErr w:type="spellStart"/>
        <w:r w:rsidR="001F261E">
          <w:t>EdTAR</w:t>
        </w:r>
      </w:ins>
      <w:proofErr w:type="spellEnd"/>
      <w:ins w:id="259" w:author="Chen, Xiaoxin" w:date="2014-11-05T18:34:00Z">
        <w:r w:rsidR="009F418B">
          <w:t xml:space="preserve"> with a</w:t>
        </w:r>
      </w:ins>
      <w:ins w:id="260" w:author="Chen, Xiaoxin" w:date="2014-11-05T18:15:00Z">
        <w:r w:rsidR="007344CD">
          <w:t>n</w:t>
        </w:r>
      </w:ins>
      <w:ins w:id="261" w:author="Chen, Xiaoxin" w:date="2014-11-05T18:14:00Z">
        <w:r w:rsidR="007344CD">
          <w:t xml:space="preserve"> OCRI </w:t>
        </w:r>
      </w:ins>
      <w:ins w:id="262" w:author="Chen, Xiaoxin" w:date="2014-11-05T18:34:00Z">
        <w:r w:rsidR="009F418B">
          <w:t>of</w:t>
        </w:r>
      </w:ins>
      <w:ins w:id="263" w:author="Chen, Xiaoxin" w:date="2014-11-05T18:15:00Z">
        <w:r w:rsidR="007344CD">
          <w:t xml:space="preserve"> </w:t>
        </w:r>
        <w:r w:rsidR="007344CD" w:rsidRPr="007344CD">
          <w:t>0.884358882</w:t>
        </w:r>
      </w:ins>
      <w:ins w:id="264" w:author="Chen, Xiaoxin" w:date="2014-11-05T18:11:00Z">
        <w:r w:rsidR="001F261E">
          <w:t xml:space="preserve">; (C) </w:t>
        </w:r>
      </w:ins>
      <w:ins w:id="265" w:author="Chen, Xiaoxin" w:date="2014-11-05T18:13:00Z">
        <w:r w:rsidR="007344CD">
          <w:t xml:space="preserve">Homogeneous </w:t>
        </w:r>
      </w:ins>
      <w:ins w:id="266" w:author="Chen, Xiaoxin" w:date="2014-11-05T18:34:00Z">
        <w:r w:rsidR="009F418B">
          <w:t>OLK</w:t>
        </w:r>
      </w:ins>
      <w:ins w:id="267" w:author="Chen, Xiaoxin" w:date="2014-11-05T18:13:00Z">
        <w:r w:rsidR="007344CD">
          <w:t xml:space="preserve"> at the time of cytology; (D) Mild dysplasia on histopathology</w:t>
        </w:r>
      </w:ins>
      <w:ins w:id="268" w:author="Chen, Xiaoxin" w:date="2014-11-05T18:16:00Z">
        <w:r w:rsidR="007344CD">
          <w:t xml:space="preserve"> at the time of cytology; (E) </w:t>
        </w:r>
        <w:bookmarkStart w:id="269" w:name="_GoBack"/>
        <w:bookmarkEnd w:id="269"/>
        <w:r w:rsidR="007344CD">
          <w:t xml:space="preserve">A </w:t>
        </w:r>
      </w:ins>
      <w:ins w:id="270" w:author="Chen, Xiaoxin" w:date="2014-11-05T18:17:00Z">
        <w:r w:rsidR="007344CD">
          <w:t xml:space="preserve">tumor </w:t>
        </w:r>
      </w:ins>
      <w:ins w:id="271" w:author="Chen, Xiaoxin" w:date="2014-11-05T18:16:00Z">
        <w:r w:rsidR="007344CD">
          <w:t xml:space="preserve">was </w:t>
        </w:r>
      </w:ins>
      <w:ins w:id="272" w:author="Chen, Xiaoxin" w:date="2014-11-05T18:17:00Z">
        <w:r w:rsidR="007344CD">
          <w:t>observed</w:t>
        </w:r>
      </w:ins>
      <w:ins w:id="273" w:author="Chen, Xiaoxin" w:date="2014-11-05T18:16:00Z">
        <w:r w:rsidR="007344CD">
          <w:t xml:space="preserve"> on WHEN (xxx months after cytology); (F) Histopathology of resected tumor confirmed the diagnosis of squamous cell carcinoma. </w:t>
        </w:r>
      </w:ins>
    </w:p>
    <w:p w:rsidR="005C5AA4" w:rsidRDefault="005C5AA4" w:rsidP="007344CD">
      <w:pPr>
        <w:spacing w:line="480" w:lineRule="auto"/>
        <w:pPrChange w:id="274" w:author="Chen, Xiaoxin" w:date="2014-11-05T18:16:00Z">
          <w:pPr>
            <w:spacing w:line="480" w:lineRule="auto"/>
          </w:pPr>
        </w:pPrChange>
      </w:pPr>
    </w:p>
    <w:sectPr w:rsidR="005C5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markup="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5FD"/>
    <w:rsid w:val="001104FF"/>
    <w:rsid w:val="001755FD"/>
    <w:rsid w:val="001D5600"/>
    <w:rsid w:val="001F261E"/>
    <w:rsid w:val="002B18F5"/>
    <w:rsid w:val="003D0BD9"/>
    <w:rsid w:val="005C5AA4"/>
    <w:rsid w:val="005E39C9"/>
    <w:rsid w:val="00632516"/>
    <w:rsid w:val="00650BF4"/>
    <w:rsid w:val="006E4936"/>
    <w:rsid w:val="00706A9E"/>
    <w:rsid w:val="007344CD"/>
    <w:rsid w:val="0077386B"/>
    <w:rsid w:val="00784D5D"/>
    <w:rsid w:val="0085314B"/>
    <w:rsid w:val="008704A5"/>
    <w:rsid w:val="008E5EF3"/>
    <w:rsid w:val="009C3C68"/>
    <w:rsid w:val="009D4ADD"/>
    <w:rsid w:val="009F418B"/>
    <w:rsid w:val="00A07D08"/>
    <w:rsid w:val="00A5572A"/>
    <w:rsid w:val="00B20A92"/>
    <w:rsid w:val="00CB7350"/>
    <w:rsid w:val="00D05966"/>
    <w:rsid w:val="00D369DA"/>
    <w:rsid w:val="00DC51AB"/>
    <w:rsid w:val="00EA7159"/>
    <w:rsid w:val="00FC4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5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5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E4936"/>
    <w:rPr>
      <w:color w:val="0000FF" w:themeColor="hyperlink"/>
      <w:u w:val="single"/>
    </w:rPr>
  </w:style>
  <w:style w:type="paragraph" w:styleId="BalloonText">
    <w:name w:val="Balloon Text"/>
    <w:basedOn w:val="Normal"/>
    <w:link w:val="BalloonTextChar"/>
    <w:uiPriority w:val="99"/>
    <w:semiHidden/>
    <w:unhideWhenUsed/>
    <w:rsid w:val="00B20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A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5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5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E4936"/>
    <w:rPr>
      <w:color w:val="0000FF" w:themeColor="hyperlink"/>
      <w:u w:val="single"/>
    </w:rPr>
  </w:style>
  <w:style w:type="paragraph" w:styleId="BalloonText">
    <w:name w:val="Balloon Text"/>
    <w:basedOn w:val="Normal"/>
    <w:link w:val="BalloonTextChar"/>
    <w:uiPriority w:val="99"/>
    <w:semiHidden/>
    <w:unhideWhenUsed/>
    <w:rsid w:val="00B20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A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06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ran.r-project.org/web/packages/caret/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6633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Chen, Xiaoxin</cp:lastModifiedBy>
  <cp:revision>4</cp:revision>
  <dcterms:created xsi:type="dcterms:W3CDTF">2014-11-05T23:02:00Z</dcterms:created>
  <dcterms:modified xsi:type="dcterms:W3CDTF">2014-11-05T23:34:00Z</dcterms:modified>
</cp:coreProperties>
</file>