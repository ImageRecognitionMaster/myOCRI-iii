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 xml:space="preserve">itative risk stratification of oral leukoplakia with </w:t>
      </w:r>
      <w:proofErr w:type="spellStart"/>
      <w:r w:rsidRPr="00972AAD">
        <w:rPr>
          <w:rFonts w:ascii="Arial" w:hAnsi="Arial" w:cs="Arial"/>
          <w:b/>
          <w:color w:val="000000"/>
        </w:rPr>
        <w:t>exfoliative</w:t>
      </w:r>
      <w:proofErr w:type="spellEnd"/>
      <w:r w:rsidRPr="00972AAD">
        <w:rPr>
          <w:rFonts w:ascii="Arial" w:hAnsi="Arial" w:cs="Arial"/>
          <w:b/>
          <w:color w:val="000000"/>
        </w:rPr>
        <w:t xml:space="preserve"> cytology</w:t>
      </w:r>
    </w:p>
    <w:p w:rsidR="00A63F10" w:rsidRDefault="00943170" w:rsidP="00303E3C">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Fan Wang</w:t>
      </w:r>
      <w:r w:rsidR="00F61B2E">
        <w:rPr>
          <w:rFonts w:ascii="Arial" w:hAnsi="Arial" w:cs="Arial"/>
          <w:vertAlign w:val="superscript"/>
        </w:rPr>
        <w:t>5</w:t>
      </w:r>
      <w:r w:rsidRPr="00B176EA">
        <w:rPr>
          <w:rFonts w:ascii="Arial" w:hAnsi="Arial" w:cs="Arial"/>
        </w:rPr>
        <w:t xml:space="preserve">, </w:t>
      </w:r>
      <w:r w:rsidRPr="00B176EA">
        <w:rPr>
          <w:rFonts w:ascii="Arial" w:hAnsi="Arial" w:cs="Arial"/>
          <w:color w:val="FF0000"/>
        </w:rPr>
        <w:t>……</w:t>
      </w:r>
    </w:p>
    <w:p w:rsidR="00943170" w:rsidRPr="00B176EA" w:rsidRDefault="00943170" w:rsidP="00303E3C">
      <w:pPr>
        <w:spacing w:line="480" w:lineRule="auto"/>
        <w:ind w:left="110" w:hangingChars="50" w:hanging="110"/>
        <w:jc w:val="center"/>
        <w:rPr>
          <w:rFonts w:ascii="Arial" w:hAnsi="Arial" w:cs="Arial"/>
        </w:rPr>
      </w:pPr>
      <w:proofErr w:type="spellStart"/>
      <w:r w:rsidRPr="00B176EA">
        <w:rPr>
          <w:rFonts w:ascii="Arial" w:hAnsi="Arial" w:cs="Arial"/>
        </w:rPr>
        <w:t>Xiaoxin</w:t>
      </w:r>
      <w:proofErr w:type="spellEnd"/>
      <w:r w:rsidRPr="00B176EA">
        <w:rPr>
          <w:rFonts w:ascii="Arial" w:hAnsi="Arial" w:cs="Arial"/>
        </w:rPr>
        <w:t xml:space="preserve"> Luke Chen</w:t>
      </w:r>
      <w:r w:rsidR="00F61B2E">
        <w:rPr>
          <w:rFonts w:ascii="Arial" w:hAnsi="Arial" w:cs="Arial"/>
          <w:vertAlign w:val="superscript"/>
        </w:rPr>
        <w:t>6</w:t>
      </w:r>
      <w:proofErr w:type="gramStart"/>
      <w:r w:rsidRPr="00B176EA">
        <w:rPr>
          <w:rFonts w:ascii="Arial" w:hAnsi="Arial" w:cs="Arial"/>
          <w:vertAlign w:val="superscript"/>
        </w:rPr>
        <w:t>,b</w:t>
      </w:r>
      <w:proofErr w:type="gramEnd"/>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A63F10">
        <w:rPr>
          <w:rFonts w:ascii="Arial" w:eastAsia="Arial Unicode MS" w:hAnsi="Arial" w:cs="Arial"/>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A86703" w:rsidRPr="00B176EA">
        <w:rPr>
          <w:rFonts w:ascii="Arial" w:hAnsi="Arial" w:cs="Arial"/>
          <w:sz w:val="24"/>
          <w:szCs w:val="24"/>
        </w:rPr>
        <w:t>Frontier Bioinformatics Solution,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Pr="00B176EA">
        <w:rPr>
          <w:rFonts w:ascii="Arial" w:eastAsia="Arial Unicode MS" w:hAnsi="Arial" w:cs="Arial"/>
          <w:color w:val="000000"/>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B176EA" w:rsidRDefault="00F61B2E" w:rsidP="00303E3C">
      <w:pPr>
        <w:spacing w:line="480" w:lineRule="auto"/>
        <w:jc w:val="both"/>
        <w:rPr>
          <w:rFonts w:ascii="Arial" w:eastAsia="Arial Unicode MS" w:hAnsi="Arial" w:cs="Arial"/>
          <w:color w:val="000000"/>
          <w:vertAlign w:val="superscript"/>
        </w:rPr>
      </w:pPr>
      <w:r>
        <w:rPr>
          <w:rFonts w:ascii="Arial" w:eastAsia="Arial Unicode MS" w:hAnsi="Arial" w:cs="Arial"/>
          <w:color w:val="000000"/>
          <w:vertAlign w:val="superscript"/>
        </w:rPr>
        <w:t>5</w:t>
      </w:r>
      <w:r w:rsidR="00943170" w:rsidRPr="00B176EA">
        <w:rPr>
          <w:rFonts w:ascii="Arial" w:eastAsia="Arial Unicode MS" w:hAnsi="Arial" w:cs="Arial"/>
          <w:color w:val="000000"/>
          <w:vertAlign w:val="superscript"/>
        </w:rPr>
        <w:t xml:space="preserve"> </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943170" w:rsidRPr="00B176EA">
        <w:rPr>
          <w:rFonts w:ascii="Arial" w:eastAsia="Arial Unicode MS" w:hAnsi="Arial" w:cs="Arial"/>
          <w:color w:val="000000"/>
        </w:rPr>
        <w:t xml:space="preserve">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gramStart"/>
      <w:r w:rsidRPr="00B176EA">
        <w:rPr>
          <w:rFonts w:ascii="Arial" w:hAnsi="Arial" w:cs="Arial"/>
          <w:vertAlign w:val="superscript"/>
        </w:rPr>
        <w:t>a</w:t>
      </w:r>
      <w:proofErr w:type="gramEnd"/>
      <w:r w:rsidRPr="00B176EA">
        <w:rPr>
          <w:rFonts w:ascii="Arial" w:hAnsi="Arial" w:cs="Arial"/>
        </w:rPr>
        <w:t xml:space="preserve"> Equal contributions</w:t>
      </w:r>
    </w:p>
    <w:p w:rsidR="00943170" w:rsidRPr="00B176EA" w:rsidDel="00896B16" w:rsidRDefault="00943170" w:rsidP="00303E3C">
      <w:pPr>
        <w:spacing w:line="480" w:lineRule="auto"/>
        <w:jc w:val="both"/>
        <w:rPr>
          <w:del w:id="0" w:author="sysprep" w:date="2014-12-03T15:37:00Z"/>
          <w:rFonts w:ascii="Arial" w:hAnsi="Arial" w:cs="Arial"/>
        </w:rPr>
      </w:pPr>
      <w:r w:rsidRPr="00B176EA">
        <w:rPr>
          <w:rFonts w:ascii="Arial" w:hAnsi="Arial" w:cs="Arial"/>
          <w:vertAlign w:val="superscript"/>
        </w:rPr>
        <w:t>b</w:t>
      </w:r>
      <w:r w:rsidRPr="00B176EA">
        <w:rPr>
          <w:rFonts w:ascii="Arial" w:hAnsi="Arial" w:cs="Arial"/>
        </w:rPr>
        <w:t xml:space="preserve"> </w:t>
      </w:r>
      <w:r w:rsidRPr="00B176EA">
        <w:rPr>
          <w:rFonts w:ascii="Arial" w:eastAsia="Arial Unicode MS" w:hAnsi="Arial" w:cs="Arial"/>
          <w:color w:val="000000"/>
        </w:rPr>
        <w:t xml:space="preserve">Correspondence to: </w:t>
      </w:r>
      <w:proofErr w:type="spellStart"/>
      <w:r w:rsidRPr="00B176EA">
        <w:rPr>
          <w:rFonts w:ascii="Arial" w:eastAsia="Arial Unicode MS" w:hAnsi="Arial" w:cs="Arial"/>
          <w:color w:val="000000"/>
        </w:rPr>
        <w:t>Xiaoxin</w:t>
      </w:r>
      <w:proofErr w:type="spellEnd"/>
      <w:r w:rsidRPr="00B176EA">
        <w:rPr>
          <w:rFonts w:ascii="Arial" w:eastAsia="Arial Unicode MS" w:hAnsi="Arial" w:cs="Arial"/>
          <w:color w:val="000000"/>
        </w:rPr>
        <w:t xml:space="preserve">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r w:rsidRPr="00B176EA">
        <w:rPr>
          <w:rFonts w:ascii="Arial" w:eastAsia="Arial Unicode MS" w:hAnsi="Arial" w:cs="Arial"/>
          <w:color w:val="000000"/>
        </w:rPr>
        <w:t xml:space="preserve"> </w:t>
      </w:r>
    </w:p>
    <w:p w:rsidR="00943170" w:rsidRPr="00B176EA" w:rsidDel="00896B16" w:rsidRDefault="00943170" w:rsidP="00303E3C">
      <w:pPr>
        <w:spacing w:line="480" w:lineRule="auto"/>
        <w:jc w:val="both"/>
        <w:rPr>
          <w:del w:id="1" w:author="sysprep" w:date="2014-12-03T15:37:00Z"/>
          <w:rFonts w:ascii="Arial" w:hAnsi="Arial" w:cs="Arial"/>
        </w:rPr>
      </w:pPr>
    </w:p>
    <w:p w:rsidR="00943170" w:rsidRPr="00B176EA" w:rsidDel="00896B16" w:rsidRDefault="00943170" w:rsidP="00303E3C">
      <w:pPr>
        <w:spacing w:line="480" w:lineRule="auto"/>
        <w:jc w:val="both"/>
        <w:rPr>
          <w:del w:id="2" w:author="sysprep" w:date="2014-12-03T15:37:00Z"/>
          <w:rFonts w:ascii="Arial" w:hAnsi="Arial" w:cs="Arial"/>
        </w:rPr>
      </w:pPr>
      <w:del w:id="3" w:author="sysprep" w:date="2014-12-03T15:37:00Z">
        <w:r w:rsidRPr="00B176EA" w:rsidDel="00896B16">
          <w:rPr>
            <w:rFonts w:ascii="Arial" w:hAnsi="Arial" w:cs="Arial"/>
          </w:rPr>
          <w:br w:type="page"/>
        </w:r>
      </w:del>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r w:rsidR="0000200D">
        <w:rPr>
          <w:rFonts w:ascii="Arial" w:hAnsi="Arial" w:cs="Arial"/>
        </w:rPr>
        <w:t>involving a</w:t>
      </w:r>
      <w:r w:rsidRPr="00B176EA">
        <w:rPr>
          <w:rFonts w:ascii="Arial" w:hAnsi="Arial" w:cs="Arial"/>
        </w:rPr>
        <w:t xml:space="preserve"> </w:t>
      </w:r>
      <w:r w:rsidR="00891128">
        <w:rPr>
          <w:rFonts w:ascii="Arial" w:hAnsi="Arial" w:cs="Arial"/>
        </w:rPr>
        <w:t xml:space="preserve">step called </w:t>
      </w:r>
      <w:r w:rsidRPr="00B176EA">
        <w:rPr>
          <w:rFonts w:ascii="Arial" w:hAnsi="Arial" w:cs="Arial"/>
        </w:rPr>
        <w:t>expert-guided data transformation and reconstruction (</w:t>
      </w:r>
      <w:proofErr w:type="spellStart"/>
      <w:r w:rsidRPr="00B176EA">
        <w:rPr>
          <w:rFonts w:ascii="Arial" w:hAnsi="Arial" w:cs="Arial"/>
        </w:rPr>
        <w:t>EdTAR</w:t>
      </w:r>
      <w:proofErr w:type="spellEnd"/>
      <w:r w:rsidRPr="00B176EA">
        <w:rPr>
          <w:rFonts w:ascii="Arial" w:hAnsi="Arial" w:cs="Arial"/>
        </w:rPr>
        <w:t>) allows automatic data processing and reconstruct</w:t>
      </w:r>
      <w:r w:rsidR="00972AAD">
        <w:rPr>
          <w:rFonts w:ascii="Arial" w:hAnsi="Arial" w:cs="Arial"/>
        </w:rPr>
        <w:t>ion</w:t>
      </w:r>
      <w:r w:rsidRPr="00B176EA">
        <w:rPr>
          <w:rFonts w:ascii="Arial" w:hAnsi="Arial" w:cs="Arial"/>
        </w:rPr>
        <w:t xml:space="preserve"> </w:t>
      </w:r>
      <w:r w:rsidR="0000200D">
        <w:rPr>
          <w:rFonts w:ascii="Arial" w:hAnsi="Arial" w:cs="Arial"/>
        </w:rPr>
        <w:t xml:space="preserve">and reveals </w:t>
      </w:r>
      <w:r w:rsidR="00891128">
        <w:rPr>
          <w:rFonts w:ascii="Arial" w:hAnsi="Arial" w:cs="Arial"/>
        </w:rPr>
        <w:t>informative</w:t>
      </w:r>
      <w:r w:rsidR="0000200D">
        <w:rPr>
          <w:rFonts w:ascii="Arial" w:hAnsi="Arial" w:cs="Arial"/>
        </w:rPr>
        <w:t xml:space="preserve"> signals for </w:t>
      </w:r>
      <w:r w:rsidR="00891128">
        <w:rPr>
          <w:rFonts w:ascii="Arial" w:hAnsi="Arial" w:cs="Arial"/>
        </w:rPr>
        <w:t xml:space="preserve">subsequent </w:t>
      </w:r>
      <w:r w:rsidR="0000200D">
        <w:rPr>
          <w:rFonts w:ascii="Arial" w:hAnsi="Arial" w:cs="Arial"/>
        </w:rPr>
        <w:t>risk stratification assessment.</w:t>
      </w:r>
      <w:r w:rsidRPr="00B176EA">
        <w:rPr>
          <w:rFonts w:ascii="Arial" w:hAnsi="Arial" w:cs="Arial"/>
        </w:rPr>
        <w:t xml:space="preserve"> Modern machine learning technique</w:t>
      </w:r>
      <w:r w:rsidR="0000200D">
        <w:rPr>
          <w:rFonts w:ascii="Arial" w:hAnsi="Arial" w:cs="Arial"/>
        </w:rPr>
        <w:t>s</w:t>
      </w:r>
      <w:r w:rsidRPr="00B176EA">
        <w:rPr>
          <w:rFonts w:ascii="Arial" w:hAnsi="Arial" w:cs="Arial"/>
        </w:rPr>
        <w:t xml:space="preserve"> w</w:t>
      </w:r>
      <w:r w:rsidR="0000200D">
        <w:rPr>
          <w:rFonts w:ascii="Arial" w:hAnsi="Arial" w:cs="Arial"/>
        </w:rPr>
        <w:t>ere</w:t>
      </w:r>
      <w:r w:rsidRPr="00B176EA">
        <w:rPr>
          <w:rFonts w:ascii="Arial" w:hAnsi="Arial" w:cs="Arial"/>
        </w:rPr>
        <w:t xml:space="preserve"> utilized to build statistical prediction models </w:t>
      </w:r>
      <w:r w:rsidR="00670618">
        <w:rPr>
          <w:rFonts w:ascii="Arial" w:hAnsi="Arial" w:cs="Arial"/>
        </w:rPr>
        <w:t>on</w:t>
      </w:r>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r w:rsidR="00891128">
        <w:rPr>
          <w:rFonts w:ascii="Arial" w:hAnsi="Arial" w:cs="Arial"/>
        </w:rPr>
        <w:t xml:space="preserve">for </w:t>
      </w:r>
      <w:r w:rsidRPr="00B176EA">
        <w:rPr>
          <w:rFonts w:ascii="Arial" w:hAnsi="Arial" w:cs="Arial"/>
        </w:rPr>
        <w:t>parameter</w:t>
      </w:r>
      <w:r w:rsidR="00670618">
        <w:rPr>
          <w:rFonts w:ascii="Arial" w:hAnsi="Arial" w:cs="Arial"/>
        </w:rPr>
        <w:t xml:space="preserve"> pruning and performance evaluation</w:t>
      </w:r>
      <w:ins w:id="4" w:author="Jianying Li" w:date="2014-12-02T23:19:00Z">
        <w:r w:rsidR="0001213B">
          <w:rPr>
            <w:rFonts w:ascii="Arial" w:hAnsi="Arial" w:cs="Arial"/>
          </w:rPr>
          <w:t xml:space="preserve">, </w:t>
        </w:r>
      </w:ins>
      <w:del w:id="5" w:author="Jianying Li" w:date="2014-12-02T23:19:00Z">
        <w:r w:rsidR="00891128" w:rsidDel="0001213B">
          <w:rPr>
            <w:rFonts w:ascii="Arial" w:hAnsi="Arial" w:cs="Arial"/>
          </w:rPr>
          <w:delText>.</w:delText>
        </w:r>
      </w:del>
      <w:r w:rsidRPr="00B176EA">
        <w:rPr>
          <w:rFonts w:ascii="Arial" w:hAnsi="Arial" w:cs="Arial"/>
        </w:rPr>
        <w:t xml:space="preserve"> Support Vector Machine (SVM) was found to be optimal with a high sensitivity (median&gt;0.98) and specificity (median&gt;0.99). </w:t>
      </w:r>
      <w:r w:rsidR="00670618">
        <w:rPr>
          <w:rFonts w:ascii="Arial" w:hAnsi="Arial" w:cs="Arial"/>
        </w:rPr>
        <w:t xml:space="preserve">With </w:t>
      </w:r>
      <w:r w:rsidRPr="00B176EA">
        <w:rPr>
          <w:rFonts w:ascii="Arial" w:hAnsi="Arial" w:cs="Arial"/>
        </w:rPr>
        <w:t xml:space="preserve">the SVM model, we </w:t>
      </w:r>
      <w:r w:rsidR="00670618">
        <w:rPr>
          <w:rFonts w:ascii="Arial" w:hAnsi="Arial" w:cs="Arial"/>
        </w:rPr>
        <w:t>constructed</w:t>
      </w:r>
      <w:r w:rsidRPr="00B176EA">
        <w:rPr>
          <w:rFonts w:ascii="Arial" w:hAnsi="Arial" w:cs="Arial"/>
        </w:rPr>
        <w:t xml:space="preserve"> an oral cancer risk index (OCRI) </w:t>
      </w:r>
      <w:ins w:id="6" w:author="sysprep" w:date="2014-12-03T08:16:00Z">
        <w:r w:rsidR="009823A3">
          <w:rPr>
            <w:rFonts w:ascii="Arial" w:hAnsi="Arial" w:cs="Arial"/>
          </w:rPr>
          <w:t xml:space="preserve">for </w:t>
        </w:r>
      </w:ins>
      <w:r w:rsidR="00670618">
        <w:rPr>
          <w:rFonts w:ascii="Arial" w:hAnsi="Arial" w:cs="Arial"/>
        </w:rPr>
        <w:t>guiding</w:t>
      </w:r>
      <w:r w:rsidRPr="00B176EA">
        <w:rPr>
          <w:rFonts w:ascii="Arial" w:hAnsi="Arial" w:cs="Arial"/>
        </w:rPr>
        <w:t xml:space="preserve"> </w:t>
      </w:r>
      <w:ins w:id="7" w:author="sysprep" w:date="2014-12-03T08:16:00Z">
        <w:r w:rsidR="009823A3">
          <w:rPr>
            <w:rFonts w:ascii="Arial" w:hAnsi="Arial" w:cs="Arial"/>
          </w:rPr>
          <w:t xml:space="preserve">the </w:t>
        </w:r>
      </w:ins>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3.5 years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Introduction</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Oral cancer is one of the major public health problems worldwide, as well as a major cause of cancer morbidity and mortality </w:t>
      </w:r>
      <w:r w:rsidRPr="005F5831">
        <w:rPr>
          <w:rFonts w:ascii="Arial" w:hAnsi="Arial" w:cs="Arial"/>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[1,2]</w:t>
      </w:r>
      <w:r w:rsidRPr="005F5831">
        <w:rPr>
          <w:rFonts w:ascii="Arial" w:hAnsi="Arial" w:cs="Arial"/>
        </w:rPr>
        <w:fldChar w:fldCharType="end"/>
      </w:r>
      <w:r w:rsidRPr="005F5831">
        <w:rPr>
          <w:rFonts w:ascii="Arial" w:hAnsi="Arial" w:cs="Arial"/>
        </w:rPr>
        <w:t xml:space="preserve">. In the United States, approximately 28,030 new cases will be diagnosed and 5,850 cases will die in 2014 </w:t>
      </w:r>
      <w:r w:rsidRPr="005F5831">
        <w:rPr>
          <w:rFonts w:ascii="Arial" w:hAnsi="Arial" w:cs="Arial"/>
        </w:rPr>
        <w:fldChar w:fldCharType="begin"/>
      </w:r>
      <w:r w:rsidRPr="005F5831">
        <w:rPr>
          <w:rFonts w:ascii="Arial" w:hAnsi="Arial" w:cs="Arial"/>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5F5831">
        <w:rPr>
          <w:rFonts w:ascii="Arial" w:hAnsi="Arial" w:cs="Arial"/>
        </w:rPr>
        <w:fldChar w:fldCharType="separate"/>
      </w:r>
      <w:r w:rsidRPr="005F5831">
        <w:rPr>
          <w:rFonts w:ascii="Arial" w:hAnsi="Arial" w:cs="Arial"/>
        </w:rPr>
        <w:t>[1]</w:t>
      </w:r>
      <w:r w:rsidRPr="005F5831">
        <w:rPr>
          <w:rFonts w:ascii="Arial" w:hAnsi="Arial" w:cs="Arial"/>
        </w:rPr>
        <w:fldChar w:fldCharType="end"/>
      </w:r>
      <w:r w:rsidRPr="005F5831">
        <w:rPr>
          <w:rFonts w:ascii="Arial" w:hAnsi="Arial" w:cs="Arial"/>
        </w:rPr>
        <w:t xml:space="preserve">. Oral squamous cell carcinoma (OSCC) is the most common type of oral cancer, which usually develops from precancerous lesions such as oral leukoplakia (OLK) and </w:t>
      </w:r>
      <w:proofErr w:type="spellStart"/>
      <w:r w:rsidRPr="005F5831">
        <w:rPr>
          <w:rFonts w:ascii="Arial" w:hAnsi="Arial" w:cs="Arial"/>
        </w:rPr>
        <w:t>erythroplakia</w:t>
      </w:r>
      <w:proofErr w:type="spellEnd"/>
      <w:r w:rsidRPr="005F5831">
        <w:rPr>
          <w:rFonts w:ascii="Arial" w:hAnsi="Arial" w:cs="Arial"/>
        </w:rPr>
        <w:t xml:space="preserve">, and </w:t>
      </w:r>
      <w:proofErr w:type="spellStart"/>
      <w:r w:rsidRPr="005F5831">
        <w:rPr>
          <w:rFonts w:ascii="Arial" w:hAnsi="Arial" w:cs="Arial"/>
        </w:rPr>
        <w:t>histopathologically</w:t>
      </w:r>
      <w:proofErr w:type="spellEnd"/>
      <w:r w:rsidRPr="005F5831">
        <w:rPr>
          <w:rFonts w:ascii="Arial" w:hAnsi="Arial" w:cs="Arial"/>
        </w:rPr>
        <w:t xml:space="preserve"> follows a step-wise pattern of hyperplasia, dysplasia and SCC </w:t>
      </w:r>
      <w:r w:rsidRPr="005F5831">
        <w:rPr>
          <w:rFonts w:ascii="Arial" w:hAnsi="Arial" w:cs="Arial"/>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[3,4]</w:t>
      </w:r>
      <w:r w:rsidRPr="005F5831">
        <w:rPr>
          <w:rFonts w:ascii="Arial" w:hAnsi="Arial" w:cs="Arial"/>
        </w:rPr>
        <w:fldChar w:fldCharType="end"/>
      </w:r>
      <w:r w:rsidRPr="005F5831">
        <w:rPr>
          <w:rFonts w:ascii="Arial" w:hAnsi="Arial" w:cs="Arial"/>
        </w:rPr>
        <w:t xml:space="preserve">. Overall survival of OSCC patients remained unchanged despite the advances in radiotherapy and chemotherapy </w:t>
      </w:r>
      <w:r w:rsidRPr="005F5831">
        <w:rPr>
          <w:rFonts w:ascii="Arial" w:hAnsi="Arial" w:cs="Arial"/>
        </w:rPr>
        <w:fldChar w:fldCharType="begin"/>
      </w:r>
      <w:r w:rsidRPr="005F5831">
        <w:rPr>
          <w:rFonts w:ascii="Arial" w:hAnsi="Arial" w:cs="Arial"/>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5F5831">
        <w:rPr>
          <w:rFonts w:ascii="Arial" w:hAnsi="Arial" w:cs="Arial"/>
        </w:rPr>
        <w:fldChar w:fldCharType="separate"/>
      </w:r>
      <w:r w:rsidRPr="005F5831">
        <w:rPr>
          <w:rFonts w:ascii="Arial" w:hAnsi="Arial" w:cs="Arial"/>
        </w:rPr>
        <w:t>[1]</w:t>
      </w:r>
      <w:r w:rsidRPr="005F5831">
        <w:rPr>
          <w:rFonts w:ascii="Arial" w:hAnsi="Arial" w:cs="Arial"/>
        </w:rPr>
        <w:fldChar w:fldCharType="end"/>
      </w:r>
      <w:r w:rsidRPr="005F5831">
        <w:rPr>
          <w:rFonts w:ascii="Arial" w:hAnsi="Arial" w:cs="Arial"/>
        </w:rPr>
        <w:t xml:space="preserve">. The five-year survival rate for patients with early, localized lesions is ~80%, whereas it is only 19% for patients with distant metastasis </w:t>
      </w:r>
      <w:r w:rsidRPr="005F5831">
        <w:rPr>
          <w:rFonts w:ascii="Arial" w:hAnsi="Arial" w:cs="Arial"/>
        </w:rPr>
        <w:fldChar w:fldCharType="begin"/>
      </w:r>
      <w:r w:rsidRPr="005F5831">
        <w:rPr>
          <w:rFonts w:ascii="Arial" w:hAnsi="Arial" w:cs="Arial"/>
        </w:rPr>
        <w:instrText xml:space="preserve"> ADDIN EN.CITE &lt;EndNote&gt;&lt;Cite&gt;&lt;Author&gt;Maraki&lt;/Author&gt;&lt;Year&gt;2004&lt;/Year&gt;&lt;RecNum&gt;24&lt;/RecNum&gt;&lt;record&gt;&lt;rec-number&gt;24&lt;/rec-number&gt;&lt;foreign-keys&gt;&lt;key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5F5831">
        <w:rPr>
          <w:rFonts w:ascii="Arial" w:hAnsi="Arial" w:cs="Arial"/>
        </w:rPr>
        <w:fldChar w:fldCharType="separate"/>
      </w:r>
      <w:r w:rsidRPr="005F5831">
        <w:rPr>
          <w:rFonts w:ascii="Arial" w:hAnsi="Arial" w:cs="Arial"/>
        </w:rPr>
        <w:t>[5]</w:t>
      </w:r>
      <w:r w:rsidRPr="005F5831">
        <w:rPr>
          <w:rFonts w:ascii="Arial" w:hAnsi="Arial" w:cs="Arial"/>
        </w:rPr>
        <w:fldChar w:fldCharType="end"/>
      </w:r>
      <w:r w:rsidRPr="005F5831">
        <w:rPr>
          <w:rFonts w:ascii="Arial" w:hAnsi="Arial" w:cs="Arial"/>
        </w:rPr>
        <w:t xml:space="preserve">. Thus it is important to assess precancerous lesions and diagnose OSCC early. </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OLK is defined as “a white plaque of questionable risk having excluded other known diseases or disorders that carry no increased risk for cancer” </w:t>
      </w:r>
      <w:r w:rsidRPr="005F5831">
        <w:rPr>
          <w:rFonts w:ascii="Arial" w:hAnsi="Arial" w:cs="Arial"/>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[6,7]</w:t>
      </w:r>
      <w:r w:rsidRPr="005F5831">
        <w:rPr>
          <w:rFonts w:ascii="Arial" w:hAnsi="Arial" w:cs="Arial"/>
        </w:rPr>
        <w:fldChar w:fldCharType="end"/>
      </w:r>
      <w:r w:rsidRPr="005F5831">
        <w:rPr>
          <w:rFonts w:ascii="Arial" w:hAnsi="Arial" w:cs="Arial"/>
        </w:rPr>
        <w:t xml:space="preserve">. And the annual age-adjusted incidence rates of OLK varied from 1.1 to 2.4 in male and from 0.2 to 1.3 in female per 1,000 </w:t>
      </w:r>
      <w:proofErr w:type="gramStart"/>
      <w:r w:rsidRPr="005F5831">
        <w:rPr>
          <w:rFonts w:ascii="Arial" w:hAnsi="Arial" w:cs="Arial"/>
        </w:rPr>
        <w:t>person</w:t>
      </w:r>
      <w:proofErr w:type="gramEnd"/>
      <w:r w:rsidRPr="005F5831">
        <w:rPr>
          <w:rFonts w:ascii="Arial" w:hAnsi="Arial" w:cs="Arial"/>
        </w:rPr>
        <w:t xml:space="preserve"> in India, and the prevalence varied from 0.2 to 4.9% </w:t>
      </w:r>
      <w:r w:rsidRPr="005F5831">
        <w:rPr>
          <w:rFonts w:ascii="Arial" w:hAnsi="Arial" w:cs="Arial"/>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[8]</w:t>
      </w:r>
      <w:r w:rsidRPr="005F5831">
        <w:rPr>
          <w:rFonts w:ascii="Arial" w:hAnsi="Arial" w:cs="Arial"/>
        </w:rPr>
        <w:fldChar w:fldCharType="end"/>
      </w:r>
      <w:r w:rsidRPr="005F5831">
        <w:rPr>
          <w:rFonts w:ascii="Arial" w:hAnsi="Arial" w:cs="Arial"/>
        </w:rPr>
        <w:t xml:space="preserve">. In Japan, the age-adjusted incidence rate was 40.9 in male and 7.0 in female per 1,000 person-years </w:t>
      </w:r>
      <w:r w:rsidRPr="005F5831">
        <w:rPr>
          <w:rFonts w:ascii="Arial" w:hAnsi="Arial" w:cs="Arial"/>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[9]</w:t>
      </w:r>
      <w:r w:rsidRPr="005F5831">
        <w:rPr>
          <w:rFonts w:ascii="Arial" w:hAnsi="Arial" w:cs="Arial"/>
        </w:rPr>
        <w:fldChar w:fldCharType="end"/>
      </w:r>
      <w:r w:rsidRPr="005F5831">
        <w:rPr>
          <w:rFonts w:ascii="Arial" w:hAnsi="Arial" w:cs="Arial"/>
        </w:rPr>
        <w:t xml:space="preserve">. </w:t>
      </w:r>
      <w:proofErr w:type="spellStart"/>
      <w:r w:rsidRPr="005F5831">
        <w:rPr>
          <w:rFonts w:ascii="Arial" w:hAnsi="Arial" w:cs="Arial"/>
        </w:rPr>
        <w:t>Histopathologically</w:t>
      </w:r>
      <w:proofErr w:type="spellEnd"/>
      <w:r w:rsidRPr="005F5831">
        <w:rPr>
          <w:rFonts w:ascii="Arial" w:hAnsi="Arial" w:cs="Arial"/>
        </w:rPr>
        <w:t xml:space="preserve">, OLK presents as hyperkeratosis of the squamous epithelium in oral cavity. Several months or years are needed for hyperkeratosis progress to cancer. The overall chance of malignant transformation is 3.6% </w:t>
      </w:r>
      <w:r w:rsidRPr="005F5831">
        <w:rPr>
          <w:rFonts w:ascii="Arial" w:hAnsi="Arial" w:cs="Arial"/>
        </w:rPr>
        <w:fldChar w:fldCharType="begin"/>
      </w:r>
      <w:r w:rsidRPr="005F5831">
        <w:rPr>
          <w:rFonts w:ascii="Arial" w:hAnsi="Arial" w:cs="Arial"/>
        </w:rPr>
        <w:instrText xml:space="preserve"> ADDIN EN.CITE &lt;EndNote&gt;&lt;Cite&gt;&lt;Author&gt;Vijayavel&lt;/Author&gt;&lt;Year&gt;2013&lt;/Year&gt;&lt;RecNum&gt;84&lt;/RecNum&gt;&lt;record&gt;&lt;rec-number&gt;84&lt;/rec-number&gt;&lt;foreign-keys&gt;&lt;key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Pr="005F5831">
        <w:rPr>
          <w:rFonts w:ascii="Arial" w:hAnsi="Arial" w:cs="Arial"/>
        </w:rPr>
        <w:fldChar w:fldCharType="separate"/>
      </w:r>
      <w:r w:rsidRPr="005F5831">
        <w:rPr>
          <w:rFonts w:ascii="Arial" w:hAnsi="Arial" w:cs="Arial"/>
        </w:rPr>
        <w:t>[10]</w:t>
      </w:r>
      <w:r w:rsidRPr="005F5831">
        <w:rPr>
          <w:rFonts w:ascii="Arial" w:hAnsi="Arial" w:cs="Arial"/>
        </w:rPr>
        <w:fldChar w:fldCharType="end"/>
      </w:r>
      <w:r w:rsidRPr="005F5831">
        <w:rPr>
          <w:rFonts w:ascii="Arial" w:hAnsi="Arial" w:cs="Arial"/>
        </w:rPr>
        <w:t xml:space="preserve"> and can be up to 12.9% in some populations </w:t>
      </w:r>
      <w:r w:rsidRPr="005F5831">
        <w:rPr>
          <w:rFonts w:ascii="Arial" w:hAnsi="Arial" w:cs="Arial"/>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[11,12,13]</w:t>
      </w:r>
      <w:r w:rsidRPr="005F5831">
        <w:rPr>
          <w:rFonts w:ascii="Arial" w:hAnsi="Arial" w:cs="Arial"/>
        </w:rPr>
        <w:fldChar w:fldCharType="end"/>
      </w:r>
      <w:r w:rsidRPr="005F5831">
        <w:rPr>
          <w:rFonts w:ascii="Arial" w:hAnsi="Arial" w:cs="Arial"/>
        </w:rPr>
        <w:t>. This situation creates a huge burden on health care and therefore, there is a need of risk stratification for OLK patients to improve the cost-effectiveness of clinical follow-up.</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Several measures are available for clinicians to assess OLK lesions: (1) Visual assessment of mucosal appearance: Lesions with a red component, ulceration, or </w:t>
      </w:r>
      <w:r w:rsidRPr="005F5831">
        <w:rPr>
          <w:rFonts w:ascii="Arial" w:hAnsi="Arial" w:cs="Arial"/>
        </w:rPr>
        <w:lastRenderedPageBreak/>
        <w:t xml:space="preserve">certain topography described (granular, nodular, or </w:t>
      </w:r>
      <w:proofErr w:type="spellStart"/>
      <w:r w:rsidRPr="005F5831">
        <w:rPr>
          <w:rFonts w:ascii="Arial" w:hAnsi="Arial" w:cs="Arial"/>
        </w:rPr>
        <w:t>verrucous</w:t>
      </w:r>
      <w:proofErr w:type="spellEnd"/>
      <w:r w:rsidRPr="005F5831">
        <w:rPr>
          <w:rFonts w:ascii="Arial" w:hAnsi="Arial" w:cs="Arial"/>
        </w:rPr>
        <w:t xml:space="preserve">) are more likely to develop malignancy </w:t>
      </w:r>
      <w:r w:rsidRPr="005F5831">
        <w:rPr>
          <w:rFonts w:ascii="Arial" w:hAnsi="Arial" w:cs="Arial"/>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[7,14]</w:t>
      </w:r>
      <w:r w:rsidRPr="005F5831">
        <w:rPr>
          <w:rFonts w:ascii="Arial" w:hAnsi="Arial" w:cs="Arial"/>
        </w:rPr>
        <w:fldChar w:fldCharType="end"/>
      </w:r>
      <w:r w:rsidRPr="005F5831">
        <w:rPr>
          <w:rFonts w:ascii="Arial" w:hAnsi="Arial" w:cs="Arial"/>
        </w:rPr>
        <w:t xml:space="preserve">. Being subjective in nature, this method of assessment depends on clinical experience of the examiner. Moreover, mucosal appearance of early-stage cancer may appear benign </w:t>
      </w:r>
      <w:r w:rsidRPr="005F5831">
        <w:rPr>
          <w:rFonts w:ascii="Arial" w:hAnsi="Arial" w:cs="Arial"/>
        </w:rPr>
        <w:fldChar w:fldCharType="begin"/>
      </w:r>
      <w:r w:rsidRPr="005F5831">
        <w:rPr>
          <w:rFonts w:ascii="Arial" w:hAnsi="Arial" w:cs="Arial"/>
        </w:rPr>
        <w:instrText xml:space="preserve"> ADDIN EN.CITE &lt;EndNote&gt;&lt;Cite&gt;&lt;Author&gt;Rhodus&lt;/Author&gt;&lt;Year&gt;2014&lt;/Year&gt;&lt;RecNum&gt;108&lt;/RecNum&gt;&lt;record&gt;&lt;rec-number&gt;108&lt;/rec-number&gt;&lt;foreign-keys&gt;&lt;key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Pr="005F5831">
        <w:rPr>
          <w:rFonts w:ascii="Arial" w:hAnsi="Arial" w:cs="Arial"/>
        </w:rPr>
        <w:fldChar w:fldCharType="separate"/>
      </w:r>
      <w:r w:rsidRPr="005F5831">
        <w:rPr>
          <w:rFonts w:ascii="Arial" w:hAnsi="Arial" w:cs="Arial"/>
        </w:rPr>
        <w:t>[14]</w:t>
      </w:r>
      <w:r w:rsidRPr="005F5831">
        <w:rPr>
          <w:rFonts w:ascii="Arial" w:hAnsi="Arial" w:cs="Arial"/>
        </w:rPr>
        <w:fldChar w:fldCharType="end"/>
      </w:r>
      <w:r w:rsidRPr="005F5831">
        <w:rPr>
          <w:rFonts w:ascii="Arial" w:hAnsi="Arial" w:cs="Arial"/>
        </w:rPr>
        <w:t xml:space="preserve">. (2) Visual assessment of </w:t>
      </w:r>
      <w:proofErr w:type="spellStart"/>
      <w:r w:rsidRPr="005F5831">
        <w:rPr>
          <w:rFonts w:ascii="Arial" w:hAnsi="Arial" w:cs="Arial"/>
        </w:rPr>
        <w:t>physico</w:t>
      </w:r>
      <w:proofErr w:type="spellEnd"/>
      <w:r w:rsidRPr="005F5831">
        <w:rPr>
          <w:rFonts w:ascii="Arial" w:hAnsi="Arial" w:cs="Arial"/>
        </w:rPr>
        <w:t xml:space="preserve">-chemical properties, such as toluidine blue staining </w:t>
      </w:r>
      <w:r w:rsidRPr="005F5831">
        <w:rPr>
          <w:rFonts w:ascii="Arial" w:hAnsi="Arial" w:cs="Arial"/>
        </w:rPr>
        <w:fldChar w:fldCharType="begin"/>
      </w:r>
      <w:r w:rsidRPr="005F5831">
        <w:rPr>
          <w:rFonts w:ascii="Arial" w:hAnsi="Arial" w:cs="Arial"/>
        </w:rPr>
        <w:instrText xml:space="preserve"> ADDIN EN.CITE &lt;EndNote&gt;&lt;Cite&gt;&lt;Author&gt;Messadi&lt;/Author&gt;&lt;Year&gt;2013&lt;/Year&gt;&lt;RecNum&gt;110&lt;/RecNum&gt;&lt;record&gt;&lt;rec-number&gt;110&lt;/rec-number&gt;&lt;foreign-keys&gt;&lt;key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Pr="005F5831">
        <w:rPr>
          <w:rFonts w:ascii="Arial" w:hAnsi="Arial" w:cs="Arial"/>
        </w:rPr>
        <w:fldChar w:fldCharType="separate"/>
      </w:r>
      <w:r w:rsidRPr="005F5831">
        <w:rPr>
          <w:rFonts w:ascii="Arial" w:hAnsi="Arial" w:cs="Arial"/>
        </w:rPr>
        <w:t>[15]</w:t>
      </w:r>
      <w:r w:rsidRPr="005F5831">
        <w:rPr>
          <w:rFonts w:ascii="Arial" w:hAnsi="Arial" w:cs="Arial"/>
        </w:rPr>
        <w:fldChar w:fldCharType="end"/>
      </w:r>
      <w:r w:rsidRPr="005F5831">
        <w:rPr>
          <w:rFonts w:ascii="Arial" w:hAnsi="Arial" w:cs="Arial"/>
        </w:rPr>
        <w:t xml:space="preserve">, fluorescence spectroscopy </w:t>
      </w:r>
      <w:r w:rsidRPr="005F5831">
        <w:rPr>
          <w:rFonts w:ascii="Arial" w:hAnsi="Arial" w:cs="Arial"/>
        </w:rPr>
        <w:fldChar w:fldCharType="begin"/>
      </w:r>
      <w:r w:rsidRPr="005F5831">
        <w:rPr>
          <w:rFonts w:ascii="Arial" w:hAnsi="Arial" w:cs="Arial"/>
        </w:rPr>
        <w:instrText xml:space="preserve"> ADDIN EN.CITE &lt;EndNote&gt;&lt;Cite&gt;&lt;Author&gt;Chaturvedi&lt;/Author&gt;&lt;Year&gt;2010&lt;/Year&gt;&lt;RecNum&gt;109&lt;/RecNum&gt;&lt;record&gt;&lt;rec-number&gt;109&lt;/rec-number&gt;&lt;foreign-keys&gt;&lt;key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Pr="005F5831">
        <w:rPr>
          <w:rFonts w:ascii="Arial" w:hAnsi="Arial" w:cs="Arial"/>
        </w:rPr>
        <w:fldChar w:fldCharType="separate"/>
      </w:r>
      <w:r w:rsidRPr="005F5831">
        <w:rPr>
          <w:rFonts w:ascii="Arial" w:hAnsi="Arial" w:cs="Arial"/>
        </w:rPr>
        <w:t>[16]</w:t>
      </w:r>
      <w:r w:rsidRPr="005F5831">
        <w:rPr>
          <w:rFonts w:ascii="Arial" w:hAnsi="Arial" w:cs="Arial"/>
        </w:rPr>
        <w:fldChar w:fldCharType="end"/>
      </w:r>
      <w:r w:rsidRPr="005F5831">
        <w:rPr>
          <w:rFonts w:ascii="Arial" w:hAnsi="Arial" w:cs="Arial"/>
        </w:rPr>
        <w:t xml:space="preserve">: These methods are easy and quick to use, yet less specific </w:t>
      </w:r>
      <w:r w:rsidRPr="005F5831">
        <w:rPr>
          <w:rFonts w:ascii="Arial" w:hAnsi="Arial" w:cs="Arial"/>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[14,15]</w:t>
      </w:r>
      <w:r w:rsidRPr="005F5831">
        <w:rPr>
          <w:rFonts w:ascii="Arial" w:hAnsi="Arial" w:cs="Arial"/>
        </w:rPr>
        <w:fldChar w:fldCharType="end"/>
      </w:r>
      <w:r w:rsidRPr="005F5831">
        <w:rPr>
          <w:rFonts w:ascii="Arial" w:hAnsi="Arial" w:cs="Arial"/>
        </w:rPr>
        <w:t xml:space="preserve">. It is a challenge to distinguish the high-risk from low-risk OLK lesions </w:t>
      </w:r>
      <w:r w:rsidRPr="005F5831">
        <w:rPr>
          <w:rFonts w:ascii="Arial" w:hAnsi="Arial" w:cs="Arial"/>
        </w:rPr>
        <w:fldChar w:fldCharType="begin"/>
      </w:r>
      <w:r w:rsidRPr="005F5831">
        <w:rPr>
          <w:rFonts w:ascii="Arial" w:hAnsi="Arial" w:cs="Arial"/>
        </w:rPr>
        <w:instrText xml:space="preserve"> ADDIN EN.CITE &lt;EndNote&gt;&lt;Cite&gt;&lt;Author&gt;Awan&lt;/Author&gt;&lt;Year&gt;2011&lt;/Year&gt;&lt;RecNum&gt;111&lt;/RecNum&gt;&lt;record&gt;&lt;rec-number&gt;111&lt;/rec-number&gt;&lt;foreign-keys&gt;&lt;key app="EN" db-id="szvadvxzx5tpwze0vpqpdxe9ds0x5wt0s5d2"&gt;111&lt;/key&gt;&lt;/foreign-keys&gt;&lt;ref-type name="Journal Article"&gt;17&lt;/ref-type&gt;&lt;contributors&gt;&lt;authors&gt;&lt;author&gt;Awan, K. H.&lt;/author&gt;&lt;author&gt;Morgan, P. R.&lt;/author&gt;&lt;author&gt;Warnakulasuriya, S.&lt;/author&gt;&lt;/authors&gt;&lt;/contributors&gt;&lt;auth-address&gt;Oral Medicine, Department of Clinical &amp;amp; Diagnostic Sciences, King&amp;apos;s College London Dental Institute, United Kingdom.&lt;/auth-address&gt;&lt;titles&gt;&lt;title&gt;Evaluation of an autofluorescence based imaging system (VELscope) in the detection of oral potentially malignant disorders and benign keratoses&lt;/title&gt;&lt;secondary-title&gt;Oral Oncol&lt;/secondary-title&gt;&lt;/titles&gt;&lt;periodical&gt;&lt;full-title&gt;Oral Oncol&lt;/full-title&gt;&lt;/periodical&gt;&lt;pages&gt;274-7&lt;/pages&gt;&lt;volume&gt;47&lt;/volume&gt;&lt;number&gt;4&lt;/number&gt;&lt;edition&gt;2011/03/15&lt;/edition&gt;&lt;keywords&gt;&lt;keyword&gt;Early Detection of Cancer/instrumentation/*methods&lt;/keyword&gt;&lt;keyword&gt;Erythroplasia/*diagnosis&lt;/keyword&gt;&lt;keyword&gt;Female&lt;/keyword&gt;&lt;keyword&gt;Fluorescence&lt;/keyword&gt;&lt;keyword&gt;Humans&lt;/keyword&gt;&lt;keyword&gt;Keratosis/*diagnosis&lt;/keyword&gt;&lt;keyword&gt;Leukoplakia, Oral/*diagnosis&lt;/keyword&gt;&lt;keyword&gt;London&lt;/keyword&gt;&lt;keyword&gt;Male&lt;/keyword&gt;&lt;keyword&gt;Middle Aged&lt;/keyword&gt;&lt;keyword&gt;Mouth Mucosa/pathology&lt;/keyword&gt;&lt;keyword&gt;Mouth Neoplasms/*diagnosis&lt;/keyword&gt;&lt;keyword&gt;Precancerous Conditions/*diagnosis&lt;/keyword&gt;&lt;keyword&gt;Sensitivity and Specificity&lt;/keyword&gt;&lt;/keywords&gt;&lt;dates&gt;&lt;year&gt;2011&lt;/year&gt;&lt;pub-dates&gt;&lt;date&gt;Apr&lt;/date&gt;&lt;/pub-dates&gt;&lt;/dates&gt;&lt;isbn&gt;1879-0593 (Electronic)&amp;#xD;1368-8375 (Linking)&lt;/isbn&gt;&lt;accession-num&gt;21396880&lt;/accession-num&gt;&lt;urls&gt;&lt;related-urls&gt;&lt;url&gt;http://www.ncbi.nlm.nih.gov/entrez/query.fcgi?cmd=Retrieve&amp;amp;db=PubMed&amp;amp;dopt=Citation&amp;amp;list_uids=21396880&lt;/url&gt;&lt;/related-urls&gt;&lt;/urls&gt;&lt;electronic-resource-num&gt;S1368-8375(11)00049-2 [pii]&amp;#xD;10.1016/j.oraloncology.2011.02.001&lt;/electronic-resource-num&gt;&lt;language&gt;eng&lt;/language&gt;&lt;/record&gt;&lt;/Cite&gt;&lt;/EndNote&gt;</w:instrText>
      </w:r>
      <w:r w:rsidRPr="005F5831">
        <w:rPr>
          <w:rFonts w:ascii="Arial" w:hAnsi="Arial" w:cs="Arial"/>
        </w:rPr>
        <w:fldChar w:fldCharType="separate"/>
      </w:r>
      <w:r w:rsidRPr="005F5831">
        <w:rPr>
          <w:rFonts w:ascii="Arial" w:hAnsi="Arial" w:cs="Arial"/>
        </w:rPr>
        <w:t>[17]</w:t>
      </w:r>
      <w:r w:rsidRPr="005F5831">
        <w:rPr>
          <w:rFonts w:ascii="Arial" w:hAnsi="Arial" w:cs="Arial"/>
        </w:rPr>
        <w:fldChar w:fldCharType="end"/>
      </w:r>
      <w:r w:rsidRPr="005F5831">
        <w:rPr>
          <w:rFonts w:ascii="Arial" w:hAnsi="Arial" w:cs="Arial"/>
        </w:rPr>
        <w:t xml:space="preserve">. (3) Laboratory assessment of molecular markers: Chromosome </w:t>
      </w:r>
      <w:r w:rsidRPr="005F5831">
        <w:rPr>
          <w:rFonts w:ascii="Arial" w:hAnsi="Arial" w:cs="Arial"/>
          <w:i/>
        </w:rPr>
        <w:t>in situ</w:t>
      </w:r>
      <w:r w:rsidRPr="005F5831">
        <w:rPr>
          <w:rFonts w:ascii="Arial" w:hAnsi="Arial" w:cs="Arial"/>
        </w:rPr>
        <w:t xml:space="preserve"> hybridization, immunohistochemistry, real-time PCR, gene microarray and proteomics have been used for detection of alterations in DNA, mRNA and protein </w:t>
      </w:r>
      <w:r w:rsidRPr="005F5831">
        <w:rPr>
          <w:rFonts w:ascii="Arial" w:hAnsi="Arial" w:cs="Arial"/>
        </w:rPr>
        <w:fldChar w:fldCharType="begin"/>
      </w:r>
      <w:r w:rsidRPr="005F5831">
        <w:rPr>
          <w:rFonts w:ascii="Arial" w:hAnsi="Arial" w:cs="Arial"/>
        </w:rPr>
        <w:instrText xml:space="preserve"> ADDIN EN.CITE &lt;EndNote&gt;&lt;Cite&gt;&lt;Author&gt;Ahmed&lt;/Author&gt;&lt;Year&gt;2009&lt;/Year&gt;&lt;RecNum&gt;112&lt;/RecNum&gt;&lt;record&gt;&lt;rec-number&gt;112&lt;/rec-number&gt;&lt;foreign-keys&gt;&lt;key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Pr="005F5831">
        <w:rPr>
          <w:rFonts w:ascii="Arial" w:hAnsi="Arial" w:cs="Arial"/>
        </w:rPr>
        <w:fldChar w:fldCharType="separate"/>
      </w:r>
      <w:r w:rsidRPr="005F5831">
        <w:rPr>
          <w:rFonts w:ascii="Arial" w:hAnsi="Arial" w:cs="Arial"/>
        </w:rPr>
        <w:t>[18]</w:t>
      </w:r>
      <w:r w:rsidRPr="005F5831">
        <w:rPr>
          <w:rFonts w:ascii="Arial" w:hAnsi="Arial" w:cs="Arial"/>
        </w:rPr>
        <w:fldChar w:fldCharType="end"/>
      </w:r>
      <w:r w:rsidRPr="005F5831">
        <w:rPr>
          <w:rFonts w:ascii="Arial" w:hAnsi="Arial" w:cs="Arial"/>
        </w:rPr>
        <w:t xml:space="preserve">. Although these molecular tools have shown promising results with improved accuracy of cancer diagnosis, they are usually expensive and require high-quality clinical samples. (4)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in conjunction with DNA quantitative analysis </w:t>
      </w:r>
      <w:r w:rsidRPr="005F5831">
        <w:rPr>
          <w:rFonts w:ascii="Arial" w:hAnsi="Arial" w:cs="Arial"/>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[19]</w:t>
      </w:r>
      <w:r w:rsidRPr="005F5831">
        <w:rPr>
          <w:rFonts w:ascii="Arial" w:hAnsi="Arial" w:cs="Arial"/>
        </w:rPr>
        <w:fldChar w:fldCharType="end"/>
      </w:r>
      <w:r w:rsidRPr="005F5831">
        <w:rPr>
          <w:rFonts w:ascii="Arial" w:hAnsi="Arial" w:cs="Arial"/>
        </w:rPr>
        <w:t xml:space="preserve">, micronucleus analysis </w:t>
      </w:r>
      <w:r w:rsidRPr="005F5831">
        <w:rPr>
          <w:rFonts w:ascii="Arial" w:hAnsi="Arial" w:cs="Arial"/>
        </w:rPr>
        <w:fldChar w:fldCharType="begin"/>
      </w:r>
      <w:r w:rsidRPr="005F5831">
        <w:rPr>
          <w:rFonts w:ascii="Arial" w:hAnsi="Arial" w:cs="Arial"/>
        </w:rPr>
        <w:instrText xml:space="preserve"> ADDIN EN.CITE &lt;EndNote&gt;&lt;Cite&gt;&lt;Author&gt;Jadhav&lt;/Author&gt;&lt;Year&gt;2011&lt;/Year&gt;&lt;RecNum&gt;167&lt;/RecNum&gt;&lt;record&gt;&lt;rec-number&gt;167&lt;/rec-number&gt;&lt;foreign-keys&gt;&lt;key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Pr="005F5831">
        <w:rPr>
          <w:rFonts w:ascii="Arial" w:hAnsi="Arial" w:cs="Arial"/>
        </w:rPr>
        <w:fldChar w:fldCharType="separate"/>
      </w:r>
      <w:r w:rsidRPr="005F5831">
        <w:rPr>
          <w:rFonts w:ascii="Arial" w:hAnsi="Arial" w:cs="Arial"/>
        </w:rPr>
        <w:t>[20]</w:t>
      </w:r>
      <w:r w:rsidRPr="005F5831">
        <w:rPr>
          <w:rFonts w:ascii="Arial" w:hAnsi="Arial" w:cs="Arial"/>
        </w:rPr>
        <w:fldChar w:fldCharType="end"/>
      </w:r>
      <w:r w:rsidRPr="005F5831">
        <w:rPr>
          <w:rFonts w:ascii="Arial" w:hAnsi="Arial" w:cs="Arial"/>
        </w:rPr>
        <w:t xml:space="preserve"> and </w:t>
      </w:r>
      <w:proofErr w:type="spellStart"/>
      <w:r w:rsidRPr="005F5831">
        <w:rPr>
          <w:rFonts w:ascii="Arial" w:hAnsi="Arial" w:cs="Arial"/>
        </w:rPr>
        <w:t>nucleolar</w:t>
      </w:r>
      <w:proofErr w:type="spellEnd"/>
      <w:r w:rsidRPr="005F5831">
        <w:rPr>
          <w:rFonts w:ascii="Arial" w:hAnsi="Arial" w:cs="Arial"/>
        </w:rPr>
        <w:t xml:space="preserve"> organizer regions </w:t>
      </w:r>
      <w:r w:rsidRPr="005F5831">
        <w:rPr>
          <w:rFonts w:ascii="Arial" w:hAnsi="Arial" w:cs="Arial"/>
        </w:rPr>
        <w:fldChar w:fldCharType="begin"/>
      </w:r>
      <w:r w:rsidRPr="005F5831">
        <w:rPr>
          <w:rFonts w:ascii="Arial" w:hAnsi="Arial" w:cs="Arial"/>
        </w:rPr>
        <w:instrText xml:space="preserve"> ADDIN EN.CITE &lt;EndNote&gt;&lt;Cite&gt;&lt;Author&gt;Remmerbach&lt;/Author&gt;&lt;Year&gt;2003&lt;/Year&gt;&lt;RecNum&gt;166&lt;/RecNum&gt;&lt;record&gt;&lt;rec-number&gt;166&lt;/rec-number&gt;&lt;foreign-keys&gt;&lt;key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Pr="005F5831">
        <w:rPr>
          <w:rFonts w:ascii="Arial" w:hAnsi="Arial" w:cs="Arial"/>
        </w:rPr>
        <w:fldChar w:fldCharType="separate"/>
      </w:r>
      <w:r w:rsidRPr="005F5831">
        <w:rPr>
          <w:rFonts w:ascii="Arial" w:hAnsi="Arial" w:cs="Arial"/>
        </w:rPr>
        <w:t>[21]</w:t>
      </w:r>
      <w:r w:rsidRPr="005F5831">
        <w:rPr>
          <w:rFonts w:ascii="Arial" w:hAnsi="Arial" w:cs="Arial"/>
        </w:rPr>
        <w:fldChar w:fldCharType="end"/>
      </w:r>
      <w:r w:rsidRPr="005F5831">
        <w:rPr>
          <w:rFonts w:ascii="Arial" w:hAnsi="Arial" w:cs="Arial"/>
        </w:rPr>
        <w:t xml:space="preserve">, has already been used routinely for diagnosis of OSCC in recent years </w:t>
      </w:r>
      <w:r w:rsidRPr="005F5831">
        <w:rPr>
          <w:rFonts w:ascii="Arial" w:hAnsi="Arial" w:cs="Arial"/>
        </w:rPr>
        <w:fldChar w:fldCharType="begin"/>
      </w:r>
      <w:r w:rsidRPr="005F5831">
        <w:rPr>
          <w:rFonts w:ascii="Arial" w:hAnsi="Arial" w:cs="Arial"/>
        </w:rPr>
        <w:instrText xml:space="preserve"> ADDIN EN.CITE &lt;EndNote&gt;&lt;Cite&gt;&lt;Author&gt;Mehrotra&lt;/Author&gt;&lt;Year&gt;2009&lt;/Year&gt;&lt;RecNum&gt;168&lt;/RecNum&gt;&lt;record&gt;&lt;rec-number&gt;168&lt;/rec-number&gt;&lt;foreign-keys&gt;&lt;key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5F5831">
        <w:rPr>
          <w:rFonts w:ascii="Arial" w:hAnsi="Arial" w:cs="Arial"/>
        </w:rPr>
        <w:fldChar w:fldCharType="separate"/>
      </w:r>
      <w:r w:rsidRPr="005F5831">
        <w:rPr>
          <w:rFonts w:ascii="Arial" w:hAnsi="Arial" w:cs="Arial"/>
        </w:rPr>
        <w:t>[22]</w:t>
      </w:r>
      <w:r w:rsidRPr="005F5831">
        <w:rPr>
          <w:rFonts w:ascii="Arial" w:hAnsi="Arial" w:cs="Arial"/>
        </w:rPr>
        <w:fldChar w:fldCharType="end"/>
      </w:r>
      <w:r w:rsidRPr="005F5831">
        <w:rPr>
          <w:rFonts w:ascii="Arial" w:hAnsi="Arial" w:cs="Arial"/>
        </w:rPr>
        <w:t xml:space="preserve">. Its sensitivity and specificity has been reported up to 100% </w:t>
      </w:r>
      <w:r w:rsidRPr="005F5831">
        <w:rPr>
          <w:rFonts w:ascii="Arial" w:hAnsi="Arial" w:cs="Arial"/>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[5,19,23,24,25]</w:t>
      </w:r>
      <w:r w:rsidRPr="005F5831">
        <w:rPr>
          <w:rFonts w:ascii="Arial" w:hAnsi="Arial" w:cs="Arial"/>
        </w:rPr>
        <w:fldChar w:fldCharType="end"/>
      </w:r>
      <w:r w:rsidRPr="005F5831">
        <w:rPr>
          <w:rFonts w:ascii="Arial" w:hAnsi="Arial" w:cs="Arial"/>
        </w:rPr>
        <w:t xml:space="preserve">. Although qualitative assessment (“negative for OSCC”, “positive for OSCC”, or “atypical lesion”) works well for OSCC diagnosis, this method has limited use in assessing cancer risk of those negative and atypical cases. Additionally, it is unfortunate to lose data other than DNA index (DI) that can be collected by </w:t>
      </w:r>
      <w:proofErr w:type="spellStart"/>
      <w:r w:rsidRPr="005F5831">
        <w:rPr>
          <w:rFonts w:ascii="Arial" w:hAnsi="Arial" w:cs="Arial"/>
        </w:rPr>
        <w:t>exfoliative</w:t>
      </w:r>
      <w:proofErr w:type="spellEnd"/>
      <w:r w:rsidRPr="005F5831">
        <w:rPr>
          <w:rFonts w:ascii="Arial" w:hAnsi="Arial" w:cs="Arial"/>
        </w:rPr>
        <w:t xml:space="preserve"> cytology. </w:t>
      </w:r>
    </w:p>
    <w:p w:rsidR="00943170" w:rsidRPr="00B176EA" w:rsidRDefault="005F5831" w:rsidP="005F5831">
      <w:pPr>
        <w:spacing w:line="480" w:lineRule="auto"/>
        <w:ind w:firstLine="420"/>
        <w:jc w:val="both"/>
        <w:rPr>
          <w:rFonts w:ascii="Arial" w:hAnsi="Arial" w:cs="Arial"/>
        </w:rPr>
      </w:pPr>
      <w:r w:rsidRPr="005F5831">
        <w:rPr>
          <w:rFonts w:ascii="Arial" w:hAnsi="Arial" w:cs="Arial"/>
        </w:rPr>
        <w:t xml:space="preserve">In this study, we developed a statistical method for quantitative risk stratification of OLK. Our main purpose is to distinguish high-risk OLK from low-risk OLK based on data collected by </w:t>
      </w:r>
      <w:proofErr w:type="spellStart"/>
      <w:r w:rsidRPr="005F5831">
        <w:rPr>
          <w:rFonts w:ascii="Arial" w:hAnsi="Arial" w:cs="Arial"/>
        </w:rPr>
        <w:t>exfoliative</w:t>
      </w:r>
      <w:proofErr w:type="spellEnd"/>
      <w:r w:rsidRPr="005F5831">
        <w:rPr>
          <w:rFonts w:ascii="Arial" w:hAnsi="Arial" w:cs="Arial"/>
        </w:rPr>
        <w:t xml:space="preserve"> cytology, and therefore to improve cost-effectiveness of clinical follow-up.</w:t>
      </w:r>
      <w:r w:rsidR="00943170"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5F5831" w:rsidRPr="005F5831" w:rsidRDefault="005F5831" w:rsidP="005F5831">
      <w:pPr>
        <w:spacing w:after="0" w:line="480" w:lineRule="auto"/>
        <w:rPr>
          <w:rFonts w:ascii="Arial" w:hAnsi="Arial" w:cs="Arial"/>
          <w:b/>
        </w:rPr>
      </w:pPr>
      <w:r w:rsidRPr="005F5831">
        <w:rPr>
          <w:rFonts w:ascii="Arial" w:hAnsi="Arial" w:cs="Arial"/>
          <w:b/>
        </w:rPr>
        <w:t xml:space="preserve">Clinical subjects, clinical data and follow-up </w:t>
      </w:r>
    </w:p>
    <w:p w:rsidR="005F5831" w:rsidRPr="005F5831" w:rsidRDefault="005F5831" w:rsidP="005F5831">
      <w:pPr>
        <w:pStyle w:val="ListParagraph"/>
        <w:spacing w:line="480" w:lineRule="auto"/>
        <w:ind w:leftChars="-1" w:left="-2" w:firstLineChars="164" w:firstLine="361"/>
        <w:rPr>
          <w:rFonts w:ascii="Arial" w:hAnsi="Arial" w:cs="Arial"/>
          <w:sz w:val="22"/>
        </w:rPr>
      </w:pPr>
      <w:r w:rsidRPr="005F5831">
        <w:rPr>
          <w:rFonts w:ascii="Arial" w:hAnsi="Arial" w:cs="Arial"/>
          <w:sz w:val="22"/>
        </w:rPr>
        <w:t xml:space="preserve">Exfoliated cells were collected from oral mucosa of patients with OLK (n=82), OSCC (n=93), and healthy subjects (n=102) in outpatient clinic of the Beijing </w:t>
      </w:r>
      <w:proofErr w:type="spellStart"/>
      <w:r w:rsidRPr="005F5831">
        <w:rPr>
          <w:rFonts w:ascii="Arial" w:hAnsi="Arial" w:cs="Arial"/>
          <w:sz w:val="22"/>
        </w:rPr>
        <w:t>Stomatological</w:t>
      </w:r>
      <w:proofErr w:type="spellEnd"/>
      <w:r w:rsidRPr="005F5831">
        <w:rPr>
          <w:rFonts w:ascii="Arial" w:hAnsi="Arial" w:cs="Arial"/>
          <w:sz w:val="22"/>
        </w:rPr>
        <w:t xml:space="preserve"> Hospital, Capital Medical University (Table 1). Those who smoked 1 or more cigarettes per day for at </w:t>
      </w:r>
      <w:proofErr w:type="gramStart"/>
      <w:r w:rsidRPr="005F5831">
        <w:rPr>
          <w:rFonts w:ascii="Arial" w:hAnsi="Arial" w:cs="Arial"/>
          <w:sz w:val="22"/>
        </w:rPr>
        <w:t>least ?</w:t>
      </w:r>
      <w:proofErr w:type="gramEnd"/>
      <w:r w:rsidRPr="005F5831">
        <w:rPr>
          <w:rFonts w:ascii="Arial" w:hAnsi="Arial" w:cs="Arial"/>
          <w:sz w:val="22"/>
        </w:rPr>
        <w:t xml:space="preserve"> </w:t>
      </w:r>
      <w:proofErr w:type="gramStart"/>
      <w:r w:rsidRPr="005F5831">
        <w:rPr>
          <w:rFonts w:ascii="Arial" w:hAnsi="Arial" w:cs="Arial"/>
          <w:sz w:val="22"/>
        </w:rPr>
        <w:t>year</w:t>
      </w:r>
      <w:proofErr w:type="gramEnd"/>
      <w:r w:rsidRPr="005F5831">
        <w:rPr>
          <w:rFonts w:ascii="Arial" w:hAnsi="Arial" w:cs="Arial"/>
          <w:sz w:val="22"/>
        </w:rPr>
        <w:t xml:space="preserve"> were regarded as smokers, and those who had 1 or more drinks per day for 3 or more times per week as drinkers </w:t>
      </w:r>
      <w:r w:rsidRPr="005F5831">
        <w:rPr>
          <w:rFonts w:ascii="Arial" w:hAnsi="Arial" w:cs="Arial"/>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sz w:val="22"/>
        </w:rPr>
        <w:instrText xml:space="preserve"> ADDIN EN.CITE </w:instrText>
      </w:r>
      <w:r w:rsidRPr="005F5831">
        <w:rPr>
          <w:rFonts w:ascii="Arial" w:hAnsi="Arial" w:cs="Arial"/>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sz w:val="22"/>
        </w:rPr>
        <w:instrText xml:space="preserve"> ADDIN EN.CITE.DATA </w:instrText>
      </w:r>
      <w:r w:rsidRPr="005F5831">
        <w:rPr>
          <w:rFonts w:ascii="Arial" w:hAnsi="Arial" w:cs="Arial"/>
          <w:sz w:val="22"/>
        </w:rPr>
      </w:r>
      <w:r w:rsidRPr="005F5831">
        <w:rPr>
          <w:rFonts w:ascii="Arial" w:hAnsi="Arial" w:cs="Arial"/>
          <w:sz w:val="22"/>
        </w:rPr>
        <w:fldChar w:fldCharType="end"/>
      </w:r>
      <w:r w:rsidRPr="005F5831">
        <w:rPr>
          <w:rFonts w:ascii="Arial" w:hAnsi="Arial" w:cs="Arial"/>
          <w:sz w:val="22"/>
        </w:rPr>
      </w:r>
      <w:r w:rsidRPr="005F5831">
        <w:rPr>
          <w:rFonts w:ascii="Arial" w:hAnsi="Arial" w:cs="Arial"/>
          <w:sz w:val="22"/>
        </w:rPr>
        <w:fldChar w:fldCharType="separate"/>
      </w:r>
      <w:r w:rsidRPr="005F5831">
        <w:rPr>
          <w:rFonts w:ascii="Arial" w:hAnsi="Arial" w:cs="Arial"/>
          <w:sz w:val="22"/>
        </w:rPr>
        <w:t>[11]</w:t>
      </w:r>
      <w:r w:rsidRPr="005F5831">
        <w:rPr>
          <w:rFonts w:ascii="Arial" w:hAnsi="Arial" w:cs="Arial"/>
          <w:sz w:val="22"/>
        </w:rPr>
        <w:fldChar w:fldCharType="end"/>
      </w:r>
      <w:r w:rsidRPr="005F5831">
        <w:rPr>
          <w:rFonts w:ascii="Arial" w:hAnsi="Arial" w:cs="Arial"/>
          <w:sz w:val="22"/>
        </w:rPr>
        <w:t xml:space="preserve">. The study was approved by the ethical committee of our institution, and all patients signed the informed consent before the study. </w:t>
      </w:r>
    </w:p>
    <w:p w:rsidR="005F5831" w:rsidRPr="005F5831" w:rsidRDefault="005F5831" w:rsidP="005F5831">
      <w:pPr>
        <w:pStyle w:val="ListParagraph"/>
        <w:spacing w:line="480" w:lineRule="auto"/>
        <w:ind w:firstLineChars="0" w:firstLine="360"/>
        <w:rPr>
          <w:rFonts w:ascii="Arial" w:hAnsi="Arial" w:cs="Arial"/>
          <w:sz w:val="22"/>
        </w:rPr>
      </w:pPr>
      <w:r w:rsidRPr="005F5831">
        <w:rPr>
          <w:rFonts w:ascii="Arial" w:hAnsi="Arial" w:cs="Arial"/>
          <w:sz w:val="22"/>
        </w:rPr>
        <w:t>Every patients need to follow up to record the changes in signs and symptoms, and find whether there is a malignant transformation.  PLEASE DESCRIBE IN DETAIL HOW TO FOLLOW UP PATIENTS</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b/>
          <w:color w:val="00B0F0"/>
          <w:sz w:val="22"/>
        </w:rPr>
      </w:pPr>
      <w:proofErr w:type="spellStart"/>
      <w:r w:rsidRPr="00BC6844">
        <w:rPr>
          <w:rFonts w:ascii="Arial" w:hAnsi="Arial" w:cs="Arial"/>
          <w:b/>
          <w:color w:val="00B0F0"/>
          <w:sz w:val="22"/>
        </w:rPr>
        <w:t>Exfoliative</w:t>
      </w:r>
      <w:proofErr w:type="spellEnd"/>
      <w:r w:rsidRPr="00BC6844">
        <w:rPr>
          <w:rFonts w:ascii="Arial" w:hAnsi="Arial" w:cs="Arial"/>
          <w:b/>
          <w:color w:val="00B0F0"/>
          <w:sz w:val="22"/>
        </w:rPr>
        <w:t xml:space="preserve"> cytology</w:t>
      </w:r>
    </w:p>
    <w:p w:rsidR="00E9334B" w:rsidRPr="00BC6844" w:rsidRDefault="00E9334B" w:rsidP="00B176EA">
      <w:pPr>
        <w:pStyle w:val="ListParagraph"/>
        <w:spacing w:line="480" w:lineRule="auto"/>
        <w:ind w:leftChars="-1" w:left="-2" w:firstLineChars="0" w:firstLine="362"/>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collected in fixed liquid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before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A63F10">
      <w:pPr>
        <w:pStyle w:val="ListParagraph"/>
        <w:spacing w:line="480" w:lineRule="auto"/>
        <w:ind w:firstLineChars="0" w:firstLine="360"/>
        <w:rPr>
          <w:rFonts w:ascii="Arial" w:hAnsi="Arial" w:cs="Arial"/>
          <w:color w:val="00B0F0"/>
          <w:sz w:val="22"/>
        </w:rPr>
      </w:pPr>
      <w:r w:rsidRPr="00BC6844">
        <w:rPr>
          <w:rFonts w:ascii="Arial" w:hAnsi="Arial" w:cs="Arial"/>
          <w:color w:val="00B0F0"/>
          <w:sz w:val="22"/>
        </w:rPr>
        <w:t xml:space="preserve">The </w:t>
      </w: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transferred to a dry glass slide using the liquid-based preparation. The smears were stained by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 kit (</w:t>
      </w:r>
      <w:proofErr w:type="spellStart"/>
      <w:r w:rsidRPr="00BC6844">
        <w:rPr>
          <w:rFonts w:ascii="Arial" w:hAnsi="Arial" w:cs="Arial"/>
          <w:color w:val="00B0F0"/>
          <w:sz w:val="22"/>
        </w:rPr>
        <w:t>Motic</w:t>
      </w:r>
      <w:proofErr w:type="spellEnd"/>
      <w:r w:rsidRPr="00BC6844">
        <w:rPr>
          <w:rFonts w:ascii="Arial" w:hAnsi="Arial" w:cs="Arial"/>
          <w:color w:val="00B0F0"/>
          <w:sz w:val="22"/>
        </w:rPr>
        <w:t>, China) according to the manufacturer’s instructions. DNA-image cytometry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was used for the measurements of the DI and others </w:t>
      </w:r>
      <w:proofErr w:type="spellStart"/>
      <w:r w:rsidRPr="00BC6844">
        <w:rPr>
          <w:rFonts w:ascii="Arial" w:hAnsi="Arial" w:cs="Arial"/>
          <w:color w:val="00B0F0"/>
          <w:sz w:val="22"/>
        </w:rPr>
        <w:t>cytologic</w:t>
      </w:r>
      <w:proofErr w:type="spellEnd"/>
      <w:r w:rsidRPr="00BC6844">
        <w:rPr>
          <w:rFonts w:ascii="Arial" w:hAnsi="Arial" w:cs="Arial"/>
          <w:color w:val="00B0F0"/>
          <w:sz w:val="22"/>
        </w:rPr>
        <w:t xml:space="preserve"> features in the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-stained slides. Fifteen percent (20 of 132) features </w:t>
      </w:r>
      <w:proofErr w:type="gramStart"/>
      <w:r w:rsidRPr="00BC6844">
        <w:rPr>
          <w:rFonts w:ascii="Arial" w:hAnsi="Arial" w:cs="Arial"/>
          <w:color w:val="00B0F0"/>
          <w:sz w:val="22"/>
        </w:rPr>
        <w:t>was</w:t>
      </w:r>
      <w:proofErr w:type="gramEnd"/>
      <w:r w:rsidRPr="00BC6844">
        <w:rPr>
          <w:rFonts w:ascii="Arial" w:hAnsi="Arial" w:cs="Arial"/>
          <w:color w:val="00B0F0"/>
          <w:sz w:val="22"/>
        </w:rPr>
        <w:t xml:space="preserve"> useful, such as DI, DNA amount, intensity, radius and area. In this study, we only use the DI value, as show in Figure 1.</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Y</w:t>
      </w:r>
      <w:r w:rsidR="00A63F10" w:rsidRPr="00BC6844">
        <w:rPr>
          <w:rFonts w:ascii="Arial" w:hAnsi="Arial" w:cs="Arial"/>
          <w:color w:val="00B0F0"/>
          <w:sz w:val="22"/>
        </w:rPr>
        <w:t>ao, Y</w:t>
      </w:r>
      <w:r w:rsidRPr="00BC6844">
        <w:rPr>
          <w:rFonts w:ascii="Arial" w:hAnsi="Arial" w:cs="Arial"/>
          <w:color w:val="00B0F0"/>
          <w:sz w:val="22"/>
        </w:rPr>
        <w:t>OU NEED TO DESCRIBE THE PROCEDURE IN DETAIL:</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 xml:space="preserve">How to do this? Procedure, instruments, software, parameters collected from </w:t>
      </w:r>
      <w:r w:rsidRPr="00BC6844">
        <w:rPr>
          <w:rFonts w:ascii="Arial" w:hAnsi="Arial" w:cs="Arial"/>
          <w:color w:val="00B0F0"/>
          <w:sz w:val="22"/>
        </w:rPr>
        <w:lastRenderedPageBreak/>
        <w:t>image (GIVE A FULL LIST), quality control,</w:t>
      </w:r>
    </w:p>
    <w:p w:rsidR="00983FD6" w:rsidRPr="00BC6844" w:rsidRDefault="00983FD6"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You need to describe Figure 1A, B, C</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What criteria for judging “negative”, “atypical” and “positive”?</w:t>
      </w:r>
      <w:r w:rsidR="005C3EE3" w:rsidRPr="00BC6844">
        <w:rPr>
          <w:rFonts w:ascii="Arial" w:hAnsi="Arial" w:cs="Arial"/>
          <w:color w:val="00B0F0"/>
          <w:sz w:val="22"/>
        </w:rPr>
        <w:t xml:space="preserve"> ADD ONE COLUMN TO SUPPLEMENTARY TABLE 1 AS “DIAGNOSIS” TO PUT THIS INFORMATION FOR EACH CASE OF OLK</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122CF8">
      <w:pPr>
        <w:pStyle w:val="ListParagraph"/>
        <w:spacing w:line="480" w:lineRule="auto"/>
        <w:ind w:leftChars="-1" w:left="-2" w:firstLine="440"/>
        <w:rPr>
          <w:rFonts w:ascii="Arial" w:hAnsi="Arial" w:cs="Arial"/>
          <w:color w:val="00B0F0"/>
          <w:sz w:val="22"/>
        </w:rPr>
      </w:pPr>
    </w:p>
    <w:p w:rsidR="005F5831" w:rsidRPr="00BC6844" w:rsidRDefault="005F5831" w:rsidP="005F5831">
      <w:pPr>
        <w:spacing w:after="0" w:line="480" w:lineRule="auto"/>
        <w:rPr>
          <w:rFonts w:ascii="Arial" w:hAnsi="Arial" w:cs="Arial"/>
          <w:b/>
          <w:color w:val="00B0F0"/>
        </w:rPr>
      </w:pPr>
      <w:r w:rsidRPr="00BC6844">
        <w:rPr>
          <w:rFonts w:ascii="Arial" w:hAnsi="Arial" w:cs="Arial"/>
          <w:b/>
          <w:color w:val="00B0F0"/>
        </w:rPr>
        <w:t>Histopathology</w:t>
      </w:r>
    </w:p>
    <w:p w:rsidR="005F5831" w:rsidRPr="00BC6844" w:rsidRDefault="005F5831" w:rsidP="005F5831">
      <w:pPr>
        <w:pStyle w:val="ListParagraph"/>
        <w:spacing w:line="480" w:lineRule="auto"/>
        <w:ind w:firstLineChars="163" w:firstLine="359"/>
        <w:rPr>
          <w:rFonts w:ascii="Arial" w:hAnsi="Arial" w:cs="Arial"/>
          <w:color w:val="00B0F0"/>
          <w:sz w:val="22"/>
        </w:rPr>
      </w:pPr>
      <w:r>
        <w:rPr>
          <w:rFonts w:ascii="Arial" w:hAnsi="Arial" w:cs="Arial"/>
          <w:color w:val="00B0F0"/>
          <w:sz w:val="22"/>
        </w:rPr>
        <w:t>For OLK and OSCC, a</w:t>
      </w:r>
      <w:r w:rsidRPr="00BC6844">
        <w:rPr>
          <w:rFonts w:ascii="Arial" w:hAnsi="Arial" w:cs="Arial"/>
          <w:color w:val="00B0F0"/>
          <w:sz w:val="22"/>
        </w:rPr>
        <w:t xml:space="preserve"> </w:t>
      </w:r>
      <w:r>
        <w:rPr>
          <w:rFonts w:ascii="Arial" w:hAnsi="Arial" w:cs="Arial"/>
          <w:color w:val="00B0F0"/>
          <w:sz w:val="22"/>
        </w:rPr>
        <w:t xml:space="preserve">resection </w:t>
      </w:r>
      <w:r w:rsidRPr="00BC6844">
        <w:rPr>
          <w:rFonts w:ascii="Arial" w:hAnsi="Arial" w:cs="Arial"/>
          <w:color w:val="00B0F0"/>
          <w:sz w:val="22"/>
        </w:rPr>
        <w:t xml:space="preserve">biopsy was taken </w:t>
      </w:r>
      <w:r>
        <w:rPr>
          <w:rFonts w:ascii="Arial" w:hAnsi="Arial" w:cs="Arial"/>
          <w:color w:val="00B0F0"/>
          <w:sz w:val="22"/>
        </w:rPr>
        <w:t>immediately from the same area under local anesthesia</w:t>
      </w:r>
      <w:r w:rsidRPr="00BC6844">
        <w:rPr>
          <w:rFonts w:ascii="Arial" w:hAnsi="Arial" w:cs="Arial"/>
          <w:color w:val="00B0F0"/>
          <w:sz w:val="22"/>
        </w:rPr>
        <w:t xml:space="preserve"> after brush biopsy. </w:t>
      </w:r>
      <w:r>
        <w:rPr>
          <w:rFonts w:ascii="Arial" w:hAnsi="Arial" w:cs="Arial"/>
          <w:color w:val="00B0F0"/>
          <w:sz w:val="22"/>
        </w:rPr>
        <w:t xml:space="preserve">Tissues were fixed with buffered formalin and processed for clinical histopathology. Paraffin tissue sections </w:t>
      </w:r>
      <w:r w:rsidRPr="00BC6844">
        <w:rPr>
          <w:rFonts w:ascii="Arial" w:hAnsi="Arial" w:cs="Arial"/>
          <w:color w:val="00B0F0"/>
          <w:sz w:val="22"/>
        </w:rPr>
        <w:t>w</w:t>
      </w:r>
      <w:r>
        <w:rPr>
          <w:rFonts w:ascii="Arial" w:hAnsi="Arial" w:cs="Arial"/>
          <w:color w:val="00B0F0"/>
          <w:sz w:val="22"/>
        </w:rPr>
        <w:t>ere</w:t>
      </w:r>
      <w:r w:rsidRPr="00BC6844">
        <w:rPr>
          <w:rFonts w:ascii="Arial" w:hAnsi="Arial" w:cs="Arial"/>
          <w:color w:val="00B0F0"/>
          <w:sz w:val="22"/>
        </w:rPr>
        <w:t xml:space="preserve"> </w:t>
      </w:r>
      <w:r>
        <w:rPr>
          <w:rFonts w:ascii="Arial" w:hAnsi="Arial" w:cs="Arial"/>
          <w:color w:val="00B0F0"/>
          <w:sz w:val="22"/>
        </w:rPr>
        <w:t xml:space="preserve">evaluated by our pathologist </w:t>
      </w:r>
      <w:r w:rsidRPr="00BC6844">
        <w:rPr>
          <w:rFonts w:ascii="Arial" w:hAnsi="Arial" w:cs="Arial"/>
          <w:color w:val="00B0F0"/>
          <w:sz w:val="22"/>
        </w:rPr>
        <w:t xml:space="preserve">according to the standard criteria of the WHO </w:t>
      </w:r>
      <w:r>
        <w:rPr>
          <w:rFonts w:ascii="Arial" w:hAnsi="Arial" w:cs="Arial"/>
          <w:color w:val="00B0F0"/>
          <w:sz w:val="22"/>
        </w:rPr>
        <w:t>C</w:t>
      </w:r>
      <w:r w:rsidRPr="00BC6844">
        <w:rPr>
          <w:rFonts w:ascii="Arial" w:hAnsi="Arial" w:cs="Arial"/>
          <w:color w:val="00B0F0"/>
          <w:sz w:val="22"/>
        </w:rPr>
        <w:t xml:space="preserve">lassification </w:t>
      </w:r>
      <w:r>
        <w:rPr>
          <w:rFonts w:ascii="Arial" w:hAnsi="Arial" w:cs="Arial"/>
          <w:color w:val="00B0F0"/>
          <w:sz w:val="22"/>
        </w:rPr>
        <w:t>S</w:t>
      </w:r>
      <w:r w:rsidRPr="00BC6844">
        <w:rPr>
          <w:rFonts w:ascii="Arial" w:hAnsi="Arial" w:cs="Arial"/>
          <w:color w:val="00B0F0"/>
          <w:sz w:val="22"/>
        </w:rPr>
        <w:t>ystem of Head and Neck Tumors</w:t>
      </w:r>
      <w:r>
        <w:rPr>
          <w:rFonts w:ascii="Arial" w:hAnsi="Arial" w:cs="Arial"/>
          <w:color w:val="00B0F0"/>
          <w:sz w:val="22"/>
        </w:rPr>
        <w:t xml:space="preserve"> (2006)</w:t>
      </w:r>
      <w:r w:rsidRPr="00BC6844">
        <w:rPr>
          <w:rFonts w:ascii="Arial" w:hAnsi="Arial" w:cs="Arial"/>
          <w:color w:val="00B0F0"/>
          <w:sz w:val="22"/>
        </w:rPr>
        <w:t xml:space="preserve"> </w:t>
      </w:r>
      <w:r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Pr="00BC6844">
        <w:rPr>
          <w:rFonts w:ascii="Arial" w:hAnsi="Arial" w:cs="Arial"/>
          <w:color w:val="00B0F0"/>
          <w:sz w:val="22"/>
        </w:rPr>
        <w:instrText xml:space="preserve"> ADDIN EN.CITE </w:instrText>
      </w:r>
      <w:r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Pr="00BC6844">
        <w:rPr>
          <w:rFonts w:ascii="Arial" w:hAnsi="Arial" w:cs="Arial"/>
          <w:color w:val="00B0F0"/>
          <w:sz w:val="22"/>
        </w:rPr>
        <w:instrText xml:space="preserve"> ADDIN EN.CITE.DATA </w:instrText>
      </w:r>
      <w:r w:rsidRPr="00BC6844">
        <w:rPr>
          <w:rFonts w:ascii="Arial" w:hAnsi="Arial" w:cs="Arial"/>
          <w:color w:val="00B0F0"/>
          <w:sz w:val="22"/>
        </w:rPr>
      </w:r>
      <w:r w:rsidRPr="00BC6844">
        <w:rPr>
          <w:rFonts w:ascii="Arial" w:hAnsi="Arial" w:cs="Arial"/>
          <w:color w:val="00B0F0"/>
          <w:sz w:val="22"/>
        </w:rPr>
        <w:fldChar w:fldCharType="end"/>
      </w:r>
      <w:r w:rsidRPr="00BC6844">
        <w:rPr>
          <w:rFonts w:ascii="Arial" w:hAnsi="Arial" w:cs="Arial"/>
          <w:color w:val="00B0F0"/>
          <w:sz w:val="22"/>
        </w:rPr>
      </w:r>
      <w:r w:rsidRPr="00BC6844">
        <w:rPr>
          <w:rFonts w:ascii="Arial" w:hAnsi="Arial" w:cs="Arial"/>
          <w:color w:val="00B0F0"/>
          <w:sz w:val="22"/>
        </w:rPr>
        <w:fldChar w:fldCharType="separate"/>
      </w:r>
      <w:r w:rsidRPr="00BC6844">
        <w:rPr>
          <w:rFonts w:ascii="Arial" w:hAnsi="Arial" w:cs="Arial"/>
          <w:color w:val="00B0F0"/>
          <w:sz w:val="22"/>
        </w:rPr>
        <w:t>[26]</w:t>
      </w:r>
      <w:r w:rsidRPr="00BC6844">
        <w:rPr>
          <w:rFonts w:ascii="Arial" w:hAnsi="Arial" w:cs="Arial"/>
          <w:color w:val="00B0F0"/>
          <w:sz w:val="22"/>
        </w:rPr>
        <w:fldChar w:fldCharType="end"/>
      </w:r>
      <w:r w:rsidRPr="00BC6844">
        <w:rPr>
          <w:rFonts w:ascii="Arial" w:hAnsi="Arial" w:cs="Arial"/>
          <w:color w:val="00B0F0"/>
          <w:sz w:val="22"/>
        </w:rPr>
        <w:t>.  DESCRIBE THE CRITERIA OF HISTOPATHOLOGY</w:t>
      </w:r>
      <w:r>
        <w:rPr>
          <w:rFonts w:ascii="Arial" w:hAnsi="Arial" w:cs="Arial"/>
          <w:color w:val="00B0F0"/>
          <w:sz w:val="22"/>
        </w:rPr>
        <w:t xml:space="preserve"> (mild dysplasia, </w:t>
      </w:r>
    </w:p>
    <w:p w:rsidR="005F5831" w:rsidRDefault="005F5831" w:rsidP="005F5831">
      <w:pPr>
        <w:pStyle w:val="ListParagraph"/>
        <w:spacing w:line="480" w:lineRule="auto"/>
        <w:ind w:firstLineChars="163" w:firstLine="359"/>
        <w:rPr>
          <w:rFonts w:ascii="Arial" w:hAnsi="Arial" w:cs="Arial"/>
          <w:color w:val="00B0F0"/>
          <w:sz w:val="22"/>
        </w:rPr>
      </w:pPr>
    </w:p>
    <w:p w:rsidR="005F5831" w:rsidRPr="00BC6844" w:rsidRDefault="005F5831" w:rsidP="005F5831">
      <w:pPr>
        <w:pStyle w:val="ListParagraph"/>
        <w:spacing w:line="480" w:lineRule="auto"/>
        <w:ind w:firstLineChars="163" w:firstLine="359"/>
        <w:rPr>
          <w:rFonts w:ascii="Arial" w:hAnsi="Arial" w:cs="Arial"/>
          <w:color w:val="00B0F0"/>
          <w:sz w:val="22"/>
        </w:rPr>
      </w:pPr>
      <w:r>
        <w:rPr>
          <w:rFonts w:ascii="Arial" w:hAnsi="Arial" w:cs="Arial"/>
          <w:color w:val="00B0F0"/>
          <w:sz w:val="22"/>
        </w:rPr>
        <w:t xml:space="preserve">For healthy subjects, </w:t>
      </w:r>
      <w:r w:rsidRPr="00BC6844">
        <w:rPr>
          <w:rFonts w:ascii="Arial" w:hAnsi="Arial" w:cs="Arial"/>
          <w:color w:val="00B0F0"/>
          <w:sz w:val="22"/>
        </w:rPr>
        <w:t xml:space="preserve">DNA quantitative analysis and </w:t>
      </w:r>
      <w:proofErr w:type="spellStart"/>
      <w:r w:rsidRPr="00BC6844">
        <w:rPr>
          <w:rFonts w:ascii="Arial" w:hAnsi="Arial" w:cs="Arial"/>
          <w:color w:val="00B0F0"/>
          <w:sz w:val="22"/>
        </w:rPr>
        <w:t>Papanicolaou</w:t>
      </w:r>
      <w:proofErr w:type="spellEnd"/>
      <w:r w:rsidRPr="00BC6844">
        <w:rPr>
          <w:rFonts w:ascii="Arial" w:hAnsi="Arial" w:cs="Arial"/>
          <w:color w:val="00B0F0"/>
          <w:sz w:val="22"/>
        </w:rPr>
        <w:t xml:space="preserve"> exam were used in diagnosing health oral </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r w:rsidRPr="00B176EA">
        <w:rPr>
          <w:rFonts w:ascii="Arial" w:hAnsi="Arial" w:cs="Arial"/>
          <w:b/>
        </w:rPr>
        <w:t>)(Figure 2)</w:t>
      </w:r>
    </w:p>
    <w:p w:rsidR="00596654" w:rsidRPr="00B176EA" w:rsidRDefault="00596654" w:rsidP="00596654">
      <w:pPr>
        <w:spacing w:after="0" w:line="480" w:lineRule="auto"/>
        <w:ind w:firstLine="360"/>
        <w:rPr>
          <w:rFonts w:ascii="Arial" w:hAnsi="Arial" w:cs="Arial"/>
        </w:rPr>
      </w:pPr>
      <w:r w:rsidRPr="00B176EA">
        <w:rPr>
          <w:rFonts w:ascii="Arial" w:hAnsi="Arial" w:cs="Arial"/>
        </w:rPr>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2E01B9">
        <w:rPr>
          <w:rFonts w:ascii="Arial" w:hAnsi="Arial" w:cs="Arial"/>
        </w:rPr>
        <w:t>extraction</w:t>
      </w:r>
      <w:proofErr w:type="gramEnd"/>
      <w:r w:rsidR="002E01B9">
        <w:rPr>
          <w:rFonts w:ascii="Arial" w:hAnsi="Arial" w:cs="Arial"/>
        </w:rPr>
        <w:t xml:space="preserve"> of diploid/</w:t>
      </w:r>
      <w:proofErr w:type="spellStart"/>
      <w:r w:rsidR="002E01B9">
        <w:rPr>
          <w:rFonts w:ascii="Arial" w:hAnsi="Arial" w:cs="Arial"/>
        </w:rPr>
        <w:t>tetraploid</w:t>
      </w:r>
      <w:proofErr w:type="spellEnd"/>
      <w:r w:rsidR="002E01B9">
        <w:rPr>
          <w:rFonts w:ascii="Arial" w:hAnsi="Arial" w:cs="Arial"/>
        </w:rPr>
        <w:t xml:space="preserve">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Pr="00B176EA">
        <w:rPr>
          <w:rFonts w:ascii="Arial" w:hAnsi="Arial" w:cs="Arial"/>
        </w:rPr>
        <w:fldChar w:fldCharType="begin"/>
      </w:r>
      <w:r w:rsidRPr="00B176EA">
        <w:rPr>
          <w:rFonts w:ascii="Arial" w:hAnsi="Arial" w:cs="Arial"/>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Pr="00B176EA">
        <w:rPr>
          <w:rFonts w:ascii="Arial" w:hAnsi="Arial" w:cs="Arial"/>
        </w:rPr>
        <w:fldChar w:fldCharType="separate"/>
      </w:r>
      <w:r w:rsidRPr="00B176EA">
        <w:rPr>
          <w:rFonts w:ascii="Arial" w:hAnsi="Arial" w:cs="Arial"/>
          <w:noProof/>
        </w:rPr>
        <w:t>(</w:t>
      </w:r>
      <w:hyperlink w:anchor="_ENREF_29" w:tooltip="R_Core_Team, 2014 #1" w:history="1">
        <w:r w:rsidR="0090323A" w:rsidRPr="00B176EA">
          <w:rPr>
            <w:rFonts w:ascii="Arial" w:hAnsi="Arial" w:cs="Arial"/>
            <w:noProof/>
          </w:rPr>
          <w:t>R_Core_Team 2014</w:t>
        </w:r>
      </w:hyperlink>
      <w:r w:rsidRPr="00B176EA">
        <w:rPr>
          <w:rFonts w:ascii="Arial" w:hAnsi="Arial" w:cs="Arial"/>
          <w:noProof/>
        </w:rPr>
        <w:t>)</w:t>
      </w:r>
      <w:r w:rsidRPr="00B176EA">
        <w:rPr>
          <w:rFonts w:ascii="Arial" w:hAnsi="Arial" w:cs="Arial"/>
        </w:rPr>
        <w:fldChar w:fldCharType="end"/>
      </w:r>
      <w:r w:rsidRPr="00B176EA">
        <w:rPr>
          <w:rFonts w:ascii="Arial" w:hAnsi="Arial" w:cs="Arial"/>
        </w:rPr>
        <w:t>.</w:t>
      </w:r>
    </w:p>
    <w:p w:rsidR="00943170" w:rsidRPr="00B176EA" w:rsidRDefault="00596654" w:rsidP="00596654">
      <w:pPr>
        <w:spacing w:after="0" w:line="480" w:lineRule="auto"/>
        <w:ind w:firstLine="360"/>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D64CC4">
      <w:pPr>
        <w:spacing w:after="0" w:line="480" w:lineRule="auto"/>
        <w:ind w:firstLine="360"/>
        <w:rPr>
          <w:rFonts w:ascii="Arial" w:hAnsi="Arial" w:cs="Arial"/>
        </w:rPr>
      </w:pPr>
      <w:r w:rsidRPr="00B176EA">
        <w:rPr>
          <w:rFonts w:ascii="Arial" w:hAnsi="Arial" w:cs="Arial"/>
        </w:rPr>
        <w:lastRenderedPageBreak/>
        <w:t xml:space="preserve">We first aimed to differentiate three possible cell populations, diploid, </w:t>
      </w:r>
      <w:proofErr w:type="spellStart"/>
      <w:r w:rsidRPr="00B176EA">
        <w:rPr>
          <w:rFonts w:ascii="Arial" w:hAnsi="Arial" w:cs="Arial"/>
        </w:rPr>
        <w:t>tetraploid</w:t>
      </w:r>
      <w:proofErr w:type="spellEnd"/>
      <w:r w:rsidRPr="00B176EA">
        <w:rPr>
          <w:rFonts w:ascii="Arial" w:hAnsi="Arial" w:cs="Arial"/>
        </w:rPr>
        <w:t xml:space="preserve"> and aneuploidy. </w:t>
      </w:r>
      <w:ins w:id="8" w:author="sysprep" w:date="2014-12-03T15:10:00Z">
        <w:r w:rsidR="00D00AF5">
          <w:rPr>
            <w:rFonts w:ascii="Arial" w:hAnsi="Arial" w:cs="Arial"/>
          </w:rPr>
          <w:t xml:space="preserve">According to the </w:t>
        </w:r>
      </w:ins>
      <w:ins w:id="9" w:author="sysprep" w:date="2014-12-03T15:11:00Z">
        <w:r w:rsidR="00D00AF5">
          <w:rPr>
            <w:rFonts w:ascii="Arial" w:hAnsi="Arial" w:cs="Arial"/>
          </w:rPr>
          <w:t>currently</w:t>
        </w:r>
      </w:ins>
      <w:ins w:id="10" w:author="sysprep" w:date="2014-12-03T15:10:00Z">
        <w:r w:rsidR="00D00AF5">
          <w:rPr>
            <w:rFonts w:ascii="Arial" w:hAnsi="Arial" w:cs="Arial"/>
          </w:rPr>
          <w:t xml:space="preserve"> accepted clinical </w:t>
        </w:r>
      </w:ins>
      <w:ins w:id="11" w:author="sysprep" w:date="2014-12-03T15:11:00Z">
        <w:r w:rsidR="00D00AF5">
          <w:rPr>
            <w:rFonts w:ascii="Arial" w:hAnsi="Arial" w:cs="Arial"/>
          </w:rPr>
          <w:t xml:space="preserve">diagnosis </w:t>
        </w:r>
        <w:proofErr w:type="gramStart"/>
        <w:r w:rsidR="00D00AF5">
          <w:rPr>
            <w:rFonts w:ascii="Arial" w:hAnsi="Arial" w:cs="Arial"/>
          </w:rPr>
          <w:t>practice</w:t>
        </w:r>
      </w:ins>
      <w:ins w:id="12" w:author="sysprep" w:date="2014-12-03T15:12:00Z">
        <w:r w:rsidR="00BB406F">
          <w:rPr>
            <w:rFonts w:ascii="Arial" w:hAnsi="Arial" w:cs="Arial"/>
          </w:rPr>
          <w:t>(</w:t>
        </w:r>
        <w:proofErr w:type="gramEnd"/>
        <w:r w:rsidR="00BB406F">
          <w:rPr>
            <w:rFonts w:ascii="Arial" w:hAnsi="Arial" w:cs="Arial"/>
          </w:rPr>
          <w:t xml:space="preserve">ref? </w:t>
        </w:r>
        <w:proofErr w:type="spellStart"/>
        <w:r w:rsidR="00BB406F">
          <w:rPr>
            <w:rFonts w:ascii="Arial" w:hAnsi="Arial" w:cs="Arial"/>
          </w:rPr>
          <w:t>jyl</w:t>
        </w:r>
        <w:proofErr w:type="spellEnd"/>
        <w:r w:rsidR="00BB406F">
          <w:rPr>
            <w:rFonts w:ascii="Arial" w:hAnsi="Arial" w:cs="Arial"/>
          </w:rPr>
          <w:t>)</w:t>
        </w:r>
      </w:ins>
      <w:ins w:id="13" w:author="sysprep" w:date="2014-12-03T15:11:00Z">
        <w:r w:rsidR="00D00AF5">
          <w:rPr>
            <w:rFonts w:ascii="Arial" w:hAnsi="Arial" w:cs="Arial"/>
          </w:rPr>
          <w:t>, w</w:t>
        </w:r>
      </w:ins>
      <w:del w:id="14" w:author="sysprep" w:date="2014-12-03T15:11:00Z">
        <w:r w:rsidRPr="00B176EA" w:rsidDel="00D00AF5">
          <w:rPr>
            <w:rFonts w:ascii="Arial" w:hAnsi="Arial" w:cs="Arial"/>
          </w:rPr>
          <w:delText>W</w:delText>
        </w:r>
      </w:del>
      <w:r w:rsidRPr="00B176EA">
        <w:rPr>
          <w:rFonts w:ascii="Arial" w:hAnsi="Arial" w:cs="Arial"/>
        </w:rPr>
        <w:t xml:space="preserve">e defined the thresholds for peaks that represented each cell population, diploid [0.8, 1.2], </w:t>
      </w:r>
      <w:proofErr w:type="spellStart"/>
      <w:r w:rsidRPr="00B176EA">
        <w:rPr>
          <w:rFonts w:ascii="Arial" w:hAnsi="Arial" w:cs="Arial"/>
        </w:rPr>
        <w:t>tetraploid</w:t>
      </w:r>
      <w:proofErr w:type="spellEnd"/>
      <w:r w:rsidRPr="00B176EA">
        <w:rPr>
          <w:rFonts w:ascii="Arial" w:hAnsi="Arial" w:cs="Arial"/>
        </w:rPr>
        <w:t xml:space="preserve">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The DI values obtained from Classify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r>
          <w:rPr>
            <w:rFonts w:ascii="Cambria Math" w:eastAsia="Calibri" w:hAnsi="Cambria Math" w:cs="Arial"/>
            <w:lang w:eastAsia="en-US"/>
          </w:rPr>
          <m:t xml:space="preserve"> </m:t>
        </m:r>
      </m:oMath>
      <w:r w:rsidR="00D475D0" w:rsidRPr="00B176EA">
        <w:rPr>
          <w:rFonts w:ascii="Arial" w:eastAsia="Calibri" w:hAnsi="Arial" w:cs="Arial"/>
          <w:lang w:eastAsia="en-US"/>
        </w:rPr>
        <w:t>(Equation 2)</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xml:space="preserve">.  We assumed that DI values were independently selected from a background distribution. To smoothen the histogram, we chose Gaussian distribution as the kernel </w:t>
      </w:r>
      <w:r w:rsidR="0090323A">
        <w:rPr>
          <w:rFonts w:ascii="Arial" w:eastAsia="Calibri" w:hAnsi="Arial" w:cs="Arial"/>
          <w:lang w:eastAsia="en-US"/>
        </w:rPr>
        <w:fldChar w:fldCharType="begin"/>
      </w:r>
      <w:r w:rsidR="0090323A">
        <w:rPr>
          <w:rFonts w:ascii="Arial" w:eastAsia="Calibri" w:hAnsi="Arial" w:cs="Arial"/>
          <w:lang w:eastAsia="en-US"/>
        </w:rPr>
        <w:instrText xml:space="preserve"> ADDIN EN.CITE &lt;EndNote&gt;&lt;Cite&gt;&lt;Author&gt;Wand&lt;/Author&gt;&lt;Year&gt;2000&lt;/Year&gt;&lt;RecNum&gt;5&lt;/RecNum&gt;&lt;DisplayText&gt;(Wand 2000)&lt;/DisplayText&gt;&lt;record&gt;&lt;rec-number&gt;5&lt;/rec-number&gt;&lt;foreign-keys&gt;&lt;key app="EN" db-id="w2t0addpxzs5ededsrqva0sqs5za02zt2pep"&gt;5&lt;/key&gt;&lt;/foreign-keys&gt;&lt;ref-type name="Book"&gt;6&lt;/ref-type&gt;&lt;contributors&gt;&lt;authors&gt;&lt;author&gt;Wand, M.P.; Jones, M.C.&lt;/author&gt;&lt;/authors&gt;&lt;/contributors&gt;&lt;titles&gt;&lt;title&gt;Kernel Smoothing&lt;/title&gt;&lt;secondary-title&gt;Chapman &amp;amp; Hall/CRC Monographs on Statistics &amp;amp; Applied Probability Series, #60&lt;/secondary-title&gt;&lt;/titles&gt;&lt;pages&gt;224&lt;/pages&gt;&lt;edition&gt;1&lt;/edition&gt;&lt;dates&gt;&lt;year&gt;2000&lt;/year&gt;&lt;pub-dates&gt;&lt;date&gt;9/5/2000&lt;/date&gt;&lt;/pub-dates&gt;&lt;/dates&gt;&lt;publisher&gt;Taylor &amp;amp; Francis&lt;/publisher&gt;&lt;urls&gt;&lt;/urls&gt;&lt;/record&gt;&lt;/Cite&gt;&lt;/EndNote&gt;</w:instrText>
      </w:r>
      <w:r w:rsidR="0090323A">
        <w:rPr>
          <w:rFonts w:ascii="Arial" w:eastAsia="Calibri" w:hAnsi="Arial" w:cs="Arial"/>
          <w:lang w:eastAsia="en-US"/>
        </w:rPr>
        <w:fldChar w:fldCharType="separate"/>
      </w:r>
      <w:r w:rsidR="0090323A">
        <w:rPr>
          <w:rFonts w:ascii="Arial" w:eastAsia="Calibri" w:hAnsi="Arial" w:cs="Arial"/>
          <w:noProof/>
          <w:lang w:eastAsia="en-US"/>
        </w:rPr>
        <w:t>(</w:t>
      </w:r>
      <w:hyperlink w:anchor="_ENREF_42" w:tooltip="Wand, 2000 #5" w:history="1">
        <w:r w:rsidR="0090323A">
          <w:rPr>
            <w:rFonts w:ascii="Arial" w:eastAsia="Calibri" w:hAnsi="Arial" w:cs="Arial"/>
            <w:noProof/>
            <w:lang w:eastAsia="en-US"/>
          </w:rPr>
          <w:t>Wand 2000</w:t>
        </w:r>
      </w:hyperlink>
      <w:r w:rsidR="0090323A">
        <w:rPr>
          <w:rFonts w:ascii="Arial" w:eastAsia="Calibri" w:hAnsi="Arial" w:cs="Arial"/>
          <w:noProof/>
          <w:lang w:eastAsia="en-US"/>
        </w:rPr>
        <w:t>)</w:t>
      </w:r>
      <w:r w:rsidR="0090323A">
        <w:rPr>
          <w:rFonts w:ascii="Arial" w:eastAsia="Calibri" w:hAnsi="Arial" w:cs="Arial"/>
          <w:lang w:eastAsia="en-US"/>
        </w:rPr>
        <w:fldChar w:fldCharType="end"/>
      </w:r>
      <w:r w:rsidR="00D475D0" w:rsidRPr="00B176EA">
        <w:rPr>
          <w:rFonts w:ascii="Arial" w:eastAsia="Calibri" w:hAnsi="Arial" w:cs="Arial"/>
          <w:lang w:eastAsia="en-US"/>
        </w:rPr>
        <w:t xml:space="preserve">, and finalized on the bandwidth to minimize the mean integrated squared error (MISE), as </w:t>
      </w:r>
      <m:oMath>
        <m:r>
          <w:rPr>
            <w:rFonts w:ascii="Cambria Math" w:eastAsia="Calibri" w:hAnsi="Cambria Math" w:cs="Arial"/>
            <w:lang w:eastAsia="en-US"/>
          </w:rPr>
          <m:t>MISE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3).</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When two or more populations were observed with fairly large proportion of overlap, bimodal or multi-normal based assumption was made. For such cases, a reflection point was identified if a change in the first derivative sign was observed. </w:t>
      </w:r>
    </w:p>
    <w:p w:rsidR="00437CB6" w:rsidRDefault="00437CB6" w:rsidP="00D64CC4">
      <w:pPr>
        <w:spacing w:after="0" w:line="480" w:lineRule="auto"/>
        <w:ind w:firstLine="360"/>
        <w:rPr>
          <w:rFonts w:ascii="Arial" w:hAnsi="Arial" w:cs="Arial"/>
          <w:b/>
        </w:rPr>
      </w:pPr>
      <w:r w:rsidRPr="00437CB6">
        <w:rPr>
          <w:rFonts w:ascii="Arial" w:hAnsi="Arial" w:cs="Arial"/>
          <w:b/>
        </w:rPr>
        <w:t>Extraction of diploid/</w:t>
      </w:r>
      <w:proofErr w:type="spellStart"/>
      <w:r w:rsidRPr="00437CB6">
        <w:rPr>
          <w:rFonts w:ascii="Arial" w:hAnsi="Arial" w:cs="Arial"/>
          <w:b/>
        </w:rPr>
        <w:t>tetrap</w:t>
      </w:r>
      <w:r>
        <w:rPr>
          <w:rFonts w:ascii="Arial" w:hAnsi="Arial" w:cs="Arial"/>
          <w:b/>
        </w:rPr>
        <w:t>loid</w:t>
      </w:r>
      <w:proofErr w:type="spellEnd"/>
      <w:r>
        <w:rPr>
          <w:rFonts w:ascii="Arial" w:hAnsi="Arial" w:cs="Arial"/>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885F4F" w:rsidP="00D64CC4">
      <w:pPr>
        <w:spacing w:after="0" w:line="480" w:lineRule="auto"/>
        <w:ind w:firstLine="360"/>
        <w:rPr>
          <w:rFonts w:ascii="Arial" w:hAnsi="Arial" w:cs="Arial"/>
          <w:b/>
        </w:rPr>
      </w:pPr>
      <w:r>
        <w:rPr>
          <w:rFonts w:ascii="Arial" w:hAnsi="Arial" w:cs="Arial"/>
        </w:rPr>
        <w:t xml:space="preserve">One </w:t>
      </w:r>
      <w:r w:rsidR="001819E7">
        <w:rPr>
          <w:rFonts w:ascii="Arial" w:hAnsi="Arial" w:cs="Arial"/>
        </w:rPr>
        <w:t xml:space="preserve">key component in our approach was to </w:t>
      </w:r>
      <w:r>
        <w:rPr>
          <w:rFonts w:ascii="Arial" w:hAnsi="Arial" w:cs="Arial"/>
        </w:rPr>
        <w:t>extract</w:t>
      </w:r>
      <w:r w:rsidR="001819E7">
        <w:rPr>
          <w:rFonts w:ascii="Arial" w:hAnsi="Arial" w:cs="Arial"/>
        </w:rPr>
        <w:t xml:space="preserve"> non-informative cell populations, i.e. diploid/</w:t>
      </w:r>
      <w:proofErr w:type="spellStart"/>
      <w:r w:rsidR="001819E7">
        <w:rPr>
          <w:rFonts w:ascii="Arial" w:hAnsi="Arial" w:cs="Arial"/>
        </w:rPr>
        <w:t>tetraploid</w:t>
      </w:r>
      <w:proofErr w:type="spellEnd"/>
      <w:r w:rsidR="001819E7">
        <w:rPr>
          <w:rFonts w:ascii="Arial" w:hAnsi="Arial" w:cs="Arial"/>
        </w:rPr>
        <w:t xml:space="preserve"> cell population. To do so, we proposed the sequential steps in the following pseudo code.</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t>Candidate peaks obtained on</w:t>
      </w:r>
      <w:r w:rsidRPr="00B176EA">
        <w:rPr>
          <w:rFonts w:ascii="Arial" w:eastAsia="Calibri" w:hAnsi="Arial" w:cs="Arial"/>
          <w:sz w:val="20"/>
          <w:szCs w:val="20"/>
          <w:lang w:eastAsia="en-US"/>
        </w:rPr>
        <w:t xml:space="preserve"> the density distribution from the empirical DI</w:t>
      </w:r>
      <w:r>
        <w:rPr>
          <w:rFonts w:ascii="Arial" w:eastAsia="Calibri" w:hAnsi="Arial" w:cs="Arial"/>
          <w:sz w:val="20"/>
          <w:szCs w:val="20"/>
          <w:lang w:eastAsia="en-US"/>
        </w:rPr>
        <w:t xml:space="preserve"> values were stored</w:t>
      </w:r>
    </w:p>
    <w:p w:rsidR="001819E7" w:rsidRPr="00B176EA" w:rsidRDefault="001819E7" w:rsidP="001819E7">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w:t>
      </w:r>
      <w:proofErr w:type="spellStart"/>
      <w:r w:rsidRPr="00B176EA">
        <w:rPr>
          <w:rFonts w:ascii="Arial" w:eastAsia="Calibri" w:hAnsi="Arial" w:cs="Arial"/>
          <w:sz w:val="20"/>
          <w:szCs w:val="20"/>
          <w:lang w:eastAsia="en-US"/>
        </w:rPr>
        <w:t>i</w:t>
      </w:r>
      <w:proofErr w:type="spellEnd"/>
      <w:r w:rsidRPr="00B176EA">
        <w:rPr>
          <w:rFonts w:ascii="Arial" w:eastAsia="Calibri" w:hAnsi="Arial" w:cs="Arial"/>
          <w:sz w:val="20"/>
          <w:szCs w:val="20"/>
          <w:lang w:eastAsia="en-US"/>
        </w:rPr>
        <w:t xml:space="preserve"> = 1..n peaks  </w:t>
      </w:r>
      <w:r w:rsidRPr="00B176EA">
        <w:rPr>
          <w:rFonts w:ascii="Arial" w:eastAsia="Calibri" w:hAnsi="Arial" w:cs="Arial"/>
          <w:b/>
          <w:sz w:val="20"/>
          <w:szCs w:val="20"/>
          <w:lang w:eastAsia="en-US"/>
        </w:rPr>
        <w:t>do</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885F4F">
        <w:rPr>
          <w:rFonts w:ascii="Arial" w:hAnsi="Arial" w:cs="Arial"/>
          <w:noProof/>
          <w:sz w:val="20"/>
          <w:szCs w:val="20"/>
          <w:lang w:eastAsia="en-US"/>
        </w:rPr>
        <mc:AlternateContent>
          <mc:Choice Requires="wps">
            <w:drawing>
              <wp:anchor distT="0" distB="0" distL="114299" distR="114299" simplePos="0" relativeHeight="251666432" behindDoc="0" locked="0" layoutInCell="1" allowOverlap="1" wp14:anchorId="1F9006CD" wp14:editId="7361B9A4">
                <wp:simplePos x="0" y="0"/>
                <wp:positionH relativeFrom="column">
                  <wp:posOffset>570229</wp:posOffset>
                </wp:positionH>
                <wp:positionV relativeFrom="paragraph">
                  <wp:posOffset>38100</wp:posOffset>
                </wp:positionV>
                <wp:extent cx="0" cy="1075055"/>
                <wp:effectExtent l="0" t="0" r="19050" b="1079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iw5gEAAMU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Tu+4syBpSc6pAh6&#10;GBPbeudIQB/ZMus0BWypfOv2MTMVJ3cIj178QMpVb5L5gGEuO/XR5nKiyk5F9/NNd3VKTMxBQdFl&#10;/ampmybfVUF7bQwR0xflLcubjhvtsiTQwvER01x6Lclh5x+0MRSH1jg2dfyuWTWcCSBz9QYSbW0g&#10;uugGzsAM5FqRYkFEb7TM3bkZz7g1kR2BjEN+k356onE5M4CJEsShfHPjCFLNpXcNhWdXIaSvXs7h&#10;ZX2NE7MZupB8c2WmsQMc55aSumhhXB5JFT9fWP/WOO9evDzv4/UhyCsF/eLrbMbXZ9q//vs2vwA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DjV8iw5gEAAMUDAAAOAAAAAAAAAAAAAAAAAC4CAABkcnMvZTJvRG9jLnhtbFBLAQIt&#10;ABQABgAIAAAAIQCD8JBX2wAAAAcBAAAPAAAAAAAAAAAAAAAAAEAEAABkcnMvZG93bnJldi54bWxQ&#10;SwUGAAAAAAQABADzAAAASAUAAAAA&#10;">
                <o:lock v:ext="edit" shapetype="f"/>
              </v:line>
            </w:pict>
          </mc:Fallback>
        </mc:AlternateContent>
      </w:r>
      <w:r w:rsidRPr="00B176EA">
        <w:rPr>
          <w:rFonts w:ascii="Arial" w:eastAsia="Calibri" w:hAnsi="Arial" w:cs="Arial"/>
          <w:sz w:val="20"/>
          <w:szCs w:val="20"/>
          <w:lang w:eastAsia="en-US"/>
        </w:rPr>
        <w:t xml:space="preserve">      3.1. Estimate the sample statistics from the left part of the peak  </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1819E7" w:rsidRPr="00B176EA" w:rsidRDefault="001819E7" w:rsidP="001819E7">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3.5. Go back to 3.1 if the peak is &lt; upper bound</w:t>
      </w:r>
    </w:p>
    <w:p w:rsidR="001819E7" w:rsidRPr="00B176EA" w:rsidRDefault="001819E7" w:rsidP="001819E7">
      <w:pPr>
        <w:spacing w:after="0" w:line="240" w:lineRule="auto"/>
        <w:rPr>
          <w:rFonts w:ascii="Arial" w:eastAsia="Calibri" w:hAnsi="Arial" w:cs="Arial"/>
          <w:b/>
          <w:sz w:val="20"/>
          <w:szCs w:val="20"/>
          <w:lang w:eastAsia="en-US"/>
        </w:rPr>
      </w:pPr>
      <w:r w:rsidRPr="00B176EA">
        <w:rPr>
          <w:rFonts w:ascii="Arial" w:eastAsia="Calibri" w:hAnsi="Arial" w:cs="Arial"/>
          <w:b/>
          <w:sz w:val="20"/>
          <w:szCs w:val="20"/>
          <w:lang w:eastAsia="en-US"/>
        </w:rPr>
        <w:lastRenderedPageBreak/>
        <w:t xml:space="preserve">               </w:t>
      </w:r>
      <w:proofErr w:type="gramStart"/>
      <w:r w:rsidRPr="00B176EA">
        <w:rPr>
          <w:rFonts w:ascii="Arial" w:eastAsia="Calibri" w:hAnsi="Arial" w:cs="Arial"/>
          <w:b/>
          <w:sz w:val="20"/>
          <w:szCs w:val="20"/>
          <w:lang w:eastAsia="en-US"/>
        </w:rPr>
        <w:t>end</w:t>
      </w:r>
      <w:proofErr w:type="gramEnd"/>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Summarize for candidate cell populations representing the diploid,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Sample mean and sample standard deviation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number of peaks and location of the peaks</w:t>
      </w:r>
    </w:p>
    <w:p w:rsidR="00BC6844" w:rsidRDefault="00BC6844" w:rsidP="00D64CC4">
      <w:pPr>
        <w:spacing w:after="0" w:line="480" w:lineRule="auto"/>
        <w:ind w:firstLine="360"/>
        <w:rPr>
          <w:rFonts w:ascii="Arial" w:hAnsi="Arial" w:cs="Arial"/>
          <w:b/>
        </w:rPr>
      </w:pPr>
    </w:p>
    <w:p w:rsidR="00D475D0" w:rsidRPr="00B176EA" w:rsidRDefault="00437CB6" w:rsidP="00D64CC4">
      <w:pPr>
        <w:spacing w:after="0" w:line="480" w:lineRule="auto"/>
        <w:ind w:firstLine="360"/>
        <w:rPr>
          <w:rFonts w:ascii="Arial" w:hAnsi="Arial" w:cs="Arial"/>
          <w:b/>
        </w:rPr>
      </w:pPr>
      <w:r>
        <w:rPr>
          <w:rFonts w:ascii="Arial" w:hAnsi="Arial" w:cs="Arial"/>
          <w:b/>
        </w:rPr>
        <w:t>S</w:t>
      </w:r>
      <w:r w:rsidR="002E01B9">
        <w:rPr>
          <w:rFonts w:ascii="Arial" w:hAnsi="Arial" w:cs="Arial"/>
          <w:b/>
        </w:rPr>
        <w:t>ignal amplification</w:t>
      </w:r>
    </w:p>
    <w:p w:rsidR="002E01B9" w:rsidRDefault="00E24B12" w:rsidP="00D64CC4">
      <w:pPr>
        <w:spacing w:after="0" w:line="480" w:lineRule="auto"/>
        <w:ind w:firstLine="360"/>
        <w:rPr>
          <w:rFonts w:ascii="Arial" w:hAnsi="Arial" w:cs="Arial"/>
          <w:b/>
        </w:rPr>
      </w:pPr>
      <w:r>
        <w:rPr>
          <w:rFonts w:ascii="Arial" w:hAnsi="Arial" w:cs="Arial"/>
        </w:rPr>
        <w:t>Our main goal was to</w:t>
      </w:r>
      <w:r w:rsidR="009C20F5">
        <w:rPr>
          <w:rFonts w:ascii="Arial" w:hAnsi="Arial" w:cs="Arial"/>
        </w:rPr>
        <w:t xml:space="preserve"> quantify the risk via sufficient stratification</w:t>
      </w:r>
      <w:ins w:id="15" w:author="sysprep" w:date="2014-12-04T08:27:00Z">
        <w:r w:rsidR="006570AE">
          <w:rPr>
            <w:rFonts w:ascii="Arial" w:hAnsi="Arial" w:cs="Arial"/>
          </w:rPr>
          <w:t xml:space="preserve">, which itself relied on </w:t>
        </w:r>
      </w:ins>
      <w:del w:id="16" w:author="sysprep" w:date="2014-12-04T08:27:00Z">
        <w:r w:rsidR="009C20F5" w:rsidDel="006570AE">
          <w:rPr>
            <w:rFonts w:ascii="Arial" w:hAnsi="Arial" w:cs="Arial"/>
          </w:rPr>
          <w:delText xml:space="preserve"> in an attempt to</w:delText>
        </w:r>
      </w:del>
      <w:r w:rsidR="009C20F5">
        <w:rPr>
          <w:rFonts w:ascii="Arial" w:hAnsi="Arial" w:cs="Arial"/>
        </w:rPr>
        <w:t xml:space="preserve"> </w:t>
      </w:r>
      <w:proofErr w:type="spellStart"/>
      <w:r w:rsidR="009C20F5">
        <w:rPr>
          <w:rFonts w:ascii="Arial" w:hAnsi="Arial" w:cs="Arial"/>
        </w:rPr>
        <w:t>amplif</w:t>
      </w:r>
      <w:del w:id="17" w:author="sysprep" w:date="2014-12-04T08:27:00Z">
        <w:r w:rsidR="009C20F5" w:rsidDel="006570AE">
          <w:rPr>
            <w:rFonts w:ascii="Arial" w:hAnsi="Arial" w:cs="Arial"/>
          </w:rPr>
          <w:delText>y</w:delText>
        </w:r>
      </w:del>
      <w:ins w:id="18" w:author="sysprep" w:date="2014-12-04T08:27:00Z">
        <w:r w:rsidR="006570AE">
          <w:rPr>
            <w:rFonts w:ascii="Arial" w:hAnsi="Arial" w:cs="Arial"/>
          </w:rPr>
          <w:t>ing</w:t>
        </w:r>
      </w:ins>
      <w:proofErr w:type="spellEnd"/>
      <w:r w:rsidR="009C20F5">
        <w:rPr>
          <w:rFonts w:ascii="Arial" w:hAnsi="Arial" w:cs="Arial"/>
        </w:rPr>
        <w:t xml:space="preserve"> the “real signal”.</w:t>
      </w:r>
      <w:r w:rsidR="00885F4F">
        <w:rPr>
          <w:rFonts w:ascii="Arial" w:hAnsi="Arial" w:cs="Arial"/>
        </w:rPr>
        <w:t xml:space="preserve"> </w:t>
      </w:r>
      <w:r w:rsidR="009C20F5">
        <w:rPr>
          <w:rFonts w:ascii="Arial" w:hAnsi="Arial" w:cs="Arial"/>
        </w:rPr>
        <w:t>First, w</w:t>
      </w:r>
      <w:r w:rsidR="00D64CC4" w:rsidRPr="00B176EA">
        <w:rPr>
          <w:rFonts w:ascii="Arial" w:hAnsi="Arial" w:cs="Arial"/>
        </w:rPr>
        <w:t xml:space="preserve">e </w:t>
      </w:r>
      <w:r w:rsidR="009C20F5">
        <w:rPr>
          <w:rFonts w:ascii="Arial" w:hAnsi="Arial" w:cs="Arial"/>
        </w:rPr>
        <w:t>defined</w:t>
      </w:r>
      <w:r w:rsidR="00D64CC4" w:rsidRPr="00B176EA">
        <w:rPr>
          <w:rFonts w:ascii="Arial" w:hAnsi="Arial" w:cs="Arial"/>
        </w:rPr>
        <w:t xml:space="preserve"> ratios of these three populations as R</w:t>
      </w:r>
      <w:r w:rsidR="00D64CC4" w:rsidRPr="00B176EA">
        <w:rPr>
          <w:rFonts w:ascii="Arial" w:hAnsi="Arial" w:cs="Arial"/>
          <w:vertAlign w:val="subscript"/>
        </w:rPr>
        <w:t>1</w:t>
      </w:r>
      <w:r w:rsidR="00D64CC4" w:rsidRPr="00B176EA">
        <w:rPr>
          <w:rFonts w:ascii="Arial" w:hAnsi="Arial" w:cs="Arial"/>
        </w:rPr>
        <w:t>, R</w:t>
      </w:r>
      <w:r w:rsidR="00D64CC4" w:rsidRPr="00B176EA">
        <w:rPr>
          <w:rFonts w:ascii="Arial" w:hAnsi="Arial" w:cs="Arial"/>
          <w:vertAlign w:val="subscript"/>
        </w:rPr>
        <w:t>2</w:t>
      </w:r>
      <w:r w:rsidR="00D64CC4" w:rsidRPr="00B176EA">
        <w:rPr>
          <w:rFonts w:ascii="Arial" w:hAnsi="Arial" w:cs="Arial"/>
        </w:rPr>
        <w:t>, and R</w:t>
      </w:r>
      <w:r w:rsidR="00D64CC4" w:rsidRPr="00B176EA">
        <w:rPr>
          <w:rFonts w:ascii="Arial" w:hAnsi="Arial" w:cs="Arial"/>
          <w:vertAlign w:val="subscript"/>
        </w:rPr>
        <w:t>3</w:t>
      </w:r>
      <w:r w:rsidR="00D64CC4" w:rsidRPr="00B176EA">
        <w:rPr>
          <w:rFonts w:ascii="Arial" w:hAnsi="Arial" w:cs="Arial"/>
        </w:rPr>
        <w:t xml:space="preserve"> respectively, with the constraint that R</w:t>
      </w:r>
      <w:r w:rsidR="00D64CC4" w:rsidRPr="00B176EA">
        <w:rPr>
          <w:rFonts w:ascii="Arial" w:hAnsi="Arial" w:cs="Arial"/>
          <w:vertAlign w:val="subscript"/>
        </w:rPr>
        <w:t>1</w:t>
      </w:r>
      <w:r w:rsidR="00D64CC4" w:rsidRPr="00B176EA">
        <w:rPr>
          <w:rFonts w:ascii="Arial" w:hAnsi="Arial" w:cs="Arial"/>
        </w:rPr>
        <w:t xml:space="preserve"> + R</w:t>
      </w:r>
      <w:r w:rsidR="00D64CC4" w:rsidRPr="00B176EA">
        <w:rPr>
          <w:rFonts w:ascii="Arial" w:hAnsi="Arial" w:cs="Arial"/>
          <w:vertAlign w:val="subscript"/>
        </w:rPr>
        <w:t>2</w:t>
      </w:r>
      <w:r w:rsidR="00D64CC4" w:rsidRPr="00B176EA">
        <w:rPr>
          <w:rFonts w:ascii="Arial" w:hAnsi="Arial" w:cs="Arial"/>
        </w:rPr>
        <w:t xml:space="preserve"> + R</w:t>
      </w:r>
      <w:r w:rsidR="00D64CC4" w:rsidRPr="00B176EA">
        <w:rPr>
          <w:rFonts w:ascii="Arial" w:hAnsi="Arial" w:cs="Arial"/>
          <w:vertAlign w:val="subscript"/>
        </w:rPr>
        <w:t>3</w:t>
      </w:r>
      <w:r w:rsidR="00D64CC4" w:rsidRPr="00B176EA">
        <w:rPr>
          <w:rFonts w:ascii="Arial" w:hAnsi="Arial" w:cs="Arial"/>
        </w:rPr>
        <w:t xml:space="preserve"> = 1 (Equation </w:t>
      </w:r>
      <w:del w:id="19" w:author="sysprep" w:date="2014-12-03T15:15:00Z">
        <w:r w:rsidR="00D64CC4" w:rsidRPr="00B176EA" w:rsidDel="00CF75AD">
          <w:rPr>
            <w:rFonts w:ascii="Arial" w:hAnsi="Arial" w:cs="Arial"/>
          </w:rPr>
          <w:delText>1</w:delText>
        </w:r>
      </w:del>
      <w:ins w:id="20" w:author="sysprep" w:date="2014-12-03T15:15:00Z">
        <w:r w:rsidR="00CF75AD">
          <w:rPr>
            <w:rFonts w:ascii="Arial" w:hAnsi="Arial" w:cs="Arial"/>
          </w:rPr>
          <w:t>4</w:t>
        </w:r>
      </w:ins>
      <w:r w:rsidR="00D64CC4" w:rsidRPr="00B176EA">
        <w:rPr>
          <w:rFonts w:ascii="Arial" w:hAnsi="Arial" w:cs="Arial"/>
        </w:rPr>
        <w:t xml:space="preserve">). </w:t>
      </w:r>
      <w:r w:rsidR="009C20F5">
        <w:rPr>
          <w:rFonts w:ascii="Arial" w:hAnsi="Arial" w:cs="Arial"/>
        </w:rPr>
        <w:t xml:space="preserve">If all three cell populations were detected and their peaks were retained, </w:t>
      </w:r>
      <w:r w:rsidR="00454C8F">
        <w:rPr>
          <w:rFonts w:ascii="Arial" w:hAnsi="Arial" w:cs="Arial"/>
        </w:rPr>
        <w:t xml:space="preserve">we achieved the amplified signal of aneuploidy population by redistributing the ratio among </w:t>
      </w:r>
      <w:r w:rsidR="00454C8F" w:rsidRPr="00B176EA">
        <w:rPr>
          <w:rFonts w:ascii="Arial" w:hAnsi="Arial" w:cs="Arial"/>
        </w:rPr>
        <w:t>R</w:t>
      </w:r>
      <w:r w:rsidR="00454C8F" w:rsidRPr="00B176EA">
        <w:rPr>
          <w:rFonts w:ascii="Arial" w:hAnsi="Arial" w:cs="Arial"/>
          <w:vertAlign w:val="subscript"/>
        </w:rPr>
        <w:t>1</w:t>
      </w:r>
      <w:r w:rsidR="00454C8F" w:rsidRPr="00B176EA">
        <w:rPr>
          <w:rFonts w:ascii="Arial" w:hAnsi="Arial" w:cs="Arial"/>
        </w:rPr>
        <w:t>, R</w:t>
      </w:r>
      <w:r w:rsidR="00454C8F" w:rsidRPr="00B176EA">
        <w:rPr>
          <w:rFonts w:ascii="Arial" w:hAnsi="Arial" w:cs="Arial"/>
          <w:vertAlign w:val="subscript"/>
        </w:rPr>
        <w:t>2</w:t>
      </w:r>
      <w:r w:rsidR="00454C8F" w:rsidRPr="00B176EA">
        <w:rPr>
          <w:rFonts w:ascii="Arial" w:hAnsi="Arial" w:cs="Arial"/>
        </w:rPr>
        <w:t>, and R</w:t>
      </w:r>
      <w:r w:rsidR="00454C8F" w:rsidRPr="00B176EA">
        <w:rPr>
          <w:rFonts w:ascii="Arial" w:hAnsi="Arial" w:cs="Arial"/>
          <w:vertAlign w:val="subscript"/>
        </w:rPr>
        <w:t>3</w:t>
      </w:r>
      <w:ins w:id="21" w:author="sysprep" w:date="2014-12-03T15:17:00Z">
        <w:r w:rsidR="000D61C0">
          <w:rPr>
            <w:rFonts w:ascii="Arial" w:hAnsi="Arial" w:cs="Arial"/>
            <w:vertAlign w:val="subscript"/>
          </w:rPr>
          <w:t>.</w:t>
        </w:r>
      </w:ins>
      <w:del w:id="22" w:author="sysprep" w:date="2014-12-03T15:17:00Z">
        <w:r w:rsidR="0001213B" w:rsidDel="000D61C0">
          <w:rPr>
            <w:rFonts w:ascii="Arial" w:hAnsi="Arial" w:cs="Arial"/>
          </w:rPr>
          <w:delText>,</w:delText>
        </w:r>
      </w:del>
      <w:r w:rsidR="00454C8F">
        <w:rPr>
          <w:rFonts w:ascii="Arial" w:hAnsi="Arial" w:cs="Arial"/>
        </w:rPr>
        <w:t xml:space="preserve"> </w:t>
      </w:r>
      <w:ins w:id="23" w:author="sysprep" w:date="2014-12-03T15:16:00Z">
        <w:r w:rsidR="000D61C0">
          <w:rPr>
            <w:rFonts w:ascii="Arial" w:hAnsi="Arial" w:cs="Arial"/>
          </w:rPr>
          <w:t>T</w:t>
        </w:r>
      </w:ins>
      <w:del w:id="24" w:author="sysprep" w:date="2014-12-03T15:16:00Z">
        <w:r w:rsidR="00013F15" w:rsidDel="000D61C0">
          <w:rPr>
            <w:rFonts w:ascii="Arial" w:hAnsi="Arial" w:cs="Arial"/>
          </w:rPr>
          <w:delText>t</w:delText>
        </w:r>
      </w:del>
      <w:r w:rsidR="00013F15">
        <w:rPr>
          <w:rFonts w:ascii="Arial" w:hAnsi="Arial" w:cs="Arial"/>
        </w:rPr>
        <w:t>he original ratio between two populations (</w:t>
      </w:r>
      <w:r w:rsidR="00013F15" w:rsidRPr="00B176EA">
        <w:rPr>
          <w:rFonts w:ascii="Arial" w:hAnsi="Arial" w:cs="Arial"/>
        </w:rPr>
        <w:t>R</w:t>
      </w:r>
      <w:r w:rsidR="00013F15" w:rsidRPr="00B176EA">
        <w:rPr>
          <w:rFonts w:ascii="Arial" w:hAnsi="Arial" w:cs="Arial"/>
          <w:vertAlign w:val="subscript"/>
        </w:rPr>
        <w:t xml:space="preserve">1 </w:t>
      </w:r>
      <w:r w:rsidR="00013F15">
        <w:rPr>
          <w:rFonts w:ascii="Arial" w:hAnsi="Arial" w:cs="Arial"/>
        </w:rPr>
        <w:t xml:space="preserve">and </w:t>
      </w:r>
      <w:proofErr w:type="gramStart"/>
      <w:r w:rsidR="00013F15" w:rsidRPr="00B176EA">
        <w:rPr>
          <w:rFonts w:ascii="Arial" w:hAnsi="Arial" w:cs="Arial"/>
        </w:rPr>
        <w:t>R</w:t>
      </w:r>
      <w:r w:rsidR="00013F15" w:rsidRPr="00B176EA">
        <w:rPr>
          <w:rFonts w:ascii="Arial" w:hAnsi="Arial" w:cs="Arial"/>
          <w:vertAlign w:val="subscript"/>
        </w:rPr>
        <w:t>2</w:t>
      </w:r>
      <w:r w:rsidR="00013F15">
        <w:rPr>
          <w:rFonts w:ascii="Arial" w:hAnsi="Arial" w:cs="Arial"/>
          <w:vertAlign w:val="subscript"/>
        </w:rPr>
        <w:t xml:space="preserve"> </w:t>
      </w:r>
      <w:proofErr w:type="gramEnd"/>
      <w:del w:id="25" w:author="Jianying Li" w:date="2014-12-02T23:21:00Z">
        <w:r w:rsidR="00013F15" w:rsidRPr="00B176EA" w:rsidDel="0001213B">
          <w:rPr>
            <w:rFonts w:ascii="Arial" w:hAnsi="Arial" w:cs="Arial"/>
            <w:vertAlign w:val="subscript"/>
          </w:rPr>
          <w:delText xml:space="preserve"> </w:delText>
        </w:r>
      </w:del>
      <w:r w:rsidR="00013F15">
        <w:rPr>
          <w:rFonts w:ascii="Arial" w:hAnsi="Arial" w:cs="Arial"/>
        </w:rPr>
        <w:t xml:space="preserve">) were retained and was together weighed as 0.9. </w:t>
      </w:r>
      <w:r w:rsidR="00885F4F">
        <w:rPr>
          <w:rFonts w:ascii="Arial" w:hAnsi="Arial" w:cs="Arial"/>
        </w:rPr>
        <w:t>I</w:t>
      </w:r>
      <w:r w:rsidR="006A1AE3">
        <w:rPr>
          <w:rFonts w:ascii="Arial" w:hAnsi="Arial" w:cs="Arial"/>
        </w:rPr>
        <w:t xml:space="preserve">f only </w:t>
      </w:r>
      <w:r w:rsidR="006A1AE3" w:rsidRPr="006A1AE3">
        <w:rPr>
          <w:rFonts w:ascii="Arial" w:hAnsi="Arial" w:cs="Arial"/>
        </w:rPr>
        <w:t>diploid</w:t>
      </w:r>
      <w:r w:rsidR="006A1AE3">
        <w:rPr>
          <w:rFonts w:ascii="Arial" w:hAnsi="Arial" w:cs="Arial"/>
        </w:rPr>
        <w:t xml:space="preserve"> </w:t>
      </w:r>
      <w:r w:rsidR="00885F4F">
        <w:rPr>
          <w:rFonts w:ascii="Arial" w:hAnsi="Arial" w:cs="Arial"/>
        </w:rPr>
        <w:t xml:space="preserve">and </w:t>
      </w:r>
      <w:proofErr w:type="spellStart"/>
      <w:r w:rsidR="00885F4F">
        <w:rPr>
          <w:rFonts w:ascii="Arial" w:hAnsi="Arial" w:cs="Arial"/>
        </w:rPr>
        <w:t>tetraploid</w:t>
      </w:r>
      <w:proofErr w:type="spellEnd"/>
      <w:r w:rsidR="00885F4F">
        <w:rPr>
          <w:rFonts w:ascii="Arial" w:hAnsi="Arial" w:cs="Arial"/>
        </w:rPr>
        <w:t xml:space="preserve"> </w:t>
      </w:r>
      <w:r w:rsidR="006A1AE3">
        <w:rPr>
          <w:rFonts w:ascii="Arial" w:hAnsi="Arial" w:cs="Arial"/>
        </w:rPr>
        <w:t xml:space="preserve">populations were detected, the original </w:t>
      </w:r>
      <w:proofErr w:type="gramStart"/>
      <w:r w:rsidR="006A1AE3">
        <w:rPr>
          <w:rFonts w:ascii="Arial" w:hAnsi="Arial" w:cs="Arial"/>
        </w:rPr>
        <w:t>ratio between two populations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and </w:t>
      </w:r>
      <w:r w:rsidR="006A1AE3" w:rsidRPr="00B176EA">
        <w:rPr>
          <w:rFonts w:ascii="Arial" w:hAnsi="Arial" w:cs="Arial"/>
        </w:rPr>
        <w:t>R</w:t>
      </w:r>
      <w:r w:rsidR="006A1AE3" w:rsidRPr="00B176EA">
        <w:rPr>
          <w:rFonts w:ascii="Arial" w:hAnsi="Arial" w:cs="Arial"/>
          <w:vertAlign w:val="subscript"/>
        </w:rPr>
        <w:t>2</w:t>
      </w:r>
      <w:del w:id="26" w:author="sysprep" w:date="2014-12-03T15:17:00Z">
        <w:r w:rsidR="006A1AE3" w:rsidDel="000D61C0">
          <w:rPr>
            <w:rFonts w:ascii="Arial" w:hAnsi="Arial" w:cs="Arial"/>
            <w:vertAlign w:val="subscript"/>
          </w:rPr>
          <w:delText xml:space="preserve"> </w:delText>
        </w:r>
        <w:r w:rsidR="006A1AE3" w:rsidRPr="00B176EA" w:rsidDel="000D61C0">
          <w:rPr>
            <w:rFonts w:ascii="Arial" w:hAnsi="Arial" w:cs="Arial"/>
            <w:vertAlign w:val="subscript"/>
          </w:rPr>
          <w:delText xml:space="preserve"> </w:delText>
        </w:r>
      </w:del>
      <w:r w:rsidR="006A1AE3">
        <w:rPr>
          <w:rFonts w:ascii="Arial" w:hAnsi="Arial" w:cs="Arial"/>
        </w:rPr>
        <w:t>) were</w:t>
      </w:r>
      <w:proofErr w:type="gramEnd"/>
      <w:r w:rsidR="006A1AE3">
        <w:rPr>
          <w:rFonts w:ascii="Arial" w:hAnsi="Arial" w:cs="Arial"/>
        </w:rPr>
        <w:t xml:space="preserve"> retained and was together weighed as 0.995</w:t>
      </w:r>
      <w:r w:rsidR="006B494E">
        <w:rPr>
          <w:rFonts w:ascii="Arial" w:hAnsi="Arial" w:cs="Arial"/>
        </w:rPr>
        <w:t xml:space="preserve">, </w:t>
      </w:r>
      <w:r w:rsidR="006B494E" w:rsidRPr="00B176EA">
        <w:rPr>
          <w:rFonts w:ascii="Arial" w:hAnsi="Arial" w:cs="Arial"/>
        </w:rPr>
        <w:t xml:space="preserve">the hypothetical </w:t>
      </w:r>
      <w:proofErr w:type="spellStart"/>
      <w:r w:rsidR="006B494E" w:rsidRPr="00B176EA">
        <w:rPr>
          <w:rFonts w:ascii="Arial" w:hAnsi="Arial" w:cs="Arial"/>
        </w:rPr>
        <w:t>aneuploid</w:t>
      </w:r>
      <w:proofErr w:type="spellEnd"/>
      <w:r w:rsidR="006B494E" w:rsidRPr="00B176EA">
        <w:rPr>
          <w:rFonts w:ascii="Arial" w:hAnsi="Arial" w:cs="Arial"/>
        </w:rPr>
        <w:t xml:space="preserve"> po</w:t>
      </w:r>
      <w:r w:rsidR="006B494E">
        <w:rPr>
          <w:rFonts w:ascii="Arial" w:hAnsi="Arial" w:cs="Arial"/>
        </w:rPr>
        <w:t>pulation from ~ Norm (2.3, 0.3)</w:t>
      </w:r>
      <w:ins w:id="27" w:author="sysprep" w:date="2014-12-03T15:18:00Z">
        <w:r w:rsidR="000D61C0">
          <w:rPr>
            <w:rFonts w:ascii="Arial" w:hAnsi="Arial" w:cs="Arial"/>
          </w:rPr>
          <w:t>.</w:t>
        </w:r>
      </w:ins>
      <w:del w:id="28" w:author="sysprep" w:date="2014-12-03T15:18:00Z">
        <w:r w:rsidR="006A1AE3" w:rsidDel="000D61C0">
          <w:rPr>
            <w:rFonts w:ascii="Arial" w:hAnsi="Arial" w:cs="Arial"/>
          </w:rPr>
          <w:delText>; i</w:delText>
        </w:r>
      </w:del>
      <w:ins w:id="29" w:author="sysprep" w:date="2014-12-03T15:18:00Z">
        <w:r w:rsidR="000D61C0">
          <w:rPr>
            <w:rFonts w:ascii="Arial" w:hAnsi="Arial" w:cs="Arial"/>
          </w:rPr>
          <w:t>I</w:t>
        </w:r>
      </w:ins>
      <w:r w:rsidR="006A1AE3">
        <w:rPr>
          <w:rFonts w:ascii="Arial" w:hAnsi="Arial" w:cs="Arial"/>
        </w:rPr>
        <w:t>f a single diploid population was detected</w:t>
      </w:r>
      <w:proofErr w:type="gramStart"/>
      <w:r w:rsidR="006A1AE3">
        <w:rPr>
          <w:rFonts w:ascii="Arial" w:hAnsi="Arial" w:cs="Arial"/>
        </w:rPr>
        <w:t xml:space="preserve">, </w:t>
      </w:r>
      <w:r w:rsidR="006A1AE3">
        <w:rPr>
          <w:rFonts w:ascii="Arial" w:hAnsi="Arial" w:cs="Arial"/>
          <w:b/>
        </w:rPr>
        <w:t xml:space="preserve"> </w:t>
      </w:r>
      <w:r w:rsidR="006A1AE3" w:rsidRPr="00B176EA">
        <w:rPr>
          <w:rFonts w:ascii="Arial" w:hAnsi="Arial" w:cs="Arial"/>
        </w:rPr>
        <w:t>R</w:t>
      </w:r>
      <w:r w:rsidR="006A1AE3" w:rsidRPr="00B176EA">
        <w:rPr>
          <w:rFonts w:ascii="Arial" w:hAnsi="Arial" w:cs="Arial"/>
          <w:vertAlign w:val="subscript"/>
        </w:rPr>
        <w:t>1</w:t>
      </w:r>
      <w:proofErr w:type="gramEnd"/>
      <w:r w:rsidR="006A1AE3" w:rsidRPr="00B176EA">
        <w:rPr>
          <w:rFonts w:ascii="Arial" w:hAnsi="Arial" w:cs="Arial"/>
          <w:vertAlign w:val="subscript"/>
        </w:rPr>
        <w:t xml:space="preserve"> </w:t>
      </w:r>
      <w:r w:rsidR="006A1AE3">
        <w:rPr>
          <w:rFonts w:ascii="Arial" w:hAnsi="Arial" w:cs="Arial"/>
        </w:rPr>
        <w:t>will be sample f</w:t>
      </w:r>
      <w:r w:rsidR="006A1AE3" w:rsidRPr="00B176EA">
        <w:rPr>
          <w:rFonts w:ascii="Arial" w:hAnsi="Arial" w:cs="Arial"/>
        </w:rPr>
        <w:t>rom a uniform distribution ~</w:t>
      </w:r>
      <w:proofErr w:type="spellStart"/>
      <w:r w:rsidR="006A1AE3" w:rsidRPr="00B176EA">
        <w:rPr>
          <w:rFonts w:ascii="Arial" w:hAnsi="Arial" w:cs="Arial"/>
        </w:rPr>
        <w:t>Unif</w:t>
      </w:r>
      <w:proofErr w:type="spellEnd"/>
      <w:r w:rsidR="006A1AE3" w:rsidRPr="00B176EA">
        <w:rPr>
          <w:rFonts w:ascii="Arial" w:hAnsi="Arial" w:cs="Arial"/>
        </w:rPr>
        <w:t xml:space="preserve"> [0.</w:t>
      </w:r>
      <w:r w:rsidR="006A1AE3">
        <w:rPr>
          <w:rFonts w:ascii="Arial" w:hAnsi="Arial" w:cs="Arial"/>
        </w:rPr>
        <w:t>7</w:t>
      </w:r>
      <w:r w:rsidR="006A1AE3" w:rsidRPr="00B176EA">
        <w:rPr>
          <w:rFonts w:ascii="Arial" w:hAnsi="Arial" w:cs="Arial"/>
        </w:rPr>
        <w:t xml:space="preserve">5, 0.8], </w:t>
      </w:r>
      <w:r w:rsidR="006A1AE3">
        <w:rPr>
          <w:rFonts w:ascii="Arial" w:hAnsi="Arial" w:cs="Arial"/>
        </w:rPr>
        <w:t xml:space="preserve">and kept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vertAlign w:val="subscript"/>
        </w:rPr>
        <w:t xml:space="preserve"> </w:t>
      </w:r>
      <w:r w:rsidR="006A1AE3" w:rsidRPr="00B176EA">
        <w:rPr>
          <w:rFonts w:ascii="Arial" w:hAnsi="Arial" w:cs="Arial"/>
          <w:vertAlign w:val="subscript"/>
        </w:rPr>
        <w:t xml:space="preserve"> </w:t>
      </w:r>
      <w:r w:rsidR="006A1AE3">
        <w:rPr>
          <w:rFonts w:ascii="Arial" w:hAnsi="Arial" w:cs="Arial"/>
        </w:rPr>
        <w:t xml:space="preserve">= 0.995 </w:t>
      </w:r>
      <w:r w:rsidR="00D64CC4" w:rsidRPr="00B176EA">
        <w:rPr>
          <w:rFonts w:ascii="Arial" w:hAnsi="Arial" w:cs="Arial"/>
        </w:rPr>
        <w:t>and R</w:t>
      </w:r>
      <w:r w:rsidR="00D64CC4" w:rsidRPr="00B176EA">
        <w:rPr>
          <w:rFonts w:ascii="Arial" w:hAnsi="Arial" w:cs="Arial"/>
          <w:vertAlign w:val="subscript"/>
        </w:rPr>
        <w:t>3</w:t>
      </w:r>
      <w:r w:rsidR="00D64CC4" w:rsidRPr="00B176EA">
        <w:rPr>
          <w:rFonts w:ascii="Arial" w:hAnsi="Arial" w:cs="Arial"/>
        </w:rPr>
        <w:t xml:space="preserve"> [1-R</w:t>
      </w:r>
      <w:r w:rsidR="00D64CC4" w:rsidRPr="00B176EA">
        <w:rPr>
          <w:rFonts w:ascii="Arial" w:hAnsi="Arial" w:cs="Arial"/>
          <w:vertAlign w:val="subscript"/>
        </w:rPr>
        <w:t>1</w:t>
      </w:r>
      <w:r w:rsidR="00D64CC4" w:rsidRPr="00B176EA">
        <w:rPr>
          <w:rFonts w:ascii="Arial" w:hAnsi="Arial" w:cs="Arial"/>
        </w:rPr>
        <w:t>-R</w:t>
      </w:r>
      <w:r w:rsidR="00D64CC4" w:rsidRPr="00B176EA">
        <w:rPr>
          <w:rFonts w:ascii="Arial" w:hAnsi="Arial" w:cs="Arial"/>
          <w:vertAlign w:val="subscript"/>
        </w:rPr>
        <w:t>2</w:t>
      </w:r>
      <w:r w:rsidR="00D64CC4" w:rsidRPr="00B176EA">
        <w:rPr>
          <w:rFonts w:ascii="Arial" w:hAnsi="Arial" w:cs="Arial"/>
        </w:rPr>
        <w:t xml:space="preserve">]. </w:t>
      </w:r>
      <w:r w:rsidR="006A1AE3">
        <w:rPr>
          <w:rFonts w:ascii="Arial" w:hAnsi="Arial" w:cs="Arial"/>
        </w:rPr>
        <w:t xml:space="preserve"> T</w:t>
      </w:r>
      <w:r w:rsidR="00D64CC4" w:rsidRPr="00B176EA">
        <w:rPr>
          <w:rFonts w:ascii="Arial" w:hAnsi="Arial" w:cs="Arial"/>
        </w:rPr>
        <w:t xml:space="preserve">he hypothetical </w:t>
      </w:r>
      <w:proofErr w:type="spellStart"/>
      <w:r w:rsidR="00D64CC4" w:rsidRPr="00B176EA">
        <w:rPr>
          <w:rFonts w:ascii="Arial" w:hAnsi="Arial" w:cs="Arial"/>
        </w:rPr>
        <w:t>tetraploid</w:t>
      </w:r>
      <w:proofErr w:type="spellEnd"/>
      <w:r w:rsidR="00D64CC4" w:rsidRPr="00B176EA">
        <w:rPr>
          <w:rFonts w:ascii="Arial" w:hAnsi="Arial" w:cs="Arial"/>
        </w:rPr>
        <w:t xml:space="preserve"> population was sampled from a normal distribution ~ Norm (2.0, 0.3) and the hypothetical </w:t>
      </w:r>
      <w:proofErr w:type="spellStart"/>
      <w:r w:rsidR="00D64CC4" w:rsidRPr="00B176EA">
        <w:rPr>
          <w:rFonts w:ascii="Arial" w:hAnsi="Arial" w:cs="Arial"/>
        </w:rPr>
        <w:t>aneuploid</w:t>
      </w:r>
      <w:proofErr w:type="spellEnd"/>
      <w:r w:rsidR="00D64CC4" w:rsidRPr="00B176EA">
        <w:rPr>
          <w:rFonts w:ascii="Arial" w:hAnsi="Arial" w:cs="Arial"/>
        </w:rPr>
        <w:t xml:space="preserve"> population from ~ Norm (2.3, 0.3).</w:t>
      </w:r>
      <w:r w:rsidR="00596654" w:rsidRPr="00B176EA">
        <w:rPr>
          <w:rFonts w:ascii="Arial" w:hAnsi="Arial" w:cs="Arial"/>
        </w:rPr>
        <w:t xml:space="preserve"> </w:t>
      </w:r>
    </w:p>
    <w:p w:rsidR="00437CB6" w:rsidRDefault="00437CB6" w:rsidP="00D64CC4">
      <w:pPr>
        <w:spacing w:after="0" w:line="480" w:lineRule="auto"/>
        <w:ind w:firstLine="360"/>
        <w:rPr>
          <w:rFonts w:ascii="Arial" w:hAnsi="Arial" w:cs="Arial"/>
          <w:b/>
        </w:rPr>
      </w:pPr>
    </w:p>
    <w:p w:rsidR="00596654" w:rsidRPr="00B176EA" w:rsidRDefault="00596654" w:rsidP="00D64CC4">
      <w:pPr>
        <w:spacing w:after="0" w:line="480" w:lineRule="auto"/>
        <w:ind w:firstLine="360"/>
        <w:rPr>
          <w:rFonts w:ascii="Arial" w:hAnsi="Arial" w:cs="Arial"/>
          <w:b/>
        </w:rPr>
      </w:pPr>
      <w:r w:rsidRPr="00B176EA">
        <w:rPr>
          <w:rFonts w:ascii="Arial" w:hAnsi="Arial" w:cs="Arial"/>
          <w:b/>
        </w:rPr>
        <w:t>Data reconstruction</w:t>
      </w:r>
    </w:p>
    <w:p w:rsidR="00570EE4" w:rsidRPr="00B176EA" w:rsidRDefault="00D64CC4" w:rsidP="00570EE4">
      <w:pPr>
        <w:spacing w:after="0" w:line="480" w:lineRule="auto"/>
        <w:ind w:firstLine="360"/>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represent the discrete interval ranging between 0 and 8 (DI values) with 0.5 increments. For each interval, the density 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lastRenderedPageBreak/>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exist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proofErr w:type="spellStart"/>
      <w:r w:rsidR="00570EE4" w:rsidRPr="00B176EA">
        <w:rPr>
          <w:rFonts w:ascii="Arial" w:eastAsia="Calibri" w:hAnsi="Arial" w:cs="Arial"/>
          <w:sz w:val="20"/>
          <w:szCs w:val="20"/>
          <w:lang w:eastAsia="en-US"/>
        </w:rPr>
        <w:t>tetraploid</w:t>
      </w:r>
      <w:proofErr w:type="spellEnd"/>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r w:rsidR="00570EE4" w:rsidRPr="00B176EA">
        <w:rPr>
          <w:rFonts w:ascii="Arial" w:eastAsia="Calibri" w:hAnsi="Arial" w:cs="Arial"/>
          <w:sz w:val="20"/>
          <w:szCs w:val="20"/>
          <w:lang w:eastAsia="en-US"/>
        </w:rPr>
        <w:t xml:space="preserve">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5C3EE3"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641349</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70EE4" w:rsidRPr="00B176EA">
        <w:rPr>
          <w:rFonts w:ascii="Arial" w:eastAsia="Calibri" w:hAnsi="Arial" w:cs="Arial"/>
          <w:b/>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570EE4">
      <w:pPr>
        <w:spacing w:after="0" w:line="480" w:lineRule="auto"/>
        <w:ind w:firstLine="360"/>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570EE4" w:rsidRPr="00B176EA">
        <w:rPr>
          <w:rFonts w:ascii="Arial" w:eastAsia="Calibri" w:hAnsi="Arial" w:cs="Arial"/>
          <w:lang w:eastAsia="en-US"/>
        </w:rPr>
        <w:fldChar w:fldCharType="begin"/>
      </w:r>
      <w:r w:rsidR="00570EE4" w:rsidRPr="00B176EA">
        <w:rPr>
          <w:rFonts w:ascii="Arial" w:eastAsia="Calibri" w:hAnsi="Arial" w:cs="Arial"/>
          <w:lang w:eastAsia="en-US"/>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570EE4" w:rsidRPr="00B176EA">
        <w:rPr>
          <w:rFonts w:ascii="Arial" w:eastAsia="Calibri" w:hAnsi="Arial" w:cs="Arial"/>
          <w:lang w:eastAsia="en-US"/>
        </w:rPr>
        <w:fldChar w:fldCharType="separate"/>
      </w:r>
      <w:r w:rsidR="00570EE4" w:rsidRPr="00B176EA">
        <w:rPr>
          <w:rFonts w:ascii="Arial" w:eastAsia="Calibri" w:hAnsi="Arial" w:cs="Arial"/>
          <w:noProof/>
          <w:lang w:eastAsia="en-US"/>
        </w:rPr>
        <w:t>(</w:t>
      </w:r>
      <w:hyperlink w:anchor="_ENREF_29" w:tooltip="R_Core_Team, 2014 #1" w:history="1">
        <w:r w:rsidR="0090323A" w:rsidRPr="00B176EA">
          <w:rPr>
            <w:rFonts w:ascii="Arial" w:eastAsia="Calibri" w:hAnsi="Arial" w:cs="Arial"/>
            <w:noProof/>
            <w:lang w:eastAsia="en-US"/>
          </w:rPr>
          <w:t>R_Core_Team 2014</w:t>
        </w:r>
      </w:hyperlink>
      <w:r w:rsidR="00570EE4" w:rsidRPr="00B176EA">
        <w:rPr>
          <w:rFonts w:ascii="Arial" w:eastAsia="Calibri" w:hAnsi="Arial" w:cs="Arial"/>
          <w:noProof/>
          <w:lang w:eastAsia="en-US"/>
        </w:rPr>
        <w:t>)</w:t>
      </w:r>
      <w:r w:rsidR="00570EE4" w:rsidRPr="00B176EA">
        <w:rPr>
          <w:rFonts w:ascii="Arial" w:eastAsia="Calibri" w:hAnsi="Arial" w:cs="Arial"/>
          <w:lang w:eastAsia="en-US"/>
        </w:rPr>
        <w:fldChar w:fldCharType="end"/>
      </w:r>
      <w:r w:rsidR="00570EE4" w:rsidRPr="00B176EA">
        <w:rPr>
          <w:rFonts w:ascii="Arial" w:eastAsia="Calibri" w:hAnsi="Arial" w:cs="Arial"/>
          <w:lang w:eastAsia="en-US"/>
        </w:rPr>
        <w:t xml:space="preserve"> and caret package (</w:t>
      </w:r>
      <w:hyperlink r:id="rId11"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w:t>
      </w:r>
      <w:r w:rsidR="00570EE4" w:rsidRPr="00B176EA">
        <w:rPr>
          <w:rFonts w:ascii="Arial" w:eastAsia="Calibri" w:hAnsi="Arial" w:cs="Arial"/>
          <w:lang w:eastAsia="en-US"/>
        </w:rPr>
        <w:lastRenderedPageBreak/>
        <w:t xml:space="preserve">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3773C4" w:rsidRPr="00B176EA">
        <w:rPr>
          <w:rFonts w:ascii="Arial" w:eastAsia="Calibri" w:hAnsi="Arial" w:cs="Arial"/>
          <w:iCs/>
          <w:lang w:eastAsia="en-US"/>
        </w:rPr>
        <w:t xml:space="preserve">Evaluation </w:t>
      </w:r>
      <w:r w:rsidR="00570EE4" w:rsidRPr="00B176EA">
        <w:rPr>
          <w:rFonts w:ascii="Arial" w:eastAsia="Calibri" w:hAnsi="Arial" w:cs="Arial"/>
          <w:iCs/>
          <w:lang w:eastAsia="en-US"/>
        </w:rPr>
        <w:t xml:space="preserve">involved </w:t>
      </w:r>
      <w:r w:rsidR="003773C4" w:rsidRPr="00B176EA">
        <w:rPr>
          <w:rFonts w:ascii="Arial" w:eastAsia="Calibri" w:hAnsi="Arial" w:cs="Arial"/>
          <w:iCs/>
          <w:lang w:eastAsia="en-US"/>
        </w:rPr>
        <w:t>a</w:t>
      </w:r>
      <w:r w:rsidR="00570EE4" w:rsidRPr="00B176EA">
        <w:rPr>
          <w:rFonts w:ascii="Arial" w:eastAsia="Calibri" w:hAnsi="Arial" w:cs="Arial"/>
          <w:iCs/>
          <w:lang w:eastAsia="en-US"/>
        </w:rPr>
        <w:t xml:space="preserve"> resampling process, which included 10</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570EE4" w:rsidRPr="00B176EA">
        <w:rPr>
          <w:rFonts w:ascii="Arial" w:eastAsia="Calibri" w:hAnsi="Arial" w:cs="Arial"/>
          <w:iCs/>
          <w:lang w:eastAsia="en-US"/>
        </w:rPr>
        <w:fldChar w:fldCharType="begin"/>
      </w:r>
      <w:r w:rsidR="00570EE4" w:rsidRPr="00B176EA">
        <w:rPr>
          <w:rFonts w:ascii="Arial" w:eastAsia="Calibri" w:hAnsi="Arial" w:cs="Arial"/>
          <w:iCs/>
          <w:lang w:eastAsia="en-US"/>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570EE4" w:rsidRPr="00B176EA">
        <w:rPr>
          <w:rFonts w:ascii="Arial" w:eastAsia="Calibri" w:hAnsi="Arial" w:cs="Arial"/>
          <w:iCs/>
          <w:lang w:eastAsia="en-US"/>
        </w:rPr>
        <w:fldChar w:fldCharType="separate"/>
      </w:r>
      <w:r w:rsidR="00570EE4" w:rsidRPr="00B176EA">
        <w:rPr>
          <w:rFonts w:ascii="Arial" w:eastAsia="Calibri" w:hAnsi="Arial" w:cs="Arial"/>
          <w:iCs/>
          <w:noProof/>
          <w:lang w:eastAsia="en-US"/>
        </w:rPr>
        <w:t>(</w:t>
      </w:r>
      <w:hyperlink w:anchor="_ENREF_17" w:tooltip="Kuhn, 2013 #3" w:history="1">
        <w:r w:rsidR="0090323A" w:rsidRPr="00B176EA">
          <w:rPr>
            <w:rFonts w:ascii="Arial" w:eastAsia="Calibri" w:hAnsi="Arial" w:cs="Arial"/>
            <w:iCs/>
            <w:noProof/>
            <w:lang w:eastAsia="en-US"/>
          </w:rPr>
          <w:t>Kuhn 2013</w:t>
        </w:r>
      </w:hyperlink>
      <w:r w:rsidR="00570EE4" w:rsidRPr="00B176EA">
        <w:rPr>
          <w:rFonts w:ascii="Arial" w:eastAsia="Calibri" w:hAnsi="Arial" w:cs="Arial"/>
          <w:iCs/>
          <w:noProof/>
          <w:lang w:eastAsia="en-US"/>
        </w:rPr>
        <w:t>)</w:t>
      </w:r>
      <w:r w:rsidR="00570EE4" w:rsidRPr="00B176EA">
        <w:rPr>
          <w:rFonts w:ascii="Arial" w:eastAsia="Calibri" w:hAnsi="Arial" w:cs="Arial"/>
          <w:iCs/>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570EE4" w:rsidRPr="00B176EA">
        <w:rPr>
          <w:rFonts w:ascii="Arial" w:eastAsia="Calibri" w:hAnsi="Arial" w:cs="Arial"/>
          <w:iCs/>
          <w:lang w:eastAsia="en-U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w:t>
      </w:r>
      <w:ins w:id="30" w:author="sysprep" w:date="2014-12-03T15:23:00Z">
        <w:r w:rsidR="00026499">
          <w:rPr>
            <w:rFonts w:ascii="Arial" w:eastAsia="Calibri" w:hAnsi="Arial" w:cs="Arial"/>
            <w:iCs/>
            <w:lang w:eastAsia="en-US"/>
          </w:rPr>
          <w:t>on the</w:t>
        </w:r>
      </w:ins>
      <w:del w:id="31" w:author="sysprep" w:date="2014-12-03T15:23:00Z">
        <w:r w:rsidR="003773C4" w:rsidRPr="00B176EA" w:rsidDel="00026499">
          <w:rPr>
            <w:rFonts w:ascii="Arial" w:eastAsia="Calibri" w:hAnsi="Arial" w:cs="Arial"/>
            <w:iCs/>
            <w:lang w:eastAsia="en-US"/>
          </w:rPr>
          <w:delText>its</w:delText>
        </w:r>
      </w:del>
      <w:r w:rsidR="003773C4" w:rsidRPr="00B176EA">
        <w:rPr>
          <w:rFonts w:ascii="Arial" w:eastAsia="Calibri" w:hAnsi="Arial" w:cs="Arial"/>
          <w:iCs/>
          <w:lang w:eastAsia="en-US"/>
        </w:rPr>
        <w:t xml:space="preserve"> performance</w:t>
      </w:r>
      <w:ins w:id="32" w:author="sysprep" w:date="2014-12-03T15:23:00Z">
        <w:r w:rsidR="00026499">
          <w:rPr>
            <w:rFonts w:ascii="Arial" w:eastAsia="Calibri" w:hAnsi="Arial" w:cs="Arial"/>
            <w:iCs/>
            <w:lang w:eastAsia="en-US"/>
          </w:rPr>
          <w:t xml:space="preserve"> evaluation</w:t>
        </w:r>
      </w:ins>
      <w:r w:rsidR="003773C4" w:rsidRPr="00B176EA">
        <w:rPr>
          <w:rFonts w:ascii="Arial" w:eastAsia="Calibri" w:hAnsi="Arial" w:cs="Arial"/>
          <w:iCs/>
          <w:lang w:eastAsia="en-US"/>
        </w:rPr>
        <w:t>,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3773C4">
      <w:pPr>
        <w:spacing w:line="480" w:lineRule="auto"/>
        <w:ind w:firstLine="360"/>
        <w:rPr>
          <w:rFonts w:ascii="Arial" w:eastAsia="Calibri" w:hAnsi="Arial" w:cs="Arial"/>
          <w:lang w:eastAsia="en-US"/>
        </w:rPr>
      </w:pPr>
      <w:r w:rsidRPr="00B176EA">
        <w:rPr>
          <w:rFonts w:ascii="Arial" w:eastAsia="Calibri" w:hAnsi="Arial" w:cs="Arial"/>
          <w:iCs/>
          <w:lang w:eastAsia="en-US"/>
        </w:rPr>
        <w:t>W</w:t>
      </w:r>
      <w:r w:rsidR="00E73503">
        <w:rPr>
          <w:rFonts w:ascii="Arial" w:eastAsia="Calibri" w:hAnsi="Arial" w:cs="Arial"/>
          <w:iCs/>
          <w:lang w:eastAsia="en-US"/>
        </w:rPr>
        <w:t>ith the</w:t>
      </w:r>
      <w:r w:rsidRPr="00B176EA">
        <w:rPr>
          <w:rFonts w:ascii="Arial" w:eastAsia="Calibri" w:hAnsi="Arial" w:cs="Arial"/>
          <w:iCs/>
          <w:lang w:eastAsia="en-US"/>
        </w:rPr>
        <w:t xml:space="preserve"> finalized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w:t>
      </w:r>
      <w:r w:rsidR="00E73503">
        <w:rPr>
          <w:rFonts w:ascii="Arial" w:eastAsia="Calibri" w:hAnsi="Arial" w:cs="Arial"/>
          <w:iCs/>
          <w:lang w:eastAsia="en-US"/>
        </w:rPr>
        <w:t>,</w:t>
      </w:r>
      <w:r w:rsidRPr="00B176EA">
        <w:rPr>
          <w:rFonts w:ascii="Arial" w:eastAsia="Calibri" w:hAnsi="Arial" w:cs="Arial"/>
          <w:iCs/>
          <w:lang w:eastAsia="en-US"/>
        </w:rPr>
        <w:t xml:space="preserve"> </w:t>
      </w:r>
      <w:r w:rsidR="00E73503">
        <w:rPr>
          <w:rFonts w:ascii="Arial" w:eastAsia="Calibri" w:hAnsi="Arial" w:cs="Arial"/>
          <w:iCs/>
          <w:lang w:eastAsia="en-US"/>
        </w:rPr>
        <w:t xml:space="preserve">the </w:t>
      </w:r>
      <w:r w:rsidRPr="00B176EA">
        <w:rPr>
          <w:rFonts w:ascii="Arial" w:eastAsia="Calibri" w:hAnsi="Arial" w:cs="Arial"/>
          <w:iCs/>
          <w:lang w:eastAsia="en-US"/>
        </w:rPr>
        <w:t xml:space="preserve">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w:t>
      </w:r>
      <w:r w:rsidR="00E73503">
        <w:rPr>
          <w:rFonts w:ascii="Arial" w:eastAsia="Calibri" w:hAnsi="Arial" w:cs="Arial"/>
          <w:iCs/>
          <w:lang w:eastAsia="en-US"/>
        </w:rPr>
        <w:t>was processed and further used in building the</w:t>
      </w:r>
      <w:r w:rsidRPr="00B176EA">
        <w:rPr>
          <w:rFonts w:ascii="Arial" w:eastAsia="Calibri" w:hAnsi="Arial" w:cs="Arial"/>
          <w:iCs/>
          <w:lang w:eastAsia="en-US"/>
        </w:rPr>
        <w:t xml:space="preserve"> SVM model with a radial kernel function </w:t>
      </w:r>
      <w:r w:rsidR="00E73503">
        <w:rPr>
          <w:rFonts w:ascii="Arial" w:eastAsia="Calibri" w:hAnsi="Arial" w:cs="Arial"/>
          <w:iCs/>
          <w:lang w:eastAsia="en-US"/>
        </w:rPr>
        <w:t xml:space="preserve">using </w:t>
      </w:r>
      <w:r w:rsidRPr="00B176EA">
        <w:rPr>
          <w:rFonts w:ascii="Arial" w:eastAsia="Calibri" w:hAnsi="Arial" w:cs="Arial"/>
          <w:iCs/>
          <w:lang w:eastAsia="en-US"/>
        </w:rPr>
        <w:t xml:space="preserve"> R </w:t>
      </w:r>
      <w:proofErr w:type="spellStart"/>
      <w:r w:rsidRPr="00B176EA">
        <w:rPr>
          <w:rFonts w:ascii="Arial" w:eastAsia="Calibri" w:hAnsi="Arial" w:cs="Arial"/>
          <w:iCs/>
          <w:lang w:eastAsia="en-US"/>
        </w:rPr>
        <w:t>kenlab</w:t>
      </w:r>
      <w:proofErr w:type="spellEnd"/>
      <w:r w:rsidRPr="00B176EA">
        <w:rPr>
          <w:rFonts w:ascii="Arial" w:eastAsia="Calibri" w:hAnsi="Arial" w:cs="Arial"/>
          <w:iCs/>
          <w:lang w:eastAsia="en-US"/>
        </w:rPr>
        <w:t xml:space="preserve"> </w:t>
      </w:r>
      <w:r w:rsidRPr="00B176EA">
        <w:rPr>
          <w:rFonts w:ascii="Arial" w:eastAsia="Calibri" w:hAnsi="Arial" w:cs="Arial"/>
          <w:iCs/>
          <w:lang w:eastAsia="en-US"/>
        </w:rPr>
        <w:fldChar w:fldCharType="begin"/>
      </w:r>
      <w:r w:rsidRPr="00B176EA">
        <w:rPr>
          <w:rFonts w:ascii="Arial" w:eastAsia="Calibri" w:hAnsi="Arial" w:cs="Arial"/>
          <w:iCs/>
          <w:lang w:eastAsia="en-US"/>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Pr="00B176EA">
        <w:rPr>
          <w:rFonts w:ascii="Arial" w:eastAsia="Calibri" w:hAnsi="Arial" w:cs="Arial"/>
          <w:iCs/>
          <w:lang w:eastAsia="en-US"/>
        </w:rPr>
        <w:fldChar w:fldCharType="separate"/>
      </w:r>
      <w:r w:rsidRPr="00B176EA">
        <w:rPr>
          <w:rFonts w:ascii="Arial" w:eastAsia="Calibri" w:hAnsi="Arial" w:cs="Arial"/>
          <w:iCs/>
          <w:noProof/>
          <w:lang w:eastAsia="en-US"/>
        </w:rPr>
        <w:t>(</w:t>
      </w:r>
      <w:hyperlink w:anchor="_ENREF_14" w:tooltip="Karatzoglou, 2004 #4" w:history="1">
        <w:r w:rsidR="0090323A" w:rsidRPr="00B176EA">
          <w:rPr>
            <w:rFonts w:ascii="Arial" w:eastAsia="Calibri" w:hAnsi="Arial" w:cs="Arial"/>
            <w:iCs/>
            <w:noProof/>
            <w:lang w:eastAsia="en-US"/>
          </w:rPr>
          <w:t>Karatzoglou 2004</w:t>
        </w:r>
      </w:hyperlink>
      <w:r w:rsidRPr="00B176EA">
        <w:rPr>
          <w:rFonts w:ascii="Arial" w:eastAsia="Calibri" w:hAnsi="Arial" w:cs="Arial"/>
          <w:iCs/>
          <w:noProof/>
          <w:lang w:eastAsia="en-US"/>
        </w:rPr>
        <w:t>)</w:t>
      </w:r>
      <w:r w:rsidRPr="00B176EA">
        <w:rPr>
          <w:rFonts w:ascii="Arial" w:eastAsia="Calibri" w:hAnsi="Arial" w:cs="Arial"/>
          <w:iCs/>
          <w:lang w:eastAsia="en-US"/>
        </w:rPr>
        <w:fldChar w:fldCharType="end"/>
      </w:r>
      <w:r w:rsidRPr="00B176EA">
        <w:rPr>
          <w:rFonts w:ascii="Arial" w:eastAsia="Calibri" w:hAnsi="Arial" w:cs="Arial"/>
          <w:iCs/>
          <w:lang w:eastAsia="en-US"/>
        </w:rPr>
        <w:t xml:space="preserve"> 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lastRenderedPageBreak/>
        <w:t>Results</w:t>
      </w:r>
    </w:p>
    <w:p w:rsidR="00875FA4" w:rsidRDefault="007F4B3B" w:rsidP="007F4B3B">
      <w:pPr>
        <w:pStyle w:val="ListParagraph"/>
        <w:spacing w:line="480" w:lineRule="auto"/>
        <w:ind w:firstLineChars="163" w:firstLine="359"/>
        <w:rPr>
          <w:rFonts w:ascii="Arial" w:hAnsi="Arial" w:cs="Arial"/>
          <w:color w:val="FF0000"/>
          <w:sz w:val="22"/>
        </w:rPr>
      </w:pPr>
      <w:r w:rsidRPr="007F4B3B">
        <w:rPr>
          <w:rFonts w:ascii="Arial" w:hAnsi="Arial" w:cs="Arial"/>
          <w:color w:val="FF0000"/>
          <w:sz w:val="22"/>
        </w:rPr>
        <w:t>Yao, write something about these clinical cases, Classify results …</w:t>
      </w:r>
      <w:r>
        <w:rPr>
          <w:rFonts w:ascii="Arial" w:hAnsi="Arial" w:cs="Arial"/>
          <w:color w:val="FF0000"/>
          <w:sz w:val="22"/>
        </w:rPr>
        <w:t xml:space="preserve"> (Figure 1A, 1B). </w:t>
      </w:r>
    </w:p>
    <w:p w:rsidR="00875FA4" w:rsidRDefault="00875FA4" w:rsidP="00875FA4">
      <w:pPr>
        <w:spacing w:line="480" w:lineRule="auto"/>
        <w:rPr>
          <w:rFonts w:ascii="Arial" w:hAnsi="Arial" w:cs="Arial"/>
        </w:rPr>
      </w:pP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7F4B3B">
      <w:pPr>
        <w:pStyle w:val="ListParagraph"/>
        <w:spacing w:line="480" w:lineRule="auto"/>
        <w:ind w:firstLineChars="163" w:firstLine="359"/>
        <w:rPr>
          <w:rFonts w:ascii="Arial" w:hAnsi="Arial" w:cs="Arial"/>
          <w:sz w:val="22"/>
        </w:rPr>
      </w:pPr>
      <w:r>
        <w:rPr>
          <w:rFonts w:ascii="Arial" w:hAnsi="Arial" w:cs="Arial"/>
          <w:sz w:val="22"/>
        </w:rPr>
        <w:t>The D</w:t>
      </w:r>
      <w:r w:rsidR="00B63F80" w:rsidRPr="00B63F80">
        <w:rPr>
          <w:rFonts w:ascii="Arial" w:hAnsi="Arial" w:cs="Arial"/>
          <w:sz w:val="22"/>
        </w:rPr>
        <w:t xml:space="preserve">I values obtained from </w:t>
      </w:r>
      <w:r>
        <w:rPr>
          <w:rFonts w:ascii="Arial" w:hAnsi="Arial" w:cs="Arial"/>
          <w:sz w:val="22"/>
        </w:rPr>
        <w:t xml:space="preserve">Classify </w:t>
      </w:r>
      <w:r w:rsidR="00B63F80" w:rsidRPr="00B63F80">
        <w:rPr>
          <w:rFonts w:ascii="Arial" w:hAnsi="Arial" w:cs="Arial"/>
          <w:sz w:val="22"/>
        </w:rPr>
        <w:t>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xml:space="preserve">. </w:t>
      </w:r>
      <w:ins w:id="33" w:author="sysprep" w:date="2014-12-04T08:28:00Z">
        <w:r w:rsidR="003D1862">
          <w:rPr>
            <w:rFonts w:ascii="Arial" w:hAnsi="Arial" w:cs="Arial"/>
            <w:sz w:val="22"/>
          </w:rPr>
          <w:t>In this</w:t>
        </w:r>
      </w:ins>
      <w:del w:id="34" w:author="sysprep" w:date="2014-12-04T08:28:00Z">
        <w:r w:rsidDel="003D1862">
          <w:rPr>
            <w:rFonts w:ascii="Arial" w:hAnsi="Arial" w:cs="Arial"/>
            <w:sz w:val="22"/>
          </w:rPr>
          <w:delText>T</w:delText>
        </w:r>
        <w:r w:rsidRPr="00B63F80" w:rsidDel="003D1862">
          <w:rPr>
            <w:rFonts w:ascii="Arial" w:hAnsi="Arial" w:cs="Arial"/>
            <w:sz w:val="22"/>
          </w:rPr>
          <w:delText>he</w:delText>
        </w:r>
      </w:del>
      <w:ins w:id="35" w:author="sysprep" w:date="2014-12-04T08:28:00Z">
        <w:r w:rsidR="003D1862">
          <w:rPr>
            <w:rFonts w:ascii="Arial" w:hAnsi="Arial" w:cs="Arial"/>
            <w:sz w:val="22"/>
          </w:rPr>
          <w:t xml:space="preserve"> example, the</w:t>
        </w:r>
      </w:ins>
      <w:r w:rsidRPr="00B63F80">
        <w:rPr>
          <w:rFonts w:ascii="Arial" w:hAnsi="Arial" w:cs="Arial"/>
          <w:sz w:val="22"/>
        </w:rPr>
        <w:t xml:space="preserv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0.893:0.092:0.</w:t>
      </w:r>
      <w:r>
        <w:rPr>
          <w:rFonts w:ascii="Arial" w:hAnsi="Arial" w:cs="Arial"/>
          <w:sz w:val="22"/>
        </w:rPr>
        <w:t>0</w:t>
      </w:r>
      <w:r w:rsidRPr="00B63F80">
        <w:rPr>
          <w:rFonts w:ascii="Arial" w:hAnsi="Arial" w:cs="Arial"/>
          <w:sz w:val="22"/>
        </w:rPr>
        <w:t xml:space="preserve">05. </w:t>
      </w:r>
      <w:r>
        <w:rPr>
          <w:rFonts w:ascii="Arial" w:hAnsi="Arial" w:cs="Arial"/>
          <w:sz w:val="22"/>
        </w:rPr>
        <w:t>Among these three populations, the most informative was the aneuploidy cell population. 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ins w:id="36" w:author="sysprep" w:date="2014-12-03T15:24:00Z">
        <w:r w:rsidR="00026499">
          <w:rPr>
            <w:rFonts w:ascii="Arial" w:hAnsi="Arial" w:cs="Arial"/>
            <w:sz w:val="22"/>
          </w:rPr>
          <w:t>from</w:t>
        </w:r>
      </w:ins>
      <w:del w:id="37" w:author="sysprep" w:date="2014-12-03T15:24:00Z">
        <w:r w:rsidDel="00026499">
          <w:rPr>
            <w:rFonts w:ascii="Arial" w:hAnsi="Arial" w:cs="Arial"/>
            <w:sz w:val="22"/>
          </w:rPr>
          <w:delText>with</w:delText>
        </w:r>
      </w:del>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w:t>
      </w:r>
      <w:proofErr w:type="spellStart"/>
      <w:r w:rsidR="00B63F80" w:rsidRPr="00B63F80">
        <w:rPr>
          <w:rFonts w:ascii="Arial" w:hAnsi="Arial" w:cs="Arial"/>
          <w:sz w:val="22"/>
        </w:rPr>
        <w:t>tetraploid</w:t>
      </w:r>
      <w:proofErr w:type="spellEnd"/>
      <w:r w:rsidR="00B63F80" w:rsidRPr="00B63F80">
        <w:rPr>
          <w:rFonts w:ascii="Arial" w:hAnsi="Arial" w:cs="Arial"/>
          <w:sz w:val="22"/>
        </w:rPr>
        <w:t xml:space="preserve">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ins w:id="38" w:author="sysprep" w:date="2014-12-04T08:29:00Z">
        <w:r w:rsidR="003D1862">
          <w:rPr>
            <w:rFonts w:ascii="Arial" w:hAnsi="Arial" w:cs="Arial"/>
            <w:sz w:val="22"/>
          </w:rPr>
          <w:t>. The black curve showed the mixture of these three simulated population</w:t>
        </w:r>
      </w:ins>
      <w:ins w:id="39" w:author="sysprep" w:date="2014-12-04T08:30:00Z">
        <w:r w:rsidR="003D1862">
          <w:rPr>
            <w:rFonts w:ascii="Arial" w:hAnsi="Arial" w:cs="Arial"/>
            <w:sz w:val="22"/>
          </w:rPr>
          <w:t>s</w:t>
        </w:r>
      </w:ins>
      <w:ins w:id="40" w:author="sysprep" w:date="2014-12-04T08:29:00Z">
        <w:r w:rsidR="003D1862">
          <w:rPr>
            <w:rFonts w:ascii="Arial" w:hAnsi="Arial" w:cs="Arial"/>
            <w:sz w:val="22"/>
          </w:rPr>
          <w:t xml:space="preserve"> </w:t>
        </w:r>
      </w:ins>
      <w:ins w:id="41" w:author="sysprep" w:date="2014-12-04T08:30:00Z">
        <w:r w:rsidR="003D1862">
          <w:rPr>
            <w:rFonts w:ascii="Arial" w:hAnsi="Arial" w:cs="Arial"/>
            <w:sz w:val="22"/>
          </w:rPr>
          <w:t>at the above mentioned ratio.</w:t>
        </w:r>
      </w:ins>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ins w:id="42" w:author="sysprep" w:date="2014-12-04T08:31:00Z">
        <w:r w:rsidR="003D1862">
          <w:rPr>
            <w:rFonts w:ascii="Arial" w:hAnsi="Arial" w:cs="Arial"/>
            <w:sz w:val="22"/>
          </w:rPr>
          <w:t xml:space="preserve">This </w:t>
        </w:r>
      </w:ins>
      <w:ins w:id="43" w:author="sysprep" w:date="2014-12-04T08:32:00Z">
        <w:r w:rsidR="003D1862">
          <w:rPr>
            <w:rFonts w:ascii="Arial" w:hAnsi="Arial" w:cs="Arial"/>
            <w:sz w:val="22"/>
          </w:rPr>
          <w:t>mimicked</w:t>
        </w:r>
      </w:ins>
      <w:ins w:id="44" w:author="sysprep" w:date="2014-12-04T08:31:00Z">
        <w:r w:rsidR="003D1862">
          <w:rPr>
            <w:rFonts w:ascii="Arial" w:hAnsi="Arial" w:cs="Arial"/>
            <w:sz w:val="22"/>
          </w:rPr>
          <w:t xml:space="preserve"> </w:t>
        </w:r>
      </w:ins>
      <w:ins w:id="45" w:author="sysprep" w:date="2014-12-04T08:32:00Z">
        <w:r w:rsidR="003D1862">
          <w:rPr>
            <w:rFonts w:ascii="Arial" w:hAnsi="Arial" w:cs="Arial"/>
            <w:sz w:val="22"/>
          </w:rPr>
          <w:t>and reflected the raw data we often observed</w:t>
        </w:r>
      </w:ins>
      <w:ins w:id="46" w:author="sysprep" w:date="2014-12-04T08:33:00Z">
        <w:r w:rsidR="003D1862">
          <w:rPr>
            <w:rFonts w:ascii="Arial" w:hAnsi="Arial" w:cs="Arial"/>
            <w:sz w:val="22"/>
          </w:rPr>
          <w:t>, which presented the challenge to the data analysis.</w:t>
        </w:r>
      </w:ins>
      <w:del w:id="47" w:author="sysprep" w:date="2014-12-04T08:33:00Z">
        <w:r w:rsidR="00B63F80" w:rsidRPr="00B63F80" w:rsidDel="003D1862">
          <w:rPr>
            <w:rFonts w:ascii="Arial" w:hAnsi="Arial" w:cs="Arial"/>
            <w:sz w:val="22"/>
          </w:rPr>
          <w:delText xml:space="preserve"> </w:delText>
        </w:r>
      </w:del>
    </w:p>
    <w:p w:rsidR="00B63F80" w:rsidRPr="00B63F80" w:rsidRDefault="003D1862" w:rsidP="00C0534C">
      <w:pPr>
        <w:pStyle w:val="ListParagraph"/>
        <w:spacing w:line="480" w:lineRule="auto"/>
        <w:ind w:firstLineChars="163" w:firstLine="359"/>
        <w:rPr>
          <w:rFonts w:ascii="Arial" w:hAnsi="Arial" w:cs="Arial"/>
          <w:sz w:val="22"/>
        </w:rPr>
      </w:pPr>
      <w:ins w:id="48" w:author="sysprep" w:date="2014-12-04T08:34:00Z">
        <w:r>
          <w:rPr>
            <w:rFonts w:ascii="Arial" w:hAnsi="Arial" w:cs="Arial"/>
            <w:sz w:val="22"/>
          </w:rPr>
          <w:t xml:space="preserve">The first attempt in </w:t>
        </w:r>
        <w:proofErr w:type="spellStart"/>
        <w:r>
          <w:rPr>
            <w:rFonts w:ascii="Arial" w:hAnsi="Arial" w:cs="Arial"/>
            <w:sz w:val="22"/>
          </w:rPr>
          <w:t>EdTAR</w:t>
        </w:r>
        <w:proofErr w:type="spellEnd"/>
        <w:r>
          <w:rPr>
            <w:rFonts w:ascii="Arial" w:hAnsi="Arial" w:cs="Arial"/>
            <w:sz w:val="22"/>
          </w:rPr>
          <w:t xml:space="preserve"> was to </w:t>
        </w:r>
      </w:ins>
      <w:del w:id="49" w:author="sysprep" w:date="2014-12-04T08:34:00Z">
        <w:r w:rsidR="005A7DAF" w:rsidDel="003D1862">
          <w:rPr>
            <w:rFonts w:ascii="Arial" w:hAnsi="Arial" w:cs="Arial"/>
            <w:sz w:val="22"/>
          </w:rPr>
          <w:delText>After</w:delText>
        </w:r>
      </w:del>
      <w:r w:rsidR="005A7DAF">
        <w:rPr>
          <w:rFonts w:ascii="Arial" w:hAnsi="Arial" w:cs="Arial"/>
          <w:sz w:val="22"/>
        </w:rPr>
        <w:t xml:space="preserve"> identif</w:t>
      </w:r>
      <w:ins w:id="50" w:author="sysprep" w:date="2014-12-04T08:34:00Z">
        <w:r>
          <w:rPr>
            <w:rFonts w:ascii="Arial" w:hAnsi="Arial" w:cs="Arial"/>
            <w:sz w:val="22"/>
          </w:rPr>
          <w:t xml:space="preserve">y the </w:t>
        </w:r>
      </w:ins>
      <w:del w:id="51" w:author="sysprep" w:date="2014-12-04T08:34:00Z">
        <w:r w:rsidR="005A7DAF" w:rsidDel="003D1862">
          <w:rPr>
            <w:rFonts w:ascii="Arial" w:hAnsi="Arial" w:cs="Arial"/>
            <w:sz w:val="22"/>
          </w:rPr>
          <w:delText xml:space="preserve">ication of all </w:delText>
        </w:r>
      </w:del>
      <w:r w:rsidR="005A7DAF">
        <w:rPr>
          <w:rFonts w:ascii="Arial" w:hAnsi="Arial" w:cs="Arial"/>
          <w:sz w:val="22"/>
        </w:rPr>
        <w:t>peaks</w:t>
      </w:r>
      <w:ins w:id="52" w:author="sysprep" w:date="2014-12-04T08:34:00Z">
        <w:r>
          <w:rPr>
            <w:rFonts w:ascii="Arial" w:hAnsi="Arial" w:cs="Arial"/>
            <w:sz w:val="22"/>
          </w:rPr>
          <w:t>. A</w:t>
        </w:r>
      </w:ins>
      <w:del w:id="53" w:author="sysprep" w:date="2014-12-04T08:34:00Z">
        <w:r w:rsidR="005A7DAF" w:rsidDel="003D1862">
          <w:rPr>
            <w:rFonts w:ascii="Arial" w:hAnsi="Arial" w:cs="Arial"/>
            <w:sz w:val="22"/>
          </w:rPr>
          <w:delText xml:space="preserve">, </w:delText>
        </w:r>
        <w:r w:rsidR="00B63F80" w:rsidRPr="00B63F80" w:rsidDel="003D1862">
          <w:rPr>
            <w:rFonts w:ascii="Arial" w:hAnsi="Arial" w:cs="Arial"/>
            <w:sz w:val="22"/>
          </w:rPr>
          <w:delText>a</w:delText>
        </w:r>
      </w:del>
      <w:bookmarkStart w:id="54" w:name="_GoBack"/>
      <w:bookmarkEnd w:id="54"/>
      <w:r w:rsidR="00B63F80" w:rsidRPr="00B63F80">
        <w:rPr>
          <w:rFonts w:ascii="Arial" w:hAnsi="Arial" w:cs="Arial"/>
          <w:sz w:val="22"/>
        </w:rPr>
        <w:t xml:space="preserve"> </w:t>
      </w:r>
      <w:r w:rsidR="005A7DAF">
        <w:rPr>
          <w:rFonts w:ascii="Arial" w:hAnsi="Arial" w:cs="Arial"/>
          <w:sz w:val="22"/>
        </w:rPr>
        <w:t xml:space="preserve">typical </w:t>
      </w:r>
      <w:r w:rsidR="00B63F80" w:rsidRPr="00B63F80">
        <w:rPr>
          <w:rFonts w:ascii="Arial" w:hAnsi="Arial" w:cs="Arial"/>
          <w:sz w:val="22"/>
        </w:rPr>
        <w:t xml:space="preserve">normal sample </w:t>
      </w:r>
      <w:r w:rsidR="005A7DAF">
        <w:rPr>
          <w:rFonts w:ascii="Arial" w:hAnsi="Arial" w:cs="Arial"/>
          <w:sz w:val="22"/>
        </w:rPr>
        <w:t>had one</w:t>
      </w:r>
      <w:r w:rsidR="00B63F80" w:rsidRPr="00B63F80">
        <w:rPr>
          <w:rFonts w:ascii="Arial" w:hAnsi="Arial" w:cs="Arial"/>
          <w:sz w:val="22"/>
        </w:rPr>
        <w:t xml:space="preserve"> peak located at </w:t>
      </w:r>
      <w:r w:rsidR="005A7DAF">
        <w:rPr>
          <w:rFonts w:ascii="Arial" w:hAnsi="Arial" w:cs="Arial"/>
          <w:sz w:val="22"/>
        </w:rPr>
        <w:t xml:space="preserve">the </w:t>
      </w:r>
      <w:r w:rsidR="00B63F80" w:rsidRPr="00B63F80">
        <w:rPr>
          <w:rFonts w:ascii="Arial" w:hAnsi="Arial" w:cs="Arial"/>
          <w:sz w:val="22"/>
        </w:rPr>
        <w:t xml:space="preserve">DI value </w:t>
      </w:r>
      <w:r w:rsidR="005A7DAF">
        <w:rPr>
          <w:rFonts w:ascii="Arial" w:hAnsi="Arial" w:cs="Arial"/>
          <w:sz w:val="22"/>
        </w:rPr>
        <w:t>of</w:t>
      </w:r>
      <w:r w:rsidR="00B63F80" w:rsidRPr="00B63F80">
        <w:rPr>
          <w:rFonts w:ascii="Arial" w:hAnsi="Arial" w:cs="Arial"/>
          <w:sz w:val="22"/>
        </w:rPr>
        <w:t xml:space="preserve"> 0.995</w:t>
      </w:r>
      <w:r w:rsidR="005A7DAF">
        <w:rPr>
          <w:rFonts w:ascii="Arial" w:hAnsi="Arial" w:cs="Arial"/>
          <w:sz w:val="22"/>
        </w:rPr>
        <w:t xml:space="preserve"> which indicated a diploid cell population (Figure 3A)</w:t>
      </w:r>
      <w:r w:rsidR="00B63F80" w:rsidRPr="00B63F80">
        <w:rPr>
          <w:rFonts w:ascii="Arial" w:hAnsi="Arial" w:cs="Arial"/>
          <w:sz w:val="22"/>
        </w:rPr>
        <w:t xml:space="preserve">. </w:t>
      </w:r>
      <w:r w:rsidR="005A7DAF">
        <w:rPr>
          <w:rFonts w:ascii="Arial" w:hAnsi="Arial" w:cs="Arial"/>
          <w:sz w:val="22"/>
        </w:rPr>
        <w:t xml:space="preserve">A typical </w:t>
      </w:r>
      <w:r w:rsidR="00B63F80" w:rsidRPr="00B63F80">
        <w:rPr>
          <w:rFonts w:ascii="Arial" w:hAnsi="Arial" w:cs="Arial"/>
          <w:sz w:val="22"/>
        </w:rPr>
        <w:t>OLK sample</w:t>
      </w:r>
      <w:r w:rsidR="005A7DAF">
        <w:rPr>
          <w:rFonts w:ascii="Arial" w:hAnsi="Arial" w:cs="Arial"/>
          <w:sz w:val="22"/>
        </w:rPr>
        <w:t xml:space="preserve"> showed multiple </w:t>
      </w:r>
      <w:r w:rsidR="00B63F80" w:rsidRPr="00B63F80">
        <w:rPr>
          <w:rFonts w:ascii="Arial" w:hAnsi="Arial" w:cs="Arial"/>
          <w:sz w:val="22"/>
        </w:rPr>
        <w:t xml:space="preserve">peaks </w:t>
      </w:r>
      <w:r w:rsidR="005A7DAF">
        <w:rPr>
          <w:rFonts w:ascii="Arial" w:hAnsi="Arial" w:cs="Arial"/>
          <w:sz w:val="22"/>
        </w:rPr>
        <w:t xml:space="preserve">in addition to </w:t>
      </w:r>
      <w:r w:rsidR="005A7DAF" w:rsidRPr="00B63F80">
        <w:rPr>
          <w:rFonts w:ascii="Arial" w:hAnsi="Arial" w:cs="Arial"/>
          <w:sz w:val="22"/>
        </w:rPr>
        <w:t xml:space="preserve">the major </w:t>
      </w:r>
      <w:r w:rsidR="005A7DAF">
        <w:rPr>
          <w:rFonts w:ascii="Arial" w:hAnsi="Arial" w:cs="Arial"/>
          <w:sz w:val="22"/>
        </w:rPr>
        <w:t xml:space="preserve">diploid </w:t>
      </w:r>
      <w:r w:rsidR="005A7DAF" w:rsidRPr="00B63F80">
        <w:rPr>
          <w:rFonts w:ascii="Arial" w:hAnsi="Arial" w:cs="Arial"/>
          <w:sz w:val="22"/>
        </w:rPr>
        <w:t>peak (</w:t>
      </w:r>
      <w:r w:rsidR="00821EDE">
        <w:rPr>
          <w:rFonts w:ascii="Arial" w:hAnsi="Arial" w:cs="Arial"/>
          <w:sz w:val="22"/>
        </w:rPr>
        <w:t>e.g.</w:t>
      </w:r>
      <w:r w:rsidR="00E8714D">
        <w:rPr>
          <w:rFonts w:ascii="Arial" w:hAnsi="Arial" w:cs="Arial"/>
          <w:sz w:val="22"/>
        </w:rPr>
        <w:t>,</w:t>
      </w:r>
      <w:r w:rsidR="00821EDE">
        <w:rPr>
          <w:rFonts w:ascii="Arial" w:hAnsi="Arial" w:cs="Arial"/>
          <w:sz w:val="22"/>
        </w:rPr>
        <w:t xml:space="preserve"> </w:t>
      </w:r>
      <w:r w:rsidR="005A7DAF" w:rsidRPr="00B63F80">
        <w:rPr>
          <w:rFonts w:ascii="Arial" w:hAnsi="Arial" w:cs="Arial"/>
          <w:sz w:val="22"/>
        </w:rPr>
        <w:t>DI = 0.798)</w:t>
      </w:r>
      <w:r w:rsidR="005A7DAF">
        <w:rPr>
          <w:rFonts w:ascii="Arial" w:hAnsi="Arial" w:cs="Arial"/>
          <w:sz w:val="22"/>
        </w:rPr>
        <w:t xml:space="preserve"> (Figure 3D)</w:t>
      </w:r>
      <w:r w:rsidR="00B63F80" w:rsidRPr="00B63F80">
        <w:rPr>
          <w:rFonts w:ascii="Arial" w:hAnsi="Arial" w:cs="Arial"/>
          <w:sz w:val="22"/>
        </w:rPr>
        <w:t xml:space="preserve">. </w:t>
      </w:r>
      <w:r w:rsidR="005A7DAF">
        <w:rPr>
          <w:rFonts w:ascii="Arial" w:hAnsi="Arial" w:cs="Arial"/>
          <w:sz w:val="22"/>
        </w:rPr>
        <w:t>A typical OSCC sample showed a peak pattern similar to that of an OLK sample (Figure 3G)</w:t>
      </w:r>
      <w:r w:rsidR="00821EDE">
        <w:rPr>
          <w:rFonts w:ascii="Arial" w:hAnsi="Arial" w:cs="Arial"/>
          <w:sz w:val="22"/>
        </w:rPr>
        <w:t xml:space="preserve"> often with more peaks beyond D.I. = 2.3</w:t>
      </w:r>
      <w:r w:rsidR="005A7DAF">
        <w:rPr>
          <w:rFonts w:ascii="Arial" w:hAnsi="Arial" w:cs="Arial"/>
          <w:sz w:val="22"/>
        </w:rPr>
        <w:t>. In case there was</w:t>
      </w:r>
      <w:r w:rsidR="005A7DAF" w:rsidRPr="00B63F80">
        <w:rPr>
          <w:rFonts w:ascii="Arial" w:hAnsi="Arial" w:cs="Arial"/>
          <w:sz w:val="22"/>
        </w:rPr>
        <w:t xml:space="preserve"> only </w:t>
      </w:r>
      <w:r w:rsidR="005A7DAF">
        <w:rPr>
          <w:rFonts w:ascii="Arial" w:hAnsi="Arial" w:cs="Arial"/>
          <w:sz w:val="22"/>
        </w:rPr>
        <w:t>one</w:t>
      </w:r>
      <w:r w:rsidR="005A7DAF" w:rsidRPr="00B63F80">
        <w:rPr>
          <w:rFonts w:ascii="Arial" w:hAnsi="Arial" w:cs="Arial"/>
          <w:sz w:val="22"/>
        </w:rPr>
        <w:t xml:space="preserve"> diploid cell population</w:t>
      </w:r>
      <w:r w:rsidR="005A7DAF">
        <w:rPr>
          <w:rFonts w:ascii="Arial" w:hAnsi="Arial" w:cs="Arial"/>
          <w:sz w:val="22"/>
        </w:rPr>
        <w:t>,</w:t>
      </w:r>
      <w:r w:rsidR="005A7DAF" w:rsidRPr="00B63F80">
        <w:rPr>
          <w:rFonts w:ascii="Arial" w:hAnsi="Arial" w:cs="Arial"/>
          <w:sz w:val="22"/>
        </w:rPr>
        <w:t xml:space="preserve"> no </w:t>
      </w:r>
      <w:r w:rsidR="005A7DAF">
        <w:rPr>
          <w:rFonts w:ascii="Arial" w:hAnsi="Arial" w:cs="Arial"/>
          <w:sz w:val="22"/>
        </w:rPr>
        <w:t xml:space="preserve">more data processing was conducted </w:t>
      </w:r>
      <w:r w:rsidR="005A7DAF" w:rsidRPr="00B63F80">
        <w:rPr>
          <w:rFonts w:ascii="Arial" w:hAnsi="Arial" w:cs="Arial"/>
          <w:sz w:val="22"/>
        </w:rPr>
        <w:t>(</w:t>
      </w:r>
      <w:r w:rsidR="005A7DAF">
        <w:rPr>
          <w:rFonts w:ascii="Arial" w:hAnsi="Arial" w:cs="Arial"/>
          <w:sz w:val="22"/>
        </w:rPr>
        <w:t xml:space="preserve">Figure </w:t>
      </w:r>
      <w:r w:rsidR="005A7DAF" w:rsidRPr="00B63F80">
        <w:rPr>
          <w:rFonts w:ascii="Arial" w:hAnsi="Arial" w:cs="Arial"/>
          <w:sz w:val="22"/>
        </w:rPr>
        <w:t>3B)</w:t>
      </w:r>
      <w:r w:rsidR="005A7DAF">
        <w:rPr>
          <w:rFonts w:ascii="Arial" w:hAnsi="Arial" w:cs="Arial"/>
          <w:sz w:val="22"/>
        </w:rPr>
        <w:t xml:space="preserve">. </w:t>
      </w:r>
      <w:r w:rsidR="00C0534C">
        <w:rPr>
          <w:rFonts w:ascii="Arial" w:hAnsi="Arial" w:cs="Arial"/>
          <w:sz w:val="22"/>
        </w:rPr>
        <w:t>Otherwise, data were further processed for</w:t>
      </w:r>
      <w:r w:rsidR="005A7DAF">
        <w:rPr>
          <w:rFonts w:ascii="Arial" w:hAnsi="Arial" w:cs="Arial"/>
          <w:sz w:val="22"/>
        </w:rPr>
        <w:t xml:space="preserve"> extraction of the diploid and </w:t>
      </w:r>
      <w:proofErr w:type="spellStart"/>
      <w:r w:rsidR="005A7DAF">
        <w:rPr>
          <w:rFonts w:ascii="Arial" w:hAnsi="Arial" w:cs="Arial"/>
          <w:sz w:val="22"/>
        </w:rPr>
        <w:t>tetraploid</w:t>
      </w:r>
      <w:proofErr w:type="spellEnd"/>
      <w:r w:rsidR="005A7DAF">
        <w:rPr>
          <w:rFonts w:ascii="Arial" w:hAnsi="Arial" w:cs="Arial"/>
          <w:sz w:val="22"/>
        </w:rPr>
        <w:t xml:space="preserve">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C0534C">
      <w:pPr>
        <w:pStyle w:val="ListParagraph"/>
        <w:spacing w:line="480" w:lineRule="auto"/>
        <w:ind w:firstLineChars="0" w:firstLine="360"/>
        <w:rPr>
          <w:rFonts w:ascii="Arial" w:hAnsi="Arial" w:cs="Arial"/>
          <w:sz w:val="22"/>
        </w:rPr>
      </w:pPr>
      <w:r>
        <w:rPr>
          <w:rFonts w:ascii="Arial" w:hAnsi="Arial" w:cs="Arial"/>
          <w:sz w:val="22"/>
        </w:rPr>
        <w:t xml:space="preserve">The major statistics of the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new variables </w:t>
      </w:r>
      <w:r>
        <w:rPr>
          <w:rFonts w:ascii="Arial" w:hAnsi="Arial" w:cs="Arial"/>
          <w:sz w:val="22"/>
        </w:rPr>
        <w:t xml:space="preserve">with a </w:t>
      </w:r>
      <w:r w:rsidR="00B63F80" w:rsidRPr="00B63F80">
        <w:rPr>
          <w:rFonts w:ascii="Arial" w:hAnsi="Arial" w:cs="Arial"/>
          <w:sz w:val="22"/>
        </w:rPr>
        <w:t>range between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 xml:space="preserve">As shown in </w:t>
      </w:r>
      <w:r>
        <w:rPr>
          <w:rFonts w:ascii="Arial" w:hAnsi="Arial" w:cs="Arial"/>
          <w:sz w:val="22"/>
        </w:rPr>
        <w:lastRenderedPageBreak/>
        <w:t>b</w:t>
      </w:r>
      <w:r w:rsidR="00B63F80" w:rsidRPr="00B63F80">
        <w:rPr>
          <w:rFonts w:ascii="Arial" w:hAnsi="Arial" w:cs="Arial"/>
          <w:sz w:val="22"/>
        </w:rPr>
        <w:t>oxplot</w:t>
      </w:r>
      <w:r>
        <w:rPr>
          <w:rFonts w:ascii="Arial" w:hAnsi="Arial" w:cs="Arial"/>
          <w:sz w:val="22"/>
        </w:rPr>
        <w:t>s,</w:t>
      </w:r>
      <w:r w:rsidR="00B63F80" w:rsidRPr="00B63F80">
        <w:rPr>
          <w:rFonts w:ascii="Arial" w:hAnsi="Arial" w:cs="Arial"/>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B63F80" w:rsidRPr="00B63F80">
        <w:rPr>
          <w:rFonts w:ascii="Arial" w:hAnsi="Arial" w:cs="Arial"/>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875FA4">
      <w:pPr>
        <w:pStyle w:val="ListParagraph"/>
        <w:spacing w:line="480" w:lineRule="auto"/>
        <w:ind w:firstLineChars="0" w:firstLine="360"/>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B63F80" w:rsidRPr="00B63F80">
        <w:rPr>
          <w:rFonts w:ascii="Arial" w:hAnsi="Arial" w:cs="Arial"/>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xml:space="preserve">. Taking both the sensitivity and specificity into account, the area under the ROC curved provided a general fair assessment on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425C8B">
      <w:pPr>
        <w:pStyle w:val="ListParagraph"/>
        <w:spacing w:line="480" w:lineRule="auto"/>
        <w:ind w:firstLineChars="0" w:firstLine="360"/>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5C4D18" w:rsidRPr="00B63F80">
        <w:rPr>
          <w:rFonts w:ascii="Arial" w:hAnsi="Arial" w:cs="Arial"/>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sidR="002D5581">
        <w:rPr>
          <w:rFonts w:ascii="Arial" w:hAnsi="Arial" w:cs="Arial"/>
          <w:sz w:val="22"/>
        </w:rPr>
        <w:t>on</w:t>
      </w:r>
      <w:r>
        <w:rPr>
          <w:rFonts w:ascii="Arial" w:hAnsi="Arial" w:cs="Arial"/>
          <w:sz w:val="22"/>
        </w:rPr>
        <w:t xml:space="preserve">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Pr>
          <w:rFonts w:ascii="Arial" w:hAnsi="Arial" w:cs="Arial"/>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data of a new sample, and </w:t>
      </w:r>
      <w:r w:rsidR="00B63F80" w:rsidRPr="00B63F80">
        <w:rPr>
          <w:rFonts w:ascii="Arial" w:hAnsi="Arial" w:cs="Arial"/>
          <w:sz w:val="22"/>
        </w:rPr>
        <w:t xml:space="preserve">let the model compute the probability </w:t>
      </w:r>
      <w:r w:rsidR="002D5581">
        <w:rPr>
          <w:rFonts w:ascii="Arial" w:hAnsi="Arial" w:cs="Arial"/>
          <w:sz w:val="22"/>
        </w:rPr>
        <w:t xml:space="preserve">that </w:t>
      </w:r>
      <w:r w:rsidR="00B63F80" w:rsidRPr="00B63F80">
        <w:rPr>
          <w:rFonts w:ascii="Arial" w:hAnsi="Arial" w:cs="Arial"/>
          <w:sz w:val="22"/>
        </w:rPr>
        <w:t xml:space="preserve">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Pr>
          <w:rFonts w:ascii="Arial" w:hAnsi="Arial" w:cs="Arial"/>
          <w:sz w:val="22"/>
        </w:rPr>
        <w:t xml:space="preserve"> </w:t>
      </w:r>
      <w:r w:rsidR="002D5581">
        <w:rPr>
          <w:rFonts w:ascii="Arial" w:hAnsi="Arial" w:cs="Arial"/>
          <w:sz w:val="22"/>
        </w:rPr>
        <w:t>tested with</w:t>
      </w:r>
      <w:r>
        <w:rPr>
          <w:rFonts w:ascii="Arial" w:hAnsi="Arial" w:cs="Arial"/>
          <w:sz w:val="22"/>
        </w:rPr>
        <w:t xml:space="preserve"> OCRI </w:t>
      </w:r>
      <w:r w:rsidR="002D5581">
        <w:rPr>
          <w:rFonts w:ascii="Arial" w:hAnsi="Arial" w:cs="Arial"/>
          <w:sz w:val="22"/>
        </w:rPr>
        <w:t>were shown in the same scale</w:t>
      </w:r>
      <w:ins w:id="55" w:author="sysprep" w:date="2014-12-03T15:26:00Z">
        <w:r w:rsidR="00026499">
          <w:rPr>
            <w:rFonts w:ascii="Arial" w:hAnsi="Arial" w:cs="Arial"/>
            <w:sz w:val="22"/>
          </w:rPr>
          <w:t xml:space="preserve"> </w:t>
        </w:r>
      </w:ins>
      <w:r>
        <w:rPr>
          <w:rFonts w:ascii="Arial" w:hAnsi="Arial" w:cs="Arial"/>
          <w:sz w:val="22"/>
        </w:rPr>
        <w:t>(Figure 5)</w:t>
      </w:r>
      <w:r w:rsidR="00B63F80" w:rsidRPr="00B63F80">
        <w:rPr>
          <w:rFonts w:ascii="Arial" w:hAnsi="Arial" w:cs="Arial"/>
          <w:sz w:val="22"/>
        </w:rPr>
        <w:t xml:space="preserve">. </w:t>
      </w:r>
    </w:p>
    <w:p w:rsidR="00B63F80" w:rsidRDefault="00425C8B" w:rsidP="00425C8B">
      <w:pPr>
        <w:pStyle w:val="ListParagraph"/>
        <w:spacing w:line="480" w:lineRule="auto"/>
        <w:ind w:firstLineChars="0" w:firstLine="360"/>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 xml:space="preserve">two </w:t>
      </w:r>
      <w:r>
        <w:rPr>
          <w:rFonts w:ascii="Arial" w:hAnsi="Arial" w:cs="Arial"/>
          <w:sz w:val="22"/>
        </w:rPr>
        <w:lastRenderedPageBreak/>
        <w:t>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5</w:t>
      </w:r>
      <w:r w:rsidR="00B63F80" w:rsidRPr="00B63F80">
        <w:rPr>
          <w:rFonts w:ascii="Arial" w:hAnsi="Arial" w:cs="Arial"/>
          <w:sz w:val="22"/>
        </w:rPr>
        <w:t xml:space="preserve"> </w:t>
      </w:r>
      <w:r>
        <w:rPr>
          <w:rFonts w:ascii="Arial" w:hAnsi="Arial" w:cs="Arial"/>
          <w:sz w:val="22"/>
        </w:rPr>
        <w:t xml:space="preserve">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B63F80" w:rsidRPr="00B63F80">
        <w:rPr>
          <w:rFonts w:ascii="Arial" w:hAnsi="Arial" w:cs="Arial"/>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1B6028" w:rsidRDefault="00943170" w:rsidP="001B6028">
      <w:pPr>
        <w:spacing w:line="480" w:lineRule="auto"/>
        <w:ind w:firstLine="360"/>
        <w:jc w:val="both"/>
        <w:rPr>
          <w:rFonts w:ascii="Arial" w:hAnsi="Arial" w:cs="Arial"/>
        </w:rPr>
      </w:pPr>
      <w:r w:rsidRPr="00943170">
        <w:rPr>
          <w:rFonts w:ascii="Arial" w:eastAsia="Arial Unicode MS" w:hAnsi="Arial" w:cs="Arial"/>
        </w:rPr>
        <w:t xml:space="preserve">According to </w:t>
      </w:r>
      <w:r w:rsidR="00A731BC">
        <w:rPr>
          <w:rFonts w:ascii="Arial" w:eastAsia="Arial Unicode MS" w:hAnsi="Arial" w:cs="Arial"/>
        </w:rPr>
        <w:t xml:space="preserve">our calculation of </w:t>
      </w:r>
      <w:r w:rsidRPr="00943170">
        <w:rPr>
          <w:rFonts w:ascii="Arial" w:eastAsia="Arial Unicode MS" w:hAnsi="Arial" w:cs="Arial"/>
        </w:rPr>
        <w:t xml:space="preserve">OCRI, we </w:t>
      </w:r>
      <w:r w:rsidR="009612BB">
        <w:rPr>
          <w:rFonts w:ascii="Arial" w:eastAsia="Arial Unicode MS" w:hAnsi="Arial" w:cs="Arial"/>
        </w:rPr>
        <w:t xml:space="preserve">attempted to </w:t>
      </w:r>
      <w:r w:rsidRPr="00943170">
        <w:rPr>
          <w:rFonts w:ascii="Arial" w:eastAsia="Arial Unicode MS" w:hAnsi="Arial" w:cs="Arial"/>
        </w:rPr>
        <w:t xml:space="preserve">set the cutoff lines to assess the </w:t>
      </w:r>
      <w:r w:rsidR="00A731BC">
        <w:rPr>
          <w:rFonts w:ascii="Arial" w:eastAsia="Arial Unicode MS" w:hAnsi="Arial" w:cs="Arial"/>
        </w:rPr>
        <w:t xml:space="preserve">risk of </w:t>
      </w:r>
      <w:r w:rsidRPr="00943170">
        <w:rPr>
          <w:rFonts w:ascii="Arial" w:eastAsia="Arial Unicode MS" w:hAnsi="Arial" w:cs="Arial"/>
        </w:rPr>
        <w:t xml:space="preserve">malignant transformation of OLK patients. </w:t>
      </w:r>
      <w:r w:rsidR="001B6028">
        <w:rPr>
          <w:rFonts w:ascii="Arial" w:eastAsia="Arial Unicode MS" w:hAnsi="Arial" w:cs="Arial"/>
        </w:rPr>
        <w:t>A</w:t>
      </w:r>
      <w:r w:rsidRPr="00943170">
        <w:rPr>
          <w:rFonts w:ascii="Arial" w:eastAsia="Arial Unicode MS" w:hAnsi="Arial" w:cs="Arial"/>
        </w:rPr>
        <w:t xml:space="preserve"> high</w:t>
      </w:r>
      <w:r w:rsidR="001B6028">
        <w:rPr>
          <w:rFonts w:ascii="Arial" w:eastAsia="Arial Unicode MS" w:hAnsi="Arial" w:cs="Arial"/>
        </w:rPr>
        <w:t xml:space="preserve"> risk was defined as O</w:t>
      </w:r>
      <w:r w:rsidR="00A731BC">
        <w:rPr>
          <w:rFonts w:ascii="Arial" w:eastAsia="Arial Unicode MS" w:hAnsi="Arial" w:cs="Arial"/>
        </w:rPr>
        <w:t>CR</w:t>
      </w:r>
      <w:r w:rsidR="001B6028">
        <w:rPr>
          <w:rFonts w:ascii="Arial" w:eastAsia="Arial Unicode MS" w:hAnsi="Arial" w:cs="Arial"/>
        </w:rPr>
        <w:t>I ≥ 0.7,</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medium risk </w:t>
      </w:r>
      <w:r w:rsidR="00A731BC">
        <w:rPr>
          <w:rFonts w:ascii="Arial" w:eastAsia="Arial Unicode MS" w:hAnsi="Arial" w:cs="Arial"/>
        </w:rPr>
        <w:t xml:space="preserve">as OCRI between </w:t>
      </w:r>
      <w:r w:rsidR="001B6028">
        <w:rPr>
          <w:rFonts w:ascii="Arial" w:eastAsia="Arial Unicode MS" w:hAnsi="Arial" w:cs="Arial"/>
        </w:rPr>
        <w:t>0.5 and 0.7, and</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low risk as ORCI</w:t>
      </w:r>
      <w:r w:rsidR="001B6028">
        <w:rPr>
          <w:rFonts w:ascii="Arial" w:eastAsia="Arial Unicode MS" w:hAnsi="Arial" w:cs="Arial"/>
        </w:rPr>
        <w:t xml:space="preserve"> ≤ 0.5. The mean follow-up time</w:t>
      </w:r>
      <w:r w:rsidRPr="00943170">
        <w:rPr>
          <w:rFonts w:ascii="Arial" w:eastAsia="Arial Unicode MS" w:hAnsi="Arial" w:cs="Arial"/>
        </w:rPr>
        <w:t xml:space="preserve"> for the OLK patients was 3.8 years</w:t>
      </w:r>
      <w:r w:rsidRPr="00943170">
        <w:rPr>
          <w:rFonts w:ascii="Arial" w:hAnsi="Arial" w:cs="Arial"/>
        </w:rPr>
        <w:t xml:space="preserve">. </w:t>
      </w:r>
    </w:p>
    <w:p w:rsidR="00943170" w:rsidRPr="00943170" w:rsidRDefault="001B6028" w:rsidP="001B6028">
      <w:pPr>
        <w:spacing w:line="480" w:lineRule="auto"/>
        <w:ind w:firstLine="360"/>
        <w:jc w:val="both"/>
        <w:rPr>
          <w:rFonts w:ascii="Arial" w:hAnsi="Arial" w:cs="Arial"/>
        </w:rPr>
      </w:pP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Pr>
          <w:rFonts w:ascii="Arial" w:hAnsi="Arial" w:cs="Arial"/>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w:t>
      </w:r>
      <w:proofErr w:type="spellStart"/>
      <w:r w:rsidRPr="00B63F80">
        <w:rPr>
          <w:rFonts w:ascii="Arial" w:hAnsi="Arial" w:cs="Arial"/>
        </w:rPr>
        <w:t>tetraploid</w:t>
      </w:r>
      <w:proofErr w:type="spellEnd"/>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Pr="00B63F80">
        <w:rPr>
          <w:rFonts w:ascii="Arial" w:hAnsi="Arial" w:cs="Arial"/>
        </w:rPr>
        <w:t xml:space="preserve"> </w:t>
      </w:r>
      <w:proofErr w:type="spellStart"/>
      <w:r w:rsidRPr="00B63F80">
        <w:rPr>
          <w:rFonts w:ascii="Arial" w:hAnsi="Arial" w:cs="Arial"/>
        </w:rPr>
        <w:t>EdTAR</w:t>
      </w:r>
      <w:proofErr w:type="spellEnd"/>
      <w:r w:rsidRPr="00B63F80">
        <w:rPr>
          <w:rFonts w:ascii="Arial" w:hAnsi="Arial" w:cs="Arial"/>
        </w:rPr>
        <w:t xml:space="preserve">, the second peak become prominent after the first population was successfully </w:t>
      </w:r>
      <w:r>
        <w:rPr>
          <w:rFonts w:ascii="Arial" w:hAnsi="Arial" w:cs="Arial"/>
        </w:rPr>
        <w:t>extracted</w:t>
      </w:r>
      <w:r w:rsidR="00A731BC">
        <w:rPr>
          <w:rFonts w:ascii="Arial" w:hAnsi="Arial" w:cs="Arial"/>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 xml:space="preserve">Discussion </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rPr>
        <w:t>In this study, we developed a statistical modeling method for quantitative risk stratification of OLK patients. Using a data transformation method (</w:t>
      </w:r>
      <w:proofErr w:type="spellStart"/>
      <w:r w:rsidRPr="005F5831">
        <w:rPr>
          <w:rFonts w:ascii="Arial" w:hAnsi="Arial" w:cs="Arial"/>
        </w:rPr>
        <w:t>EdTAR</w:t>
      </w:r>
      <w:proofErr w:type="spellEnd"/>
      <w:r w:rsidRPr="005F5831">
        <w:rPr>
          <w:rFonts w:ascii="Arial" w:hAnsi="Arial" w:cs="Arial"/>
        </w:rPr>
        <w:t>) and a machine learning technique (SVM), we generated a quantitative index, OCRI, for assessment of cancer risk. This index is potentially useful for guiding clinical follow-up of OLK patients and improving cost-effectiveness. Although a statistically valid conclusion can not be reached at this moment, further follow-up of our cases of OLK will allow us set a cutoff threshold.</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hint="eastAsia"/>
        </w:rPr>
        <w:t xml:space="preserve">OLK, as </w:t>
      </w:r>
      <w:r w:rsidRPr="005F5831">
        <w:rPr>
          <w:rFonts w:ascii="Arial" w:hAnsi="Arial" w:cs="Arial"/>
        </w:rPr>
        <w:t>a definite</w:t>
      </w:r>
      <w:r w:rsidRPr="005F5831">
        <w:rPr>
          <w:rFonts w:ascii="Arial" w:hAnsi="Arial" w:cs="Arial" w:hint="eastAsia"/>
        </w:rPr>
        <w:t xml:space="preserve"> premalignant lesion</w:t>
      </w:r>
      <w:r w:rsidRPr="005F5831">
        <w:rPr>
          <w:rFonts w:ascii="Arial" w:hAnsi="Arial" w:cs="Arial"/>
        </w:rPr>
        <w:t xml:space="preserve"> of OSCC</w:t>
      </w:r>
      <w:r w:rsidRPr="005F5831">
        <w:rPr>
          <w:rFonts w:ascii="Arial" w:hAnsi="Arial" w:cs="Arial" w:hint="eastAsia"/>
        </w:rPr>
        <w:t xml:space="preserve">, </w:t>
      </w:r>
      <w:r w:rsidRPr="005F5831">
        <w:rPr>
          <w:rFonts w:ascii="Arial" w:hAnsi="Arial" w:cs="Arial"/>
        </w:rPr>
        <w:t>is known to carry a cancer risk</w:t>
      </w:r>
      <w:r w:rsidRPr="005F5831">
        <w:rPr>
          <w:rFonts w:ascii="Arial" w:hAnsi="Arial" w:cs="Arial" w:hint="eastAsia"/>
        </w:rPr>
        <w:t xml:space="preserve"> </w:t>
      </w:r>
      <w:r w:rsidRPr="005F5831">
        <w:rPr>
          <w:rFonts w:ascii="Arial" w:hAnsi="Arial" w:cs="Arial"/>
        </w:rPr>
        <w:t xml:space="preserve">higher than normal subjects </w:t>
      </w:r>
      <w:r w:rsidRPr="005F5831">
        <w:rPr>
          <w:rFonts w:ascii="Arial" w:hAnsi="Arial" w:cs="Arial"/>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[11]</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However, OLK may develop from multiple mechanisms some of which may not be associated with cancer risk at all. Visual inspection by clinicians with the aid of various tools tends to have a high rate of false positivity. </w:t>
      </w:r>
      <w:r w:rsidRPr="005F5831">
        <w:rPr>
          <w:rFonts w:ascii="Arial" w:hAnsi="Arial" w:cs="Arial" w:hint="eastAsia"/>
        </w:rPr>
        <w:t xml:space="preserve">As a well-established and widely used method for early detection of oral cancer, </w:t>
      </w:r>
      <w:proofErr w:type="spellStart"/>
      <w:r w:rsidRPr="005F5831">
        <w:rPr>
          <w:rFonts w:ascii="Arial" w:hAnsi="Arial" w:cs="Arial" w:hint="eastAsia"/>
        </w:rPr>
        <w:t>exfoliative</w:t>
      </w:r>
      <w:proofErr w:type="spellEnd"/>
      <w:r w:rsidRPr="005F5831">
        <w:rPr>
          <w:rFonts w:ascii="Arial" w:hAnsi="Arial" w:cs="Arial" w:hint="eastAsia"/>
        </w:rPr>
        <w:t xml:space="preserve"> cytology provides qualitative result of diagnosis. </w:t>
      </w:r>
      <w:r w:rsidRPr="005F5831">
        <w:rPr>
          <w:rFonts w:ascii="Arial" w:hAnsi="Arial" w:cs="Arial"/>
        </w:rPr>
        <w:t xml:space="preserve">The major advantages are its being </w:t>
      </w:r>
      <w:r w:rsidRPr="005F5831">
        <w:rPr>
          <w:rFonts w:ascii="Arial" w:hAnsi="Arial" w:cs="Arial" w:hint="eastAsia"/>
        </w:rPr>
        <w:t>minimally invasive and inexpensive</w:t>
      </w:r>
      <w:r w:rsidRPr="005F5831">
        <w:rPr>
          <w:rFonts w:ascii="Arial" w:hAnsi="Arial" w:cs="Arial"/>
        </w:rPr>
        <w:t xml:space="preserve">, and thus better acceptance by patients </w:t>
      </w:r>
      <w:r w:rsidRPr="005F5831">
        <w:rPr>
          <w:rFonts w:ascii="Arial" w:hAnsi="Arial" w:cs="Arial"/>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[23,29]</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In clinical setting,</w:t>
      </w:r>
      <w:r w:rsidRPr="005F5831">
        <w:rPr>
          <w:rFonts w:ascii="Arial" w:hAnsi="Arial" w:cs="Arial" w:hint="eastAsia"/>
        </w:rPr>
        <w:t xml:space="preserve"> </w:t>
      </w:r>
      <w:r w:rsidRPr="005F5831">
        <w:rPr>
          <w:rFonts w:ascii="Arial" w:hAnsi="Arial" w:cs="Arial"/>
        </w:rPr>
        <w:t>physici</w:t>
      </w:r>
      <w:r w:rsidRPr="005F5831">
        <w:rPr>
          <w:rFonts w:ascii="Arial" w:hAnsi="Arial" w:cs="Arial" w:hint="eastAsia"/>
        </w:rPr>
        <w:t xml:space="preserve">ans have to reply on multiple tests during follow-up before the patient is definitely proved to be </w:t>
      </w:r>
      <w:r w:rsidRPr="005F5831">
        <w:rPr>
          <w:rFonts w:ascii="Arial" w:hAnsi="Arial" w:cs="Arial"/>
        </w:rPr>
        <w:t>“</w:t>
      </w:r>
      <w:r w:rsidRPr="005F5831">
        <w:rPr>
          <w:rFonts w:ascii="Arial" w:hAnsi="Arial" w:cs="Arial" w:hint="eastAsia"/>
        </w:rPr>
        <w:t>positive</w:t>
      </w:r>
      <w:r w:rsidRPr="005F5831">
        <w:rPr>
          <w:rFonts w:ascii="Arial" w:hAnsi="Arial" w:cs="Arial"/>
        </w:rPr>
        <w:t>”</w:t>
      </w:r>
      <w:r w:rsidRPr="005F5831">
        <w:rPr>
          <w:rFonts w:ascii="Arial" w:hAnsi="Arial" w:cs="Arial" w:hint="eastAsia"/>
        </w:rPr>
        <w:t xml:space="preserve">. </w:t>
      </w:r>
      <w:r w:rsidRPr="005F5831">
        <w:rPr>
          <w:rFonts w:ascii="Arial" w:hAnsi="Arial" w:cs="Arial"/>
        </w:rPr>
        <w:t xml:space="preserve">Therefore there is a need of </w:t>
      </w:r>
      <w:r w:rsidRPr="005F5831">
        <w:rPr>
          <w:rFonts w:ascii="Arial" w:hAnsi="Arial" w:cs="Arial" w:hint="eastAsia"/>
        </w:rPr>
        <w:t xml:space="preserve">quantitative risk </w:t>
      </w:r>
      <w:r w:rsidRPr="005F5831">
        <w:rPr>
          <w:rFonts w:ascii="Arial" w:hAnsi="Arial" w:cs="Arial"/>
        </w:rPr>
        <w:t>stratification</w:t>
      </w:r>
      <w:r w:rsidRPr="005F5831">
        <w:rPr>
          <w:rFonts w:ascii="Arial" w:hAnsi="Arial" w:cs="Arial" w:hint="eastAsia"/>
        </w:rPr>
        <w:t xml:space="preserve"> of OLK. In this study, </w:t>
      </w:r>
      <w:r w:rsidRPr="005F5831">
        <w:rPr>
          <w:rFonts w:ascii="Arial" w:hAnsi="Arial" w:cs="Arial"/>
        </w:rPr>
        <w:t xml:space="preserve">using DI values of </w:t>
      </w:r>
      <w:proofErr w:type="spellStart"/>
      <w:r w:rsidRPr="005F5831">
        <w:rPr>
          <w:rFonts w:ascii="Arial" w:hAnsi="Arial" w:cs="Arial"/>
        </w:rPr>
        <w:t>exfoliative</w:t>
      </w:r>
      <w:proofErr w:type="spellEnd"/>
      <w:r w:rsidRPr="005F5831">
        <w:rPr>
          <w:rFonts w:ascii="Arial" w:hAnsi="Arial" w:cs="Arial"/>
        </w:rPr>
        <w:t xml:space="preserve"> cytology </w:t>
      </w:r>
      <w:r w:rsidRPr="005F5831">
        <w:rPr>
          <w:rFonts w:ascii="Arial" w:hAnsi="Arial" w:cs="Arial" w:hint="eastAsia"/>
        </w:rPr>
        <w:t xml:space="preserve">we </w:t>
      </w:r>
      <w:r w:rsidRPr="005F5831">
        <w:rPr>
          <w:rFonts w:ascii="Arial" w:hAnsi="Arial" w:cs="Arial"/>
        </w:rPr>
        <w:t xml:space="preserve">successfully developed </w:t>
      </w:r>
      <w:proofErr w:type="spellStart"/>
      <w:r w:rsidRPr="005F5831">
        <w:rPr>
          <w:rFonts w:ascii="Arial" w:hAnsi="Arial" w:cs="Arial"/>
        </w:rPr>
        <w:t>EdTAR</w:t>
      </w:r>
      <w:proofErr w:type="spellEnd"/>
      <w:r w:rsidRPr="005F5831">
        <w:rPr>
          <w:rFonts w:ascii="Arial" w:hAnsi="Arial" w:cs="Arial"/>
        </w:rPr>
        <w:t xml:space="preserve"> as the method for data transformation and reconstruction. This strategy overcomes the major problem in statistical analysis of </w:t>
      </w:r>
      <w:proofErr w:type="spellStart"/>
      <w:r w:rsidRPr="005F5831">
        <w:rPr>
          <w:rFonts w:ascii="Arial" w:hAnsi="Arial" w:cs="Arial"/>
        </w:rPr>
        <w:t>exfoliative</w:t>
      </w:r>
      <w:proofErr w:type="spellEnd"/>
      <w:r w:rsidRPr="005F5831">
        <w:rPr>
          <w:rFonts w:ascii="Arial" w:hAnsi="Arial" w:cs="Arial"/>
        </w:rPr>
        <w:t xml:space="preserve"> cytology data, which usually contain a</w:t>
      </w:r>
      <w:r w:rsidRPr="005F5831">
        <w:rPr>
          <w:rFonts w:ascii="Arial" w:hAnsi="Arial" w:cs="Arial" w:hint="eastAsia"/>
        </w:rPr>
        <w:t xml:space="preserve"> big population of diploid cells, </w:t>
      </w:r>
      <w:r w:rsidRPr="005F5831">
        <w:rPr>
          <w:rFonts w:ascii="Arial" w:hAnsi="Arial" w:cs="Arial"/>
        </w:rPr>
        <w:t>a smaller</w:t>
      </w:r>
      <w:r w:rsidRPr="005F5831">
        <w:rPr>
          <w:rFonts w:ascii="Arial" w:hAnsi="Arial" w:cs="Arial" w:hint="eastAsia"/>
        </w:rPr>
        <w:t xml:space="preserve"> population of </w:t>
      </w:r>
      <w:proofErr w:type="spellStart"/>
      <w:r w:rsidRPr="005F5831">
        <w:rPr>
          <w:rFonts w:ascii="Arial" w:hAnsi="Arial" w:cs="Arial" w:hint="eastAsia"/>
        </w:rPr>
        <w:t>tetraploid</w:t>
      </w:r>
      <w:proofErr w:type="spellEnd"/>
      <w:r w:rsidRPr="005F5831">
        <w:rPr>
          <w:rFonts w:ascii="Arial" w:hAnsi="Arial" w:cs="Arial" w:hint="eastAsia"/>
        </w:rPr>
        <w:t xml:space="preserve"> cells, and a very small </w:t>
      </w:r>
      <w:r w:rsidRPr="005F5831">
        <w:rPr>
          <w:rFonts w:ascii="Arial" w:hAnsi="Arial" w:cs="Arial"/>
        </w:rPr>
        <w:t>population</w:t>
      </w:r>
      <w:r w:rsidRPr="005F5831">
        <w:rPr>
          <w:rFonts w:ascii="Arial" w:hAnsi="Arial" w:cs="Arial" w:hint="eastAsia"/>
        </w:rPr>
        <w:t xml:space="preserve"> of </w:t>
      </w:r>
      <w:proofErr w:type="spellStart"/>
      <w:r w:rsidRPr="005F5831">
        <w:rPr>
          <w:rFonts w:ascii="Arial" w:hAnsi="Arial" w:cs="Arial" w:hint="eastAsia"/>
        </w:rPr>
        <w:t>aneupoid</w:t>
      </w:r>
      <w:proofErr w:type="spellEnd"/>
      <w:r w:rsidRPr="005F5831">
        <w:rPr>
          <w:rFonts w:ascii="Arial" w:hAnsi="Arial" w:cs="Arial" w:hint="eastAsia"/>
        </w:rPr>
        <w:t xml:space="preserve"> cells. </w:t>
      </w:r>
      <w:r w:rsidRPr="005F5831">
        <w:rPr>
          <w:rFonts w:ascii="Arial" w:hAnsi="Arial" w:cs="Arial"/>
        </w:rPr>
        <w:t xml:space="preserve">After </w:t>
      </w:r>
      <w:proofErr w:type="spellStart"/>
      <w:r w:rsidRPr="005F5831">
        <w:rPr>
          <w:rFonts w:ascii="Arial" w:hAnsi="Arial" w:cs="Arial"/>
        </w:rPr>
        <w:t>EdTAR</w:t>
      </w:r>
      <w:proofErr w:type="spellEnd"/>
      <w:r w:rsidRPr="005F5831">
        <w:rPr>
          <w:rFonts w:ascii="Arial" w:hAnsi="Arial" w:cs="Arial"/>
        </w:rPr>
        <w:t xml:space="preserve">, the signal of </w:t>
      </w:r>
      <w:proofErr w:type="spellStart"/>
      <w:r w:rsidRPr="005F5831">
        <w:rPr>
          <w:rFonts w:ascii="Arial" w:hAnsi="Arial" w:cs="Arial" w:hint="eastAsia"/>
        </w:rPr>
        <w:t>aneuploid</w:t>
      </w:r>
      <w:proofErr w:type="spellEnd"/>
      <w:r w:rsidRPr="005F5831">
        <w:rPr>
          <w:rFonts w:ascii="Arial" w:hAnsi="Arial" w:cs="Arial" w:hint="eastAsia"/>
        </w:rPr>
        <w:t xml:space="preserve"> cell population</w:t>
      </w:r>
      <w:r w:rsidRPr="005F5831">
        <w:rPr>
          <w:rFonts w:ascii="Arial" w:hAnsi="Arial" w:cs="Arial"/>
        </w:rPr>
        <w:t xml:space="preserve"> is amplified. Reconstruction of data of three cell populations allows SVM </w:t>
      </w:r>
      <w:r w:rsidRPr="005F5831">
        <w:rPr>
          <w:rFonts w:ascii="Arial" w:hAnsi="Arial" w:cs="Arial"/>
        </w:rPr>
        <w:lastRenderedPageBreak/>
        <w:t>for pattern recognition and calculation of OCRI. O</w:t>
      </w:r>
      <w:r w:rsidRPr="005F5831">
        <w:rPr>
          <w:rFonts w:ascii="Arial" w:hAnsi="Arial" w:cs="Arial" w:hint="eastAsia"/>
        </w:rPr>
        <w:t>ne</w:t>
      </w:r>
      <w:r w:rsidRPr="005F5831">
        <w:rPr>
          <w:rFonts w:ascii="Arial" w:hAnsi="Arial" w:cs="Arial"/>
        </w:rPr>
        <w:t xml:space="preserve"> of our OLK</w:t>
      </w:r>
      <w:r w:rsidRPr="005F5831">
        <w:rPr>
          <w:rFonts w:ascii="Arial" w:hAnsi="Arial" w:cs="Arial" w:hint="eastAsia"/>
        </w:rPr>
        <w:t xml:space="preserve"> case</w:t>
      </w:r>
      <w:r w:rsidRPr="005F5831">
        <w:rPr>
          <w:rFonts w:ascii="Arial" w:hAnsi="Arial" w:cs="Arial"/>
        </w:rPr>
        <w:t xml:space="preserve">s had a high </w:t>
      </w:r>
      <w:r w:rsidRPr="005F5831">
        <w:rPr>
          <w:rFonts w:ascii="Arial" w:hAnsi="Arial" w:cs="Arial" w:hint="eastAsia"/>
        </w:rPr>
        <w:t>OCRI</w:t>
      </w:r>
      <w:r w:rsidRPr="005F5831">
        <w:rPr>
          <w:rFonts w:ascii="Arial" w:hAnsi="Arial" w:cs="Arial"/>
        </w:rPr>
        <w:t xml:space="preserve"> and was found to develop OSCC </w:t>
      </w:r>
      <w:r w:rsidRPr="005F5831">
        <w:rPr>
          <w:rFonts w:ascii="Arial" w:hAnsi="Arial" w:cs="Arial" w:hint="eastAsia"/>
        </w:rPr>
        <w:t>40 months</w:t>
      </w:r>
      <w:r w:rsidRPr="005F5831">
        <w:rPr>
          <w:rFonts w:ascii="Arial" w:hAnsi="Arial" w:cs="Arial"/>
        </w:rPr>
        <w:t xml:space="preserve"> later during follow-up</w:t>
      </w:r>
      <w:r w:rsidRPr="005F5831">
        <w:rPr>
          <w:rFonts w:ascii="Arial" w:hAnsi="Arial" w:cs="Arial" w:hint="eastAsia"/>
        </w:rPr>
        <w:t xml:space="preserve">. </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rPr>
        <w:t>Several approaches have been employed for quantitative stratification of cancer risk. C</w:t>
      </w:r>
      <w:r w:rsidRPr="005F5831">
        <w:rPr>
          <w:rFonts w:ascii="Arial" w:hAnsi="Arial" w:cs="Arial" w:hint="eastAsia"/>
        </w:rPr>
        <w:t>ancer risk index</w:t>
      </w:r>
      <w:r w:rsidRPr="005F5831">
        <w:rPr>
          <w:rFonts w:ascii="Arial" w:hAnsi="Arial" w:cs="Arial"/>
        </w:rPr>
        <w:t xml:space="preserve"> based on clinical parameters, f</w:t>
      </w:r>
      <w:r w:rsidRPr="005F5831">
        <w:rPr>
          <w:rFonts w:ascii="Arial" w:hAnsi="Arial" w:cs="Arial" w:hint="eastAsia"/>
        </w:rPr>
        <w:t xml:space="preserve">or example Harvard Cancer Risk Index </w:t>
      </w:r>
      <w:r w:rsidRPr="005F5831">
        <w:rPr>
          <w:rFonts w:ascii="Arial" w:hAnsi="Arial" w:cs="Arial"/>
        </w:rPr>
        <w:fldChar w:fldCharType="begin"/>
      </w:r>
      <w:r w:rsidRPr="005F5831">
        <w:rPr>
          <w:rFonts w:ascii="Arial" w:hAnsi="Arial" w:cs="Arial"/>
        </w:rPr>
        <w:instrText xml:space="preserve"> ADDIN EN.CITE &lt;EndNote&gt;&lt;Cite&gt;&lt;Author&gt;Kim&lt;/Author&gt;&lt;Year&gt;2004&lt;/Year&gt;&lt;RecNum&gt;200&lt;/RecNum&gt;&lt;record&gt;&lt;rec-number&gt;200&lt;/rec-number&gt;&lt;foreign-keys&gt;&lt;key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Pr="005F5831">
        <w:rPr>
          <w:rFonts w:ascii="Arial" w:hAnsi="Arial" w:cs="Arial"/>
        </w:rPr>
        <w:fldChar w:fldCharType="separate"/>
      </w:r>
      <w:r w:rsidRPr="005F5831">
        <w:rPr>
          <w:rFonts w:ascii="Arial" w:hAnsi="Arial" w:cs="Arial"/>
        </w:rPr>
        <w:t>[34]</w:t>
      </w:r>
      <w:r w:rsidRPr="005F5831">
        <w:rPr>
          <w:rFonts w:ascii="Arial" w:hAnsi="Arial" w:cs="Arial"/>
        </w:rPr>
        <w:fldChar w:fldCharType="end"/>
      </w:r>
      <w:r w:rsidRPr="005F5831">
        <w:rPr>
          <w:rFonts w:ascii="Arial" w:hAnsi="Arial" w:cs="Arial"/>
        </w:rPr>
        <w:t>, had only a modest</w:t>
      </w:r>
      <w:r w:rsidRPr="005F5831">
        <w:rPr>
          <w:rFonts w:ascii="Arial" w:hAnsi="Arial" w:cs="Arial" w:hint="eastAsia"/>
        </w:rPr>
        <w:t xml:space="preserve"> discriminatory accuracy for </w:t>
      </w:r>
      <w:r w:rsidRPr="005F5831">
        <w:rPr>
          <w:rFonts w:ascii="Arial" w:hAnsi="Arial" w:cs="Arial"/>
        </w:rPr>
        <w:t xml:space="preserve">several cancers. It is mainly used for the general population, but not in a tissue or cancer-specific manner for OLK patients  </w:t>
      </w:r>
      <w:r w:rsidRPr="005F5831">
        <w:rPr>
          <w:rFonts w:ascii="Arial" w:hAnsi="Arial" w:cs="Arial"/>
        </w:rPr>
        <w:fldChar w:fldCharType="begin"/>
      </w:r>
      <w:r w:rsidRPr="005F5831">
        <w:rPr>
          <w:rFonts w:ascii="Arial" w:hAnsi="Arial" w:cs="Arial"/>
        </w:rPr>
        <w:instrText xml:space="preserve"> ADDIN EN.CITE &lt;EndNote&gt;&lt;Cite&gt;&lt;Author&gt;Cassidy&lt;/Author&gt;&lt;Year&gt;2006&lt;/Year&gt;&lt;RecNum&gt;239&lt;/RecNum&gt;&lt;record&gt;&lt;rec-number&gt;239&lt;/rec-number&gt;&lt;foreign-keys&gt;&lt;key app="EN" db-id="szvadvxzx5tpwze0vpqpdxe9ds0x5wt0s5d2"&gt;239&lt;/key&gt;&lt;/foreign-keys&gt;&lt;ref-type name="Journal Article"&gt;17&lt;/ref-type&gt;&lt;contributors&gt;&lt;authors&gt;&lt;author&gt;Cassidy, A.&lt;/author&gt;&lt;author&gt;Duffy, S. W.&lt;/author&gt;&lt;author&gt;Myles, J. P.&lt;/author&gt;&lt;author&gt;Liloglou, T.&lt;/author&gt;&lt;author&gt;Field, J. K.&lt;/author&gt;&lt;/authors&gt;&lt;/contributors&gt;&lt;auth-address&gt;Roy Castle Lung Cancer Research Programme, University of Liverpool Cancer Research Centre, Liverpool, United Kingdom.&lt;/auth-address&gt;&lt;titles&gt;&lt;title&gt;Lung cancer risk prediction: a tool for early detection&lt;/title&gt;&lt;secondary-title&gt;Int J Cancer&lt;/secondary-title&gt;&lt;/titles&gt;&lt;periodical&gt;&lt;full-title&gt;Int J Cancer&lt;/full-title&gt;&lt;/periodical&gt;&lt;pages&gt;1-6&lt;/pages&gt;&lt;volume&gt;120&lt;/volume&gt;&lt;number&gt;1&lt;/number&gt;&lt;edition&gt;2006/10/24&lt;/edition&gt;&lt;keywords&gt;&lt;keyword&gt;Early Diagnosis&lt;/keyword&gt;&lt;keyword&gt;Humans&lt;/keyword&gt;&lt;keyword&gt;Lung Neoplasms/diagnosis/*epidemiology&lt;/keyword&gt;&lt;keyword&gt;Risk Assessment&lt;/keyword&gt;&lt;keyword&gt;Risk Factors&lt;/keyword&gt;&lt;/keywords&gt;&lt;dates&gt;&lt;year&gt;2006&lt;/year&gt;&lt;pub-dates&gt;&lt;date&gt;Jan 1&lt;/date&gt;&lt;/pub-dates&gt;&lt;/dates&gt;&lt;isbn&gt;0020-7136 (Print)&amp;#xD;0020-7136 (Linking)&lt;/isbn&gt;&lt;accession-num&gt;17058200&lt;/accession-num&gt;&lt;urls&gt;&lt;related-urls&gt;&lt;url&gt;http://www.ncbi.nlm.nih.gov/entrez/query.fcgi?cmd=Retrieve&amp;amp;db=PubMed&amp;amp;dopt=Citation&amp;amp;list_uids=17058200&lt;/url&gt;&lt;/related-urls&gt;&lt;/urls&gt;&lt;electronic-resource-num&gt;10.1002/ijc.22331&lt;/electronic-resource-num&gt;&lt;language&gt;eng&lt;/language&gt;&lt;/record&gt;&lt;/Cite&gt;&lt;/EndNote&gt;</w:instrText>
      </w:r>
      <w:r w:rsidRPr="005F5831">
        <w:rPr>
          <w:rFonts w:ascii="Arial" w:hAnsi="Arial" w:cs="Arial"/>
        </w:rPr>
        <w:fldChar w:fldCharType="separate"/>
      </w:r>
      <w:r w:rsidRPr="005F5831">
        <w:rPr>
          <w:rFonts w:ascii="Arial" w:hAnsi="Arial" w:cs="Arial"/>
        </w:rPr>
        <w:t>[33]</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Recently there has been a tremendous </w:t>
      </w:r>
      <w:proofErr w:type="spellStart"/>
      <w:r w:rsidRPr="005F5831">
        <w:rPr>
          <w:rFonts w:ascii="Arial" w:hAnsi="Arial" w:cs="Arial"/>
        </w:rPr>
        <w:t>enthusiam</w:t>
      </w:r>
      <w:proofErr w:type="spellEnd"/>
      <w:r w:rsidRPr="005F5831">
        <w:rPr>
          <w:rFonts w:ascii="Arial" w:hAnsi="Arial" w:cs="Arial"/>
        </w:rPr>
        <w:t xml:space="preserve"> of using m</w:t>
      </w:r>
      <w:r w:rsidRPr="005F5831">
        <w:rPr>
          <w:rFonts w:ascii="Arial" w:hAnsi="Arial" w:cs="Arial" w:hint="eastAsia"/>
        </w:rPr>
        <w:t xml:space="preserve">olecular </w:t>
      </w:r>
      <w:r w:rsidRPr="005F5831">
        <w:rPr>
          <w:rFonts w:ascii="Arial" w:hAnsi="Arial" w:cs="Arial"/>
        </w:rPr>
        <w:t xml:space="preserve">markers for </w:t>
      </w:r>
      <w:r w:rsidRPr="005F5831">
        <w:rPr>
          <w:rFonts w:ascii="Arial" w:hAnsi="Arial" w:cs="Arial" w:hint="eastAsia"/>
        </w:rPr>
        <w:t xml:space="preserve">cancer risk </w:t>
      </w:r>
      <w:r w:rsidRPr="005F5831">
        <w:rPr>
          <w:rFonts w:ascii="Arial" w:hAnsi="Arial" w:cs="Arial"/>
        </w:rPr>
        <w:t>stratification</w:t>
      </w:r>
      <w:r w:rsidRPr="005F5831">
        <w:rPr>
          <w:rFonts w:ascii="Arial" w:hAnsi="Arial" w:cs="Arial" w:hint="eastAsia"/>
        </w:rPr>
        <w:t xml:space="preserve">, such as mRNA expression data (using gene array, </w:t>
      </w:r>
      <w:proofErr w:type="spellStart"/>
      <w:r w:rsidRPr="005F5831">
        <w:rPr>
          <w:rFonts w:ascii="Arial" w:hAnsi="Arial" w:cs="Arial" w:hint="eastAsia"/>
        </w:rPr>
        <w:t>qRT</w:t>
      </w:r>
      <w:proofErr w:type="spellEnd"/>
      <w:r w:rsidRPr="005F5831">
        <w:rPr>
          <w:rFonts w:ascii="Arial" w:hAnsi="Arial" w:cs="Arial" w:hint="eastAsia"/>
        </w:rPr>
        <w:t>-PCR)</w:t>
      </w:r>
      <w:r w:rsidRPr="005F5831">
        <w:t xml:space="preserve">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and protein </w:t>
      </w:r>
      <w:r w:rsidRPr="005F5831">
        <w:rPr>
          <w:rFonts w:ascii="Arial" w:hAnsi="Arial" w:cs="Arial"/>
        </w:rPr>
        <w:t>expression</w:t>
      </w:r>
      <w:r w:rsidRPr="005F5831">
        <w:rPr>
          <w:rFonts w:ascii="Arial" w:hAnsi="Arial" w:cs="Arial" w:hint="eastAsia"/>
        </w:rPr>
        <w:t xml:space="preserve"> data (using </w:t>
      </w:r>
      <w:proofErr w:type="spellStart"/>
      <w:r w:rsidRPr="005F5831">
        <w:rPr>
          <w:rFonts w:ascii="Arial" w:hAnsi="Arial" w:cs="Arial" w:hint="eastAsia"/>
        </w:rPr>
        <w:t>immunohistochemical</w:t>
      </w:r>
      <w:proofErr w:type="spellEnd"/>
      <w:r w:rsidRPr="005F5831">
        <w:rPr>
          <w:rFonts w:ascii="Arial" w:hAnsi="Arial" w:cs="Arial" w:hint="eastAsia"/>
        </w:rPr>
        <w:t xml:space="preserve"> </w:t>
      </w:r>
      <w:r w:rsidRPr="005F5831">
        <w:rPr>
          <w:rFonts w:ascii="Arial" w:hAnsi="Arial" w:cs="Arial"/>
        </w:rPr>
        <w:t>staining</w:t>
      </w:r>
      <w:r w:rsidRPr="005F5831">
        <w:rPr>
          <w:rFonts w:ascii="Arial" w:hAnsi="Arial" w:cs="Arial" w:hint="eastAsia"/>
        </w:rPr>
        <w:t xml:space="preserve">) </w:t>
      </w:r>
      <w:r w:rsidRPr="005F5831">
        <w:rPr>
          <w:rFonts w:ascii="Arial" w:hAnsi="Arial" w:cs="Arial"/>
        </w:rPr>
        <w:fldChar w:fldCharType="begin"/>
      </w:r>
      <w:r w:rsidRPr="005F5831">
        <w:rPr>
          <w:rFonts w:ascii="Arial" w:hAnsi="Arial" w:cs="Arial"/>
        </w:rPr>
        <w:instrText xml:space="preserve"> ADDIN EN.CITE &lt;EndNote&gt;&lt;Cite&gt;&lt;Author&gt;Ramshankar&lt;/Author&gt;&lt;Year&gt;2014&lt;/Year&gt;&lt;RecNum&gt;250&lt;/RecNum&gt;&lt;record&gt;&lt;rec-number&gt;250&lt;/rec-number&gt;&lt;foreign-keys&gt;&lt;key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Pr="005F5831">
        <w:rPr>
          <w:rFonts w:ascii="Arial" w:hAnsi="Arial" w:cs="Arial"/>
        </w:rPr>
        <w:fldChar w:fldCharType="separate"/>
      </w:r>
      <w:r w:rsidRPr="005F5831">
        <w:rPr>
          <w:rFonts w:ascii="Arial" w:hAnsi="Arial" w:cs="Arial"/>
        </w:rPr>
        <w:t>[37]</w:t>
      </w:r>
      <w:r w:rsidRPr="005F5831">
        <w:rPr>
          <w:rFonts w:ascii="Arial" w:hAnsi="Arial" w:cs="Arial"/>
        </w:rPr>
        <w:fldChar w:fldCharType="end"/>
      </w:r>
      <w:r w:rsidRPr="005F5831">
        <w:rPr>
          <w:rFonts w:ascii="Arial" w:hAnsi="Arial" w:cs="Arial" w:hint="eastAsia"/>
        </w:rPr>
        <w:t xml:space="preserve">. This </w:t>
      </w:r>
      <w:r w:rsidRPr="005F5831">
        <w:rPr>
          <w:rFonts w:ascii="Arial" w:hAnsi="Arial" w:cs="Arial"/>
        </w:rPr>
        <w:t>approach</w:t>
      </w:r>
      <w:r w:rsidRPr="005F5831">
        <w:rPr>
          <w:rFonts w:ascii="Arial" w:hAnsi="Arial" w:cs="Arial" w:hint="eastAsia"/>
        </w:rPr>
        <w:t xml:space="preserve"> has been </w:t>
      </w:r>
      <w:r w:rsidRPr="005F5831">
        <w:rPr>
          <w:rFonts w:ascii="Arial" w:hAnsi="Arial" w:cs="Arial"/>
        </w:rPr>
        <w:t xml:space="preserve">well </w:t>
      </w:r>
      <w:r w:rsidRPr="005F5831">
        <w:rPr>
          <w:rFonts w:ascii="Arial" w:hAnsi="Arial" w:cs="Arial" w:hint="eastAsia"/>
        </w:rPr>
        <w:t xml:space="preserve">developed for clinical use in breast cancer </w:t>
      </w:r>
      <w:r w:rsidRPr="005F5831">
        <w:rPr>
          <w:rFonts w:ascii="Arial" w:hAnsi="Arial" w:cs="Arial"/>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[35]</w:t>
      </w:r>
      <w:r w:rsidRPr="005F5831">
        <w:rPr>
          <w:rFonts w:ascii="Arial" w:hAnsi="Arial" w:cs="Arial"/>
        </w:rPr>
        <w:fldChar w:fldCharType="end"/>
      </w:r>
      <w:r w:rsidRPr="005F5831">
        <w:rPr>
          <w:rFonts w:ascii="Arial" w:hAnsi="Arial" w:cs="Arial"/>
        </w:rPr>
        <w:t xml:space="preserve"> and</w:t>
      </w:r>
      <w:r w:rsidRPr="005F5831">
        <w:rPr>
          <w:rFonts w:ascii="Arial" w:hAnsi="Arial" w:cs="Arial" w:hint="eastAsia"/>
        </w:rPr>
        <w:t xml:space="preserve"> colon cancer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However, p</w:t>
      </w:r>
      <w:r w:rsidRPr="005F5831">
        <w:rPr>
          <w:rFonts w:ascii="Arial" w:hAnsi="Arial" w:cs="Arial" w:hint="eastAsia"/>
        </w:rPr>
        <w:t xml:space="preserve">erformance of </w:t>
      </w:r>
      <w:r w:rsidRPr="005F5831">
        <w:rPr>
          <w:rFonts w:ascii="Arial" w:hAnsi="Arial" w:cs="Arial"/>
        </w:rPr>
        <w:t>molecular markers</w:t>
      </w:r>
      <w:r w:rsidRPr="005F5831">
        <w:rPr>
          <w:rFonts w:ascii="Arial" w:hAnsi="Arial" w:cs="Arial" w:hint="eastAsia"/>
        </w:rPr>
        <w:t xml:space="preserve"> is not </w:t>
      </w:r>
      <w:r w:rsidRPr="005F5831">
        <w:rPr>
          <w:rFonts w:ascii="Arial" w:hAnsi="Arial" w:cs="Arial"/>
        </w:rPr>
        <w:t>much better than established risk factors</w:t>
      </w:r>
      <w:r w:rsidRPr="005F5831">
        <w:rPr>
          <w:rFonts w:ascii="Arial" w:hAnsi="Arial" w:cs="Arial" w:hint="eastAsia"/>
        </w:rPr>
        <w:t xml:space="preserve">. </w:t>
      </w:r>
      <w:r w:rsidRPr="005F5831">
        <w:rPr>
          <w:rFonts w:ascii="Arial" w:hAnsi="Arial" w:cs="Arial"/>
        </w:rPr>
        <w:t>In</w:t>
      </w:r>
      <w:r w:rsidRPr="005F5831">
        <w:rPr>
          <w:rFonts w:ascii="Arial" w:hAnsi="Arial" w:cs="Arial" w:hint="eastAsia"/>
        </w:rPr>
        <w:t xml:space="preserve"> one study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the four tested gene expression-based risk scores provide prognostic information but only contributed marginally to improving models based on established risk factors. </w:t>
      </w:r>
      <w:r w:rsidRPr="005F5831">
        <w:rPr>
          <w:rFonts w:ascii="Arial" w:hAnsi="Arial" w:cs="Arial"/>
        </w:rPr>
        <w:t xml:space="preserve">It is believed that selection of </w:t>
      </w:r>
      <w:r w:rsidRPr="005F5831">
        <w:rPr>
          <w:rFonts w:ascii="Arial" w:hAnsi="Arial" w:cs="Arial" w:hint="eastAsia"/>
        </w:rPr>
        <w:t>prognostic gene lists</w:t>
      </w:r>
      <w:r w:rsidRPr="005F5831">
        <w:rPr>
          <w:rFonts w:ascii="Arial" w:hAnsi="Arial" w:cs="Arial"/>
        </w:rPr>
        <w:t xml:space="preserve"> and</w:t>
      </w:r>
      <w:r w:rsidRPr="005F5831">
        <w:rPr>
          <w:rFonts w:ascii="Arial" w:hAnsi="Arial" w:cs="Arial" w:hint="eastAsia"/>
        </w:rPr>
        <w:t xml:space="preserve"> </w:t>
      </w:r>
      <w:r w:rsidRPr="005F5831">
        <w:rPr>
          <w:rFonts w:ascii="Arial" w:hAnsi="Arial" w:cs="Arial"/>
        </w:rPr>
        <w:t>unclear</w:t>
      </w:r>
      <w:r w:rsidRPr="005F5831">
        <w:rPr>
          <w:rFonts w:ascii="Arial" w:hAnsi="Arial" w:cs="Arial" w:hint="eastAsia"/>
        </w:rPr>
        <w:t xml:space="preserve"> biological meaning</w:t>
      </w:r>
      <w:r w:rsidRPr="005F5831">
        <w:rPr>
          <w:rFonts w:ascii="Arial" w:hAnsi="Arial" w:cs="Arial"/>
        </w:rPr>
        <w:t>s</w:t>
      </w:r>
      <w:r w:rsidRPr="005F5831">
        <w:rPr>
          <w:rFonts w:ascii="Arial" w:hAnsi="Arial" w:cs="Arial" w:hint="eastAsia"/>
        </w:rPr>
        <w:t xml:space="preserve"> of </w:t>
      </w:r>
      <w:r w:rsidRPr="005F5831">
        <w:rPr>
          <w:rFonts w:ascii="Arial" w:hAnsi="Arial" w:cs="Arial"/>
        </w:rPr>
        <w:t>gene</w:t>
      </w:r>
      <w:r w:rsidRPr="005F5831">
        <w:rPr>
          <w:rFonts w:ascii="Arial" w:hAnsi="Arial" w:cs="Arial" w:hint="eastAsia"/>
        </w:rPr>
        <w:t xml:space="preserve"> signatures</w:t>
      </w:r>
      <w:r w:rsidRPr="005F5831">
        <w:rPr>
          <w:rFonts w:ascii="Arial" w:hAnsi="Arial" w:cs="Arial"/>
        </w:rPr>
        <w:t xml:space="preserve"> contributed to this limitation. Combination with clinical data and inferring </w:t>
      </w:r>
      <w:r w:rsidRPr="005F5831">
        <w:rPr>
          <w:rFonts w:ascii="Arial" w:hAnsi="Arial" w:cs="Arial" w:hint="eastAsia"/>
        </w:rPr>
        <w:t>biologically relevant pathway deregulation scores</w:t>
      </w:r>
      <w:r w:rsidRPr="005F5831">
        <w:rPr>
          <w:rFonts w:ascii="Arial" w:hAnsi="Arial" w:cs="Arial"/>
        </w:rPr>
        <w:t xml:space="preserve"> have been proposed as potential solutions</w:t>
      </w:r>
      <w:r w:rsidRPr="005F5831">
        <w:rPr>
          <w:rFonts w:ascii="Arial" w:hAnsi="Arial" w:cs="Arial" w:hint="eastAsia"/>
        </w:rPr>
        <w:t xml:space="preserve"> </w:t>
      </w:r>
      <w:r w:rsidRPr="005F5831">
        <w:rPr>
          <w:rFonts w:ascii="Arial" w:hAnsi="Arial" w:cs="Arial"/>
        </w:rPr>
        <w:fldChar w:fldCharType="begin"/>
      </w:r>
      <w:r w:rsidRPr="005F5831">
        <w:rPr>
          <w:rFonts w:ascii="Arial" w:hAnsi="Arial" w:cs="Arial"/>
        </w:rPr>
        <w:instrText xml:space="preserve"> ADDIN EN.CITE &lt;EndNote&gt;&lt;Cite&gt;&lt;Author&gt;Domany&lt;/Author&gt;&lt;Year&gt;2014&lt;/Year&gt;&lt;RecNum&gt;251&lt;/RecNum&gt;&lt;record&gt;&lt;rec-number&gt;251&lt;/rec-number&gt;&lt;foreign-keys&gt;&lt;key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Pr="005F5831">
        <w:rPr>
          <w:rFonts w:ascii="Arial" w:hAnsi="Arial" w:cs="Arial"/>
        </w:rPr>
        <w:fldChar w:fldCharType="separate"/>
      </w:r>
      <w:r w:rsidRPr="005F5831">
        <w:rPr>
          <w:rFonts w:ascii="Arial" w:hAnsi="Arial" w:cs="Arial"/>
        </w:rPr>
        <w:t>[38]</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In oral cancer,</w:t>
      </w:r>
      <w:r w:rsidRPr="005F5831">
        <w:rPr>
          <w:rFonts w:ascii="Arial" w:hAnsi="Arial" w:cs="Arial" w:hint="eastAsia"/>
        </w:rPr>
        <w:t xml:space="preserve"> </w:t>
      </w:r>
      <w:r w:rsidRPr="005F5831">
        <w:rPr>
          <w:rFonts w:ascii="Arial" w:hAnsi="Arial" w:cs="Arial"/>
        </w:rPr>
        <w:t>a</w:t>
      </w:r>
      <w:r w:rsidRPr="005F5831">
        <w:rPr>
          <w:rFonts w:ascii="Arial" w:hAnsi="Arial" w:cs="Arial" w:hint="eastAsia"/>
        </w:rPr>
        <w:t xml:space="preserve"> 29-</w:t>
      </w:r>
      <w:r w:rsidRPr="005F5831">
        <w:rPr>
          <w:rFonts w:ascii="Arial" w:hAnsi="Arial" w:cs="Arial"/>
        </w:rPr>
        <w:t>gene</w:t>
      </w:r>
      <w:r w:rsidRPr="005F5831">
        <w:rPr>
          <w:rFonts w:ascii="Arial" w:hAnsi="Arial" w:cs="Arial" w:hint="eastAsia"/>
        </w:rPr>
        <w:t xml:space="preserve"> predictive model showed marked improvements in terms of prediction accuracy over the models using previously known </w:t>
      </w:r>
      <w:proofErr w:type="spellStart"/>
      <w:r w:rsidRPr="005F5831">
        <w:rPr>
          <w:rFonts w:ascii="Arial" w:hAnsi="Arial" w:cs="Arial" w:hint="eastAsia"/>
        </w:rPr>
        <w:t>clinicopathologic</w:t>
      </w:r>
      <w:r w:rsidRPr="005F5831">
        <w:rPr>
          <w:rFonts w:ascii="Arial" w:hAnsi="Arial" w:cs="Arial"/>
        </w:rPr>
        <w:t>al</w:t>
      </w:r>
      <w:proofErr w:type="spellEnd"/>
      <w:r w:rsidRPr="005F5831">
        <w:rPr>
          <w:rFonts w:ascii="Arial" w:hAnsi="Arial" w:cs="Arial" w:hint="eastAsia"/>
        </w:rPr>
        <w:t xml:space="preserve"> risk factor</w:t>
      </w:r>
      <w:r w:rsidRPr="005F5831">
        <w:rPr>
          <w:rFonts w:ascii="Arial" w:hAnsi="Arial" w:cs="Arial"/>
        </w:rPr>
        <w:t>s</w:t>
      </w:r>
      <w:r w:rsidRPr="005F5831">
        <w:rPr>
          <w:rFonts w:ascii="Arial" w:hAnsi="Arial" w:cs="Arial" w:hint="eastAsia"/>
        </w:rPr>
        <w:t xml:space="preserve">. The prediction error curves </w:t>
      </w:r>
      <w:r w:rsidRPr="005F5831">
        <w:rPr>
          <w:rFonts w:ascii="Arial" w:hAnsi="Arial" w:cs="Arial"/>
        </w:rPr>
        <w:t xml:space="preserve">showed that </w:t>
      </w:r>
      <w:r w:rsidRPr="005F5831">
        <w:rPr>
          <w:rFonts w:ascii="Arial" w:hAnsi="Arial" w:cs="Arial" w:hint="eastAsia"/>
        </w:rPr>
        <w:t>Model 1 (only using microarray data) can markedly improve the prediction accuracy over Model 3 (clinical data and protein data)</w:t>
      </w:r>
      <w:r w:rsidRPr="005F5831">
        <w:rPr>
          <w:rFonts w:ascii="Arial" w:hAnsi="Arial" w:cs="Arial"/>
        </w:rPr>
        <w:t xml:space="preserve">. </w:t>
      </w:r>
      <w:r w:rsidRPr="005F5831">
        <w:rPr>
          <w:rFonts w:ascii="Arial" w:hAnsi="Arial" w:cs="Arial" w:hint="eastAsia"/>
        </w:rPr>
        <w:t>Model 2 (using microarray data, clinical data and protein data)</w:t>
      </w:r>
      <w:r w:rsidRPr="005F5831">
        <w:rPr>
          <w:rFonts w:ascii="Arial" w:hAnsi="Arial" w:cs="Arial"/>
        </w:rPr>
        <w:t xml:space="preserve"> wa</w:t>
      </w:r>
      <w:r w:rsidRPr="005F5831">
        <w:rPr>
          <w:rFonts w:ascii="Arial" w:hAnsi="Arial" w:cs="Arial" w:hint="eastAsia"/>
        </w:rPr>
        <w:t xml:space="preserve">s </w:t>
      </w:r>
      <w:r w:rsidRPr="005F5831">
        <w:rPr>
          <w:rFonts w:ascii="Arial" w:hAnsi="Arial" w:cs="Arial"/>
        </w:rPr>
        <w:t>slightly</w:t>
      </w:r>
      <w:r w:rsidRPr="005F5831">
        <w:rPr>
          <w:rFonts w:ascii="Arial" w:hAnsi="Arial" w:cs="Arial" w:hint="eastAsia"/>
        </w:rPr>
        <w:t xml:space="preserve"> better than Model 1, both models have similar performance </w:t>
      </w:r>
      <w:r w:rsidRPr="005F5831">
        <w:rPr>
          <w:rFonts w:ascii="Arial" w:hAnsi="Arial" w:cs="Arial"/>
        </w:rPr>
        <w:t>with</w:t>
      </w:r>
      <w:r w:rsidRPr="005F5831">
        <w:rPr>
          <w:rFonts w:ascii="Arial" w:hAnsi="Arial" w:cs="Arial" w:hint="eastAsia"/>
        </w:rPr>
        <w:t xml:space="preserve"> 8% prediction error rate beyond 2 years of follow-up time. </w:t>
      </w:r>
      <w:r w:rsidRPr="005F5831">
        <w:rPr>
          <w:rFonts w:ascii="Arial" w:hAnsi="Arial" w:cs="Arial"/>
        </w:rPr>
        <w:t xml:space="preserve">Although this approach is promising, high cost, special expertise in sample </w:t>
      </w:r>
      <w:r w:rsidRPr="005F5831">
        <w:rPr>
          <w:rFonts w:ascii="Arial" w:hAnsi="Arial" w:cs="Arial"/>
        </w:rPr>
        <w:lastRenderedPageBreak/>
        <w:t xml:space="preserve">analysis and data analysis, and high-quality of sampling are obvious hurdles to overcome before it is routinely used in clinical setting. </w:t>
      </w:r>
    </w:p>
    <w:p w:rsidR="005F5831" w:rsidRPr="005F5831" w:rsidRDefault="005F5831" w:rsidP="005F5831">
      <w:pPr>
        <w:spacing w:line="480" w:lineRule="auto"/>
        <w:ind w:firstLineChars="200" w:firstLine="440"/>
        <w:jc w:val="both"/>
        <w:rPr>
          <w:rFonts w:ascii="Arial" w:hAnsi="Arial" w:cs="Arial"/>
          <w:color w:val="00B0F0"/>
        </w:rPr>
      </w:pPr>
      <w:r w:rsidRPr="005F5831">
        <w:rPr>
          <w:rFonts w:ascii="Arial" w:hAnsi="Arial" w:cs="Arial"/>
        </w:rPr>
        <w:t xml:space="preserve">As a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remains a practical and reliable method for quantitative risk stratification of OSCC. It has been well established that </w:t>
      </w:r>
      <w:r w:rsidRPr="005F5831">
        <w:rPr>
          <w:rFonts w:ascii="Arial" w:hAnsi="Arial" w:cs="Arial" w:hint="eastAsia"/>
        </w:rPr>
        <w:t>DNA</w:t>
      </w:r>
      <w:r w:rsidRPr="005F5831">
        <w:rPr>
          <w:rFonts w:ascii="Arial" w:hAnsi="Arial" w:cs="Arial"/>
        </w:rPr>
        <w:t xml:space="preserve"> </w:t>
      </w:r>
      <w:r w:rsidRPr="005F5831">
        <w:rPr>
          <w:rFonts w:ascii="Arial" w:hAnsi="Arial" w:cs="Arial" w:hint="eastAsia"/>
        </w:rPr>
        <w:t>aneuploidy can predict histological</w:t>
      </w:r>
      <w:r w:rsidRPr="005F5831">
        <w:rPr>
          <w:rFonts w:ascii="Arial" w:hAnsi="Arial" w:cs="Arial"/>
        </w:rPr>
        <w:t>ly</w:t>
      </w:r>
      <w:r w:rsidRPr="005F5831">
        <w:rPr>
          <w:rFonts w:ascii="Arial" w:hAnsi="Arial" w:cs="Arial" w:hint="eastAsia"/>
        </w:rPr>
        <w:t xml:space="preserve"> obvious malignancy 1 to 15 months </w:t>
      </w:r>
      <w:r w:rsidRPr="005F5831">
        <w:rPr>
          <w:rFonts w:ascii="Arial" w:hAnsi="Arial" w:cs="Arial"/>
        </w:rPr>
        <w:t>prior</w:t>
      </w:r>
      <w:r w:rsidRPr="005F5831">
        <w:rPr>
          <w:rFonts w:ascii="Arial" w:hAnsi="Arial" w:cs="Arial" w:hint="eastAsia"/>
        </w:rPr>
        <w:t xml:space="preserve"> to histology </w:t>
      </w:r>
      <w:r w:rsidRPr="005F5831">
        <w:rPr>
          <w:rFonts w:ascii="Arial" w:hAnsi="Arial" w:cs="Arial"/>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[31,32]</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As a non-invasive and inexpensive method, this approach has advantages over other methods. Cellular morphology tend to be relatively stable than molecular markers. </w:t>
      </w:r>
      <w:r w:rsidRPr="005F5831">
        <w:rPr>
          <w:rFonts w:ascii="Arial" w:hAnsi="Arial" w:cs="Arial"/>
          <w:color w:val="00B0F0"/>
        </w:rPr>
        <w:t xml:space="preserve">However, our method has its limitations….. Two cases of normal with high OCRI…. Two cases of OSCC with low OCRI….. </w:t>
      </w:r>
      <w:proofErr w:type="spellStart"/>
      <w:r w:rsidRPr="005F5831">
        <w:rPr>
          <w:rFonts w:ascii="Arial" w:hAnsi="Arial" w:cs="Arial"/>
          <w:color w:val="00B0F0"/>
        </w:rPr>
        <w:t>Exfoliative</w:t>
      </w:r>
      <w:proofErr w:type="spellEnd"/>
      <w:r w:rsidRPr="005F5831">
        <w:rPr>
          <w:rFonts w:ascii="Arial" w:hAnsi="Arial" w:cs="Arial"/>
          <w:color w:val="00B0F0"/>
        </w:rPr>
        <w:t xml:space="preserve"> cytology may be repeated for outliers.</w:t>
      </w:r>
    </w:p>
    <w:p w:rsidR="005F5831" w:rsidRPr="005F5831" w:rsidRDefault="005F5831" w:rsidP="005F5831">
      <w:pPr>
        <w:spacing w:line="480" w:lineRule="auto"/>
        <w:ind w:firstLineChars="200" w:firstLine="440"/>
        <w:jc w:val="both"/>
        <w:rPr>
          <w:rFonts w:ascii="Arial" w:hAnsi="Arial" w:cs="Arial"/>
          <w:color w:val="00B0F0"/>
        </w:rPr>
      </w:pPr>
      <w:r w:rsidRPr="005F5831">
        <w:rPr>
          <w:rFonts w:ascii="Arial" w:hAnsi="Arial" w:cs="Arial" w:hint="eastAsia"/>
          <w:color w:val="00B0F0"/>
        </w:rPr>
        <w:t xml:space="preserve">There are several useful parameters collected by </w:t>
      </w:r>
      <w:proofErr w:type="spellStart"/>
      <w:r w:rsidRPr="005F5831">
        <w:rPr>
          <w:rFonts w:ascii="Arial" w:hAnsi="Arial" w:cs="Arial" w:hint="eastAsia"/>
          <w:color w:val="00B0F0"/>
        </w:rPr>
        <w:t>exfoliative</w:t>
      </w:r>
      <w:proofErr w:type="spellEnd"/>
      <w:r w:rsidRPr="005F5831">
        <w:rPr>
          <w:rFonts w:ascii="Arial" w:hAnsi="Arial" w:cs="Arial" w:hint="eastAsia"/>
          <w:color w:val="00B0F0"/>
        </w:rPr>
        <w:t xml:space="preserve"> cytology besides DI value. In our study only used DI value as the parameter for model construction. </w:t>
      </w:r>
      <w:r w:rsidRPr="005F5831">
        <w:rPr>
          <w:rFonts w:ascii="Arial" w:hAnsi="Arial" w:cs="Arial"/>
          <w:color w:val="00B0F0"/>
        </w:rPr>
        <w:t>W</w:t>
      </w:r>
      <w:r w:rsidRPr="005F5831">
        <w:rPr>
          <w:rFonts w:ascii="Arial" w:hAnsi="Arial" w:cs="Arial" w:hint="eastAsia"/>
          <w:color w:val="00B0F0"/>
        </w:rPr>
        <w:t xml:space="preserve">e believe if other parameters are taken into consideration, the performance of this model may be </w:t>
      </w:r>
      <w:r w:rsidRPr="005F5831">
        <w:rPr>
          <w:rFonts w:ascii="Arial" w:hAnsi="Arial" w:cs="Arial"/>
          <w:color w:val="00B0F0"/>
        </w:rPr>
        <w:t>further</w:t>
      </w:r>
      <w:r w:rsidRPr="005F5831">
        <w:rPr>
          <w:rFonts w:ascii="Arial" w:hAnsi="Arial" w:cs="Arial" w:hint="eastAsia"/>
          <w:color w:val="00B0F0"/>
        </w:rPr>
        <w:t xml:space="preserve"> improved. On the other hand, i</w:t>
      </w:r>
      <w:r w:rsidRPr="005F5831">
        <w:rPr>
          <w:rFonts w:ascii="Arial" w:hAnsi="Arial" w:cs="Arial"/>
          <w:color w:val="00B0F0"/>
        </w:rPr>
        <w:t>n combination with other existing methods, according to visual inspection by clinicians, physic-chemical properties</w:t>
      </w:r>
      <w:r w:rsidRPr="005F5831">
        <w:rPr>
          <w:rFonts w:ascii="Arial" w:hAnsi="Arial" w:cs="Arial" w:hint="eastAsia"/>
          <w:color w:val="00B0F0"/>
        </w:rPr>
        <w:t xml:space="preserve"> and </w:t>
      </w:r>
      <w:r w:rsidRPr="005F5831">
        <w:rPr>
          <w:rFonts w:ascii="Arial" w:hAnsi="Arial" w:cs="Arial"/>
          <w:color w:val="00B0F0"/>
        </w:rPr>
        <w:t xml:space="preserve">molecular markers, </w:t>
      </w:r>
      <w:r w:rsidRPr="005F5831">
        <w:rPr>
          <w:rFonts w:ascii="Arial" w:hAnsi="Arial" w:cs="Arial" w:hint="eastAsia"/>
          <w:color w:val="00B0F0"/>
        </w:rPr>
        <w:t>especially</w:t>
      </w:r>
      <w:r w:rsidRPr="005F5831">
        <w:rPr>
          <w:rFonts w:ascii="Arial" w:hAnsi="Arial" w:cs="Arial"/>
          <w:color w:val="00B0F0"/>
        </w:rPr>
        <w:t xml:space="preserve">, genomics data obtained by </w:t>
      </w:r>
      <w:r w:rsidRPr="005F5831">
        <w:rPr>
          <w:rFonts w:ascii="Arial" w:hAnsi="Arial" w:cs="Arial" w:hint="eastAsia"/>
          <w:color w:val="00B0F0"/>
        </w:rPr>
        <w:t xml:space="preserve">the multiplexed, high-throughput </w:t>
      </w:r>
      <w:proofErr w:type="spellStart"/>
      <w:r w:rsidRPr="005F5831">
        <w:rPr>
          <w:rFonts w:ascii="Arial" w:hAnsi="Arial" w:cs="Arial"/>
          <w:color w:val="00B0F0"/>
        </w:rPr>
        <w:t>NextGen</w:t>
      </w:r>
      <w:proofErr w:type="spellEnd"/>
      <w:r w:rsidRPr="005F5831">
        <w:rPr>
          <w:rFonts w:ascii="Arial" w:hAnsi="Arial" w:cs="Arial"/>
          <w:color w:val="00B0F0"/>
        </w:rPr>
        <w:t xml:space="preserve"> sequencing</w:t>
      </w:r>
      <w:r w:rsidRPr="005F5831">
        <w:rPr>
          <w:rFonts w:ascii="Arial" w:hAnsi="Arial" w:cs="Arial" w:hint="eastAsia"/>
          <w:color w:val="00B0F0"/>
        </w:rPr>
        <w:t xml:space="preserve"> </w:t>
      </w:r>
      <w:r w:rsidRPr="005F5831">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Pr="005F5831">
        <w:rPr>
          <w:rFonts w:ascii="Arial" w:hAnsi="Arial" w:cs="Arial"/>
          <w:color w:val="00B0F0"/>
        </w:rPr>
        <w:instrText xml:space="preserve"> ADDIN EN.CITE </w:instrText>
      </w:r>
      <w:r w:rsidRPr="005F5831">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Pr="005F5831">
        <w:rPr>
          <w:rFonts w:ascii="Arial" w:hAnsi="Arial" w:cs="Arial"/>
          <w:color w:val="00B0F0"/>
        </w:rPr>
        <w:instrText xml:space="preserve"> ADDIN EN.CITE.DATA </w:instrText>
      </w:r>
      <w:r w:rsidRPr="005F5831">
        <w:rPr>
          <w:rFonts w:ascii="Arial" w:hAnsi="Arial" w:cs="Arial"/>
          <w:color w:val="00B0F0"/>
        </w:rPr>
      </w:r>
      <w:r w:rsidRPr="005F5831">
        <w:rPr>
          <w:rFonts w:ascii="Arial" w:hAnsi="Arial" w:cs="Arial"/>
          <w:color w:val="00B0F0"/>
        </w:rPr>
        <w:fldChar w:fldCharType="end"/>
      </w:r>
      <w:r w:rsidRPr="005F5831">
        <w:rPr>
          <w:rFonts w:ascii="Arial" w:hAnsi="Arial" w:cs="Arial"/>
          <w:color w:val="00B0F0"/>
        </w:rPr>
      </w:r>
      <w:r w:rsidRPr="005F5831">
        <w:rPr>
          <w:rFonts w:ascii="Arial" w:hAnsi="Arial" w:cs="Arial"/>
          <w:color w:val="00B0F0"/>
        </w:rPr>
        <w:fldChar w:fldCharType="separate"/>
      </w:r>
      <w:r w:rsidRPr="005F5831">
        <w:rPr>
          <w:rFonts w:ascii="Arial" w:hAnsi="Arial" w:cs="Arial"/>
          <w:color w:val="00B0F0"/>
        </w:rPr>
        <w:t>[39,40]</w:t>
      </w:r>
      <w:r w:rsidRPr="005F5831">
        <w:rPr>
          <w:rFonts w:ascii="Arial" w:hAnsi="Arial" w:cs="Arial"/>
          <w:color w:val="00B0F0"/>
        </w:rPr>
        <w:fldChar w:fldCharType="end"/>
      </w:r>
      <w:r w:rsidRPr="005F5831">
        <w:rPr>
          <w:rFonts w:ascii="Arial" w:hAnsi="Arial" w:cs="Arial" w:hint="eastAsia"/>
          <w:color w:val="00B0F0"/>
        </w:rPr>
        <w:t xml:space="preserve">, this model may be </w:t>
      </w:r>
      <w:r w:rsidR="00BB5D9F">
        <w:rPr>
          <w:rFonts w:ascii="Arial" w:hAnsi="Arial" w:cs="Arial"/>
          <w:color w:val="00B0F0"/>
        </w:rPr>
        <w:t xml:space="preserve">further </w:t>
      </w:r>
      <w:r w:rsidRPr="005F5831">
        <w:rPr>
          <w:rFonts w:ascii="Arial" w:hAnsi="Arial" w:cs="Arial" w:hint="eastAsia"/>
          <w:color w:val="00B0F0"/>
        </w:rPr>
        <w:t xml:space="preserve">improved. </w:t>
      </w:r>
    </w:p>
    <w:p w:rsidR="00943170" w:rsidRPr="00FA3E58" w:rsidRDefault="00943170" w:rsidP="00303E3C">
      <w:pPr>
        <w:pStyle w:val="ListParagraph"/>
        <w:spacing w:line="480" w:lineRule="auto"/>
        <w:ind w:left="360" w:firstLineChars="0" w:firstLine="0"/>
        <w:rPr>
          <w:rFonts w:ascii="Arial" w:hAnsi="Arial" w:cs="Arial"/>
          <w:color w:val="00B0F0"/>
          <w:sz w:val="22"/>
        </w:rPr>
      </w:pP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lastRenderedPageBreak/>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r w:rsidRPr="00AB5884">
        <w:rPr>
          <w:rFonts w:ascii="Arial" w:hAnsi="Arial" w:cs="Arial"/>
        </w:rPr>
        <w:lastRenderedPageBreak/>
        <w:t>Table 1.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lastRenderedPageBreak/>
        <w:t>Figure Legends</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
    <w:p w:rsidR="00AB5884" w:rsidRPr="002F0330" w:rsidRDefault="00AB5884" w:rsidP="00AB5884">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w:t>
      </w:r>
      <w:r w:rsidRPr="002F0330">
        <w:rPr>
          <w:rFonts w:ascii="Arial" w:hAnsi="Arial" w:cs="Arial"/>
        </w:rPr>
        <w:lastRenderedPageBreak/>
        <w:t xml:space="preserve">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2"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rsidR="00AB5884" w:rsidRDefault="00AB5884" w:rsidP="00972AAD">
      <w:pPr>
        <w:spacing w:line="480" w:lineRule="auto"/>
        <w:rPr>
          <w:rFonts w:ascii="Arial" w:hAnsi="Arial" w:cs="Arial"/>
        </w:rPr>
      </w:pPr>
      <w:r w:rsidRPr="002F0330">
        <w:rPr>
          <w:rFonts w:ascii="Arial" w:hAnsi="Arial" w:cs="Arial"/>
          <w:b/>
        </w:rPr>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the</w:t>
      </w:r>
      <w:r>
        <w:rPr>
          <w:rFonts w:ascii="Arial" w:hAnsi="Arial" w:cs="Arial"/>
        </w:rPr>
        <w:t xml:space="preserve"> </w:t>
      </w:r>
      <w:proofErr w:type="spellStart"/>
      <w:r w:rsidR="00972AAD">
        <w:rPr>
          <w:rFonts w:ascii="Arial" w:hAnsi="Arial" w:cs="Arial"/>
        </w:rPr>
        <w:t>h</w:t>
      </w:r>
      <w:r w:rsidRPr="002F0330">
        <w:rPr>
          <w:rFonts w:ascii="Arial" w:hAnsi="Arial" w:cs="Arial"/>
        </w:rPr>
        <w:t>istopatholog</w:t>
      </w:r>
      <w:r w:rsidR="00972AAD">
        <w:rPr>
          <w:rFonts w:ascii="Arial" w:hAnsi="Arial" w:cs="Arial"/>
        </w:rPr>
        <w:t>ical</w:t>
      </w:r>
      <w:proofErr w:type="spellEnd"/>
      <w:r w:rsidRPr="002F0330">
        <w:rPr>
          <w:rFonts w:ascii="Arial" w:hAnsi="Arial" w:cs="Arial"/>
        </w:rPr>
        <w:t xml:space="preserve"> diagnosis of squamous cell carcinoma</w:t>
      </w:r>
      <w:r>
        <w:rPr>
          <w:rFonts w:ascii="Arial" w:hAnsi="Arial" w:cs="Arial"/>
        </w:rPr>
        <w:t xml:space="preserve"> (D)</w:t>
      </w:r>
      <w:r w:rsidRPr="002F0330">
        <w:rPr>
          <w:rFonts w:ascii="Arial" w:hAnsi="Arial" w:cs="Arial"/>
        </w:rPr>
        <w:t xml:space="preserve">. </w:t>
      </w:r>
      <w:r>
        <w:rPr>
          <w:rFonts w:ascii="Arial" w:hAnsi="Arial" w:cs="Arial"/>
        </w:rPr>
        <w:br w:type="page"/>
      </w:r>
    </w:p>
    <w:p w:rsidR="00ED4DE6" w:rsidRDefault="00943170" w:rsidP="00303E3C">
      <w:pPr>
        <w:spacing w:line="480" w:lineRule="auto"/>
        <w:jc w:val="both"/>
        <w:rPr>
          <w:rFonts w:ascii="Arial" w:hAnsi="Arial" w:cs="Arial"/>
        </w:rPr>
      </w:pPr>
      <w:r w:rsidRPr="00943170">
        <w:rPr>
          <w:rFonts w:ascii="Arial" w:hAnsi="Arial" w:cs="Arial"/>
        </w:rPr>
        <w:lastRenderedPageBreak/>
        <w:t>References</w:t>
      </w:r>
    </w:p>
    <w:p w:rsidR="0090323A" w:rsidRPr="0090323A" w:rsidRDefault="00EE4021" w:rsidP="0090323A">
      <w:pPr>
        <w:spacing w:after="0" w:line="240" w:lineRule="auto"/>
        <w:ind w:left="720" w:hanging="720"/>
        <w:jc w:val="both"/>
        <w:rPr>
          <w:rFonts w:cs="Arial"/>
          <w:noProof/>
        </w:rPr>
      </w:pPr>
      <w:r>
        <w:rPr>
          <w:rFonts w:ascii="Arial" w:hAnsi="Arial" w:cs="Arial"/>
        </w:rPr>
        <w:fldChar w:fldCharType="begin"/>
      </w:r>
      <w:r w:rsidR="00ED4DE6">
        <w:rPr>
          <w:rFonts w:ascii="Arial" w:hAnsi="Arial" w:cs="Arial"/>
        </w:rPr>
        <w:instrText xml:space="preserve"> ADDIN EN.REFLIST </w:instrText>
      </w:r>
      <w:r>
        <w:rPr>
          <w:rFonts w:ascii="Arial" w:hAnsi="Arial" w:cs="Arial"/>
        </w:rPr>
        <w:fldChar w:fldCharType="separate"/>
      </w:r>
      <w:bookmarkStart w:id="56" w:name="_ENREF_1"/>
      <w:r w:rsidR="0090323A" w:rsidRPr="0090323A">
        <w:rPr>
          <w:rFonts w:cs="Arial"/>
          <w:noProof/>
        </w:rPr>
        <w:t xml:space="preserve">Ahmed, S. M., Mubeen, et al. (2009). "Molecular biology: an early detector of oral cancers." </w:t>
      </w:r>
      <w:r w:rsidR="0090323A" w:rsidRPr="0090323A">
        <w:rPr>
          <w:rFonts w:cs="Arial"/>
          <w:noProof/>
          <w:u w:val="single"/>
        </w:rPr>
        <w:t>Ann Diagn Pathol</w:t>
      </w:r>
      <w:r w:rsidR="0090323A" w:rsidRPr="0090323A">
        <w:rPr>
          <w:rFonts w:cs="Arial"/>
          <w:noProof/>
        </w:rPr>
        <w:t xml:space="preserve"> </w:t>
      </w:r>
      <w:r w:rsidR="0090323A" w:rsidRPr="0090323A">
        <w:rPr>
          <w:rFonts w:cs="Arial"/>
          <w:b/>
          <w:noProof/>
        </w:rPr>
        <w:t>13</w:t>
      </w:r>
      <w:r w:rsidR="0090323A" w:rsidRPr="0090323A">
        <w:rPr>
          <w:rFonts w:cs="Arial"/>
          <w:noProof/>
        </w:rPr>
        <w:t>(2): 140-145.</w:t>
      </w:r>
      <w:bookmarkEnd w:id="56"/>
    </w:p>
    <w:p w:rsidR="0090323A" w:rsidRPr="0090323A" w:rsidRDefault="0090323A" w:rsidP="0090323A">
      <w:pPr>
        <w:spacing w:after="0" w:line="240" w:lineRule="auto"/>
        <w:ind w:left="720" w:hanging="720"/>
        <w:jc w:val="both"/>
        <w:rPr>
          <w:rFonts w:cs="Arial"/>
          <w:noProof/>
        </w:rPr>
      </w:pPr>
      <w:bookmarkStart w:id="57" w:name="_ENREF_2"/>
      <w:r w:rsidRPr="0090323A">
        <w:rPr>
          <w:rFonts w:cs="Arial"/>
          <w:noProof/>
        </w:rPr>
        <w:t xml:space="preserve">Arpino, G., D. Generali, et al. (2013). "Gene expression profiling in breast cancer: a clinical perspective." </w:t>
      </w:r>
      <w:r w:rsidRPr="0090323A">
        <w:rPr>
          <w:rFonts w:cs="Arial"/>
          <w:noProof/>
          <w:u w:val="single"/>
        </w:rPr>
        <w:t>Breast</w:t>
      </w:r>
      <w:r w:rsidRPr="0090323A">
        <w:rPr>
          <w:rFonts w:cs="Arial"/>
          <w:noProof/>
        </w:rPr>
        <w:t xml:space="preserve"> </w:t>
      </w:r>
      <w:r w:rsidRPr="0090323A">
        <w:rPr>
          <w:rFonts w:cs="Arial"/>
          <w:b/>
          <w:noProof/>
        </w:rPr>
        <w:t>22</w:t>
      </w:r>
      <w:r w:rsidRPr="0090323A">
        <w:rPr>
          <w:rFonts w:cs="Arial"/>
          <w:noProof/>
        </w:rPr>
        <w:t>(2): 109-120.</w:t>
      </w:r>
      <w:bookmarkEnd w:id="57"/>
    </w:p>
    <w:p w:rsidR="0090323A" w:rsidRPr="0090323A" w:rsidRDefault="0090323A" w:rsidP="0090323A">
      <w:pPr>
        <w:spacing w:after="0" w:line="240" w:lineRule="auto"/>
        <w:ind w:left="720" w:hanging="720"/>
        <w:jc w:val="both"/>
        <w:rPr>
          <w:rFonts w:cs="Arial"/>
          <w:noProof/>
        </w:rPr>
      </w:pPr>
      <w:bookmarkStart w:id="58" w:name="_ENREF_3"/>
      <w:r w:rsidRPr="0090323A">
        <w:rPr>
          <w:rFonts w:cs="Arial"/>
          <w:noProof/>
        </w:rPr>
        <w:t xml:space="preserve">Awan, K. H., P. R. Morgan, et al. (2011). "Evaluation of an autofluorescence based imaging system (VELscope) in the detection of oral potentially malignant disorders and benign keratoses." </w:t>
      </w:r>
      <w:r w:rsidRPr="0090323A">
        <w:rPr>
          <w:rFonts w:cs="Arial"/>
          <w:noProof/>
          <w:u w:val="single"/>
        </w:rPr>
        <w:t>Oral Oncol</w:t>
      </w:r>
      <w:r w:rsidRPr="0090323A">
        <w:rPr>
          <w:rFonts w:cs="Arial"/>
          <w:noProof/>
        </w:rPr>
        <w:t xml:space="preserve"> </w:t>
      </w:r>
      <w:r w:rsidRPr="0090323A">
        <w:rPr>
          <w:rFonts w:cs="Arial"/>
          <w:b/>
          <w:noProof/>
        </w:rPr>
        <w:t>47</w:t>
      </w:r>
      <w:r w:rsidRPr="0090323A">
        <w:rPr>
          <w:rFonts w:cs="Arial"/>
          <w:noProof/>
        </w:rPr>
        <w:t>(4): 274-277.</w:t>
      </w:r>
      <w:bookmarkEnd w:id="58"/>
    </w:p>
    <w:p w:rsidR="0090323A" w:rsidRPr="0090323A" w:rsidRDefault="0090323A" w:rsidP="0090323A">
      <w:pPr>
        <w:spacing w:after="0" w:line="240" w:lineRule="auto"/>
        <w:ind w:left="720" w:hanging="720"/>
        <w:jc w:val="both"/>
        <w:rPr>
          <w:rFonts w:cs="Arial"/>
          <w:noProof/>
        </w:rPr>
      </w:pPr>
      <w:bookmarkStart w:id="59" w:name="_ENREF_4"/>
      <w:r w:rsidRPr="0090323A">
        <w:rPr>
          <w:rFonts w:cs="Arial"/>
          <w:noProof/>
        </w:rPr>
        <w:t xml:space="preserve">Brouns, E. R., J. A. Baart, et al. (2013). "The relevance of uniform reporting in oral leukoplakia: definition, certainty factor and staging based on experience with 275 patients." </w:t>
      </w:r>
      <w:r w:rsidRPr="0090323A">
        <w:rPr>
          <w:rFonts w:cs="Arial"/>
          <w:noProof/>
          <w:u w:val="single"/>
        </w:rPr>
        <w:t>Med Oral Patol Oral Cir Bucal</w:t>
      </w:r>
      <w:r w:rsidRPr="0090323A">
        <w:rPr>
          <w:rFonts w:cs="Arial"/>
          <w:noProof/>
        </w:rPr>
        <w:t xml:space="preserve"> </w:t>
      </w:r>
      <w:r w:rsidRPr="0090323A">
        <w:rPr>
          <w:rFonts w:cs="Arial"/>
          <w:b/>
          <w:noProof/>
        </w:rPr>
        <w:t>18</w:t>
      </w:r>
      <w:r w:rsidRPr="0090323A">
        <w:rPr>
          <w:rFonts w:cs="Arial"/>
          <w:noProof/>
        </w:rPr>
        <w:t>(1): e19-26.</w:t>
      </w:r>
      <w:bookmarkEnd w:id="59"/>
    </w:p>
    <w:p w:rsidR="0090323A" w:rsidRPr="0090323A" w:rsidRDefault="0090323A" w:rsidP="0090323A">
      <w:pPr>
        <w:spacing w:after="0" w:line="240" w:lineRule="auto"/>
        <w:ind w:left="720" w:hanging="720"/>
        <w:jc w:val="both"/>
        <w:rPr>
          <w:rFonts w:cs="Arial"/>
          <w:noProof/>
        </w:rPr>
      </w:pPr>
      <w:bookmarkStart w:id="60" w:name="_ENREF_5"/>
      <w:r w:rsidRPr="0090323A">
        <w:rPr>
          <w:rFonts w:cs="Arial"/>
          <w:noProof/>
        </w:rPr>
        <w:t xml:space="preserve">Cassidy, A., S. W. Duffy, et al. (2006). "Lung cancer risk prediction: a tool for early detection." </w:t>
      </w:r>
      <w:r w:rsidRPr="0090323A">
        <w:rPr>
          <w:rFonts w:cs="Arial"/>
          <w:noProof/>
          <w:u w:val="single"/>
        </w:rPr>
        <w:t>Int J Cancer</w:t>
      </w:r>
      <w:r w:rsidRPr="0090323A">
        <w:rPr>
          <w:rFonts w:cs="Arial"/>
          <w:noProof/>
        </w:rPr>
        <w:t xml:space="preserve"> </w:t>
      </w:r>
      <w:r w:rsidRPr="0090323A">
        <w:rPr>
          <w:rFonts w:cs="Arial"/>
          <w:b/>
          <w:noProof/>
        </w:rPr>
        <w:t>120</w:t>
      </w:r>
      <w:r w:rsidRPr="0090323A">
        <w:rPr>
          <w:rFonts w:cs="Arial"/>
          <w:noProof/>
        </w:rPr>
        <w:t>(1): 1-6.</w:t>
      </w:r>
      <w:bookmarkEnd w:id="60"/>
    </w:p>
    <w:p w:rsidR="0090323A" w:rsidRPr="0090323A" w:rsidRDefault="0090323A" w:rsidP="0090323A">
      <w:pPr>
        <w:spacing w:after="0" w:line="240" w:lineRule="auto"/>
        <w:ind w:left="720" w:hanging="720"/>
        <w:jc w:val="both"/>
        <w:rPr>
          <w:rFonts w:cs="Arial"/>
          <w:noProof/>
        </w:rPr>
      </w:pPr>
      <w:bookmarkStart w:id="61" w:name="_ENREF_6"/>
      <w:r w:rsidRPr="0090323A">
        <w:rPr>
          <w:rFonts w:cs="Arial"/>
          <w:noProof/>
        </w:rPr>
        <w:t xml:space="preserve">Cervigne, N. K., J. Machado, et al. (2014). "Recurrent genomic alterations in sequential progressive leukoplakia and oral cancer: drivers of oral tumorigenesis?" </w:t>
      </w:r>
      <w:r w:rsidRPr="0090323A">
        <w:rPr>
          <w:rFonts w:cs="Arial"/>
          <w:noProof/>
          <w:u w:val="single"/>
        </w:rPr>
        <w:t>Hum Mol Genet</w:t>
      </w:r>
      <w:r w:rsidRPr="0090323A">
        <w:rPr>
          <w:rFonts w:cs="Arial"/>
          <w:noProof/>
        </w:rPr>
        <w:t xml:space="preserve"> </w:t>
      </w:r>
      <w:r w:rsidRPr="0090323A">
        <w:rPr>
          <w:rFonts w:cs="Arial"/>
          <w:b/>
          <w:noProof/>
        </w:rPr>
        <w:t>23</w:t>
      </w:r>
      <w:r w:rsidRPr="0090323A">
        <w:rPr>
          <w:rFonts w:cs="Arial"/>
          <w:noProof/>
        </w:rPr>
        <w:t>(10): 2618-2628.</w:t>
      </w:r>
      <w:bookmarkEnd w:id="61"/>
    </w:p>
    <w:p w:rsidR="0090323A" w:rsidRPr="0090323A" w:rsidRDefault="0090323A" w:rsidP="0090323A">
      <w:pPr>
        <w:spacing w:after="0" w:line="240" w:lineRule="auto"/>
        <w:ind w:left="720" w:hanging="720"/>
        <w:jc w:val="both"/>
        <w:rPr>
          <w:rFonts w:cs="Arial"/>
          <w:noProof/>
        </w:rPr>
      </w:pPr>
      <w:bookmarkStart w:id="62" w:name="_ENREF_7"/>
      <w:r w:rsidRPr="0090323A">
        <w:rPr>
          <w:rFonts w:cs="Arial"/>
          <w:noProof/>
        </w:rPr>
        <w:t xml:space="preserve">Chaturvedi, P., S. K. Majumder, et al. (2010). "Fluorescence spectroscopy for noninvasive early diagnosis of oral mucosal malignant and potentially malignant lesions." </w:t>
      </w:r>
      <w:r w:rsidRPr="0090323A">
        <w:rPr>
          <w:rFonts w:cs="Arial"/>
          <w:noProof/>
          <w:u w:val="single"/>
        </w:rPr>
        <w:t>J Cancer Res Ther</w:t>
      </w:r>
      <w:r w:rsidRPr="0090323A">
        <w:rPr>
          <w:rFonts w:cs="Arial"/>
          <w:noProof/>
        </w:rPr>
        <w:t xml:space="preserve"> </w:t>
      </w:r>
      <w:r w:rsidRPr="0090323A">
        <w:rPr>
          <w:rFonts w:cs="Arial"/>
          <w:b/>
          <w:noProof/>
        </w:rPr>
        <w:t>6</w:t>
      </w:r>
      <w:r w:rsidRPr="0090323A">
        <w:rPr>
          <w:rFonts w:cs="Arial"/>
          <w:noProof/>
        </w:rPr>
        <w:t>(4): 497-502.</w:t>
      </w:r>
      <w:bookmarkEnd w:id="62"/>
    </w:p>
    <w:p w:rsidR="0090323A" w:rsidRPr="0090323A" w:rsidRDefault="0090323A" w:rsidP="0090323A">
      <w:pPr>
        <w:spacing w:after="0" w:line="240" w:lineRule="auto"/>
        <w:ind w:left="720" w:hanging="720"/>
        <w:jc w:val="both"/>
        <w:rPr>
          <w:rFonts w:cs="Arial"/>
          <w:noProof/>
        </w:rPr>
      </w:pPr>
      <w:bookmarkStart w:id="63" w:name="_ENREF_8"/>
      <w:r w:rsidRPr="0090323A">
        <w:rPr>
          <w:rFonts w:cs="Arial"/>
          <w:noProof/>
        </w:rPr>
        <w:t xml:space="preserve">Di Narzo, A. F., S. Tejpar, et al. (2014). "Test of four colon cancer risk-scores in formalin fixed paraffin embedded microarray gene expression data." </w:t>
      </w:r>
      <w:r w:rsidRPr="0090323A">
        <w:rPr>
          <w:rFonts w:cs="Arial"/>
          <w:noProof/>
          <w:u w:val="single"/>
        </w:rPr>
        <w:t>J Natl Cancer Inst</w:t>
      </w:r>
      <w:r w:rsidRPr="0090323A">
        <w:rPr>
          <w:rFonts w:cs="Arial"/>
          <w:noProof/>
        </w:rPr>
        <w:t xml:space="preserve"> </w:t>
      </w:r>
      <w:r w:rsidRPr="0090323A">
        <w:rPr>
          <w:rFonts w:cs="Arial"/>
          <w:b/>
          <w:noProof/>
        </w:rPr>
        <w:t>106</w:t>
      </w:r>
      <w:r w:rsidRPr="0090323A">
        <w:rPr>
          <w:rFonts w:cs="Arial"/>
          <w:noProof/>
        </w:rPr>
        <w:t>(10).</w:t>
      </w:r>
      <w:bookmarkEnd w:id="63"/>
    </w:p>
    <w:p w:rsidR="0090323A" w:rsidRPr="0090323A" w:rsidRDefault="0090323A" w:rsidP="0090323A">
      <w:pPr>
        <w:spacing w:after="0" w:line="240" w:lineRule="auto"/>
        <w:ind w:left="720" w:hanging="720"/>
        <w:jc w:val="both"/>
        <w:rPr>
          <w:rFonts w:cs="Arial"/>
          <w:noProof/>
        </w:rPr>
      </w:pPr>
      <w:bookmarkStart w:id="64" w:name="_ENREF_9"/>
      <w:r w:rsidRPr="0090323A">
        <w:rPr>
          <w:rFonts w:cs="Arial"/>
          <w:noProof/>
        </w:rPr>
        <w:t xml:space="preserve">Domany, E. (2014). "Using high-throughput transcriptomic data for prognosis: a critical overview and perspectives." </w:t>
      </w:r>
      <w:r w:rsidRPr="0090323A">
        <w:rPr>
          <w:rFonts w:cs="Arial"/>
          <w:noProof/>
          <w:u w:val="single"/>
        </w:rPr>
        <w:t>Cancer Res</w:t>
      </w:r>
      <w:r w:rsidRPr="0090323A">
        <w:rPr>
          <w:rFonts w:cs="Arial"/>
          <w:noProof/>
        </w:rPr>
        <w:t xml:space="preserve"> </w:t>
      </w:r>
      <w:r w:rsidRPr="0090323A">
        <w:rPr>
          <w:rFonts w:cs="Arial"/>
          <w:b/>
          <w:noProof/>
        </w:rPr>
        <w:t>74</w:t>
      </w:r>
      <w:r w:rsidRPr="0090323A">
        <w:rPr>
          <w:rFonts w:cs="Arial"/>
          <w:noProof/>
        </w:rPr>
        <w:t>(17): 4612-4621.</w:t>
      </w:r>
      <w:bookmarkEnd w:id="64"/>
    </w:p>
    <w:p w:rsidR="0090323A" w:rsidRPr="0090323A" w:rsidRDefault="0090323A" w:rsidP="0090323A">
      <w:pPr>
        <w:spacing w:after="0" w:line="240" w:lineRule="auto"/>
        <w:ind w:left="720" w:hanging="720"/>
        <w:jc w:val="both"/>
        <w:rPr>
          <w:rFonts w:cs="Arial"/>
          <w:noProof/>
        </w:rPr>
      </w:pPr>
      <w:bookmarkStart w:id="65" w:name="_ENREF_10"/>
      <w:r w:rsidRPr="0090323A">
        <w:rPr>
          <w:rFonts w:cs="Arial"/>
          <w:noProof/>
        </w:rPr>
        <w:t xml:space="preserve">Gupta, P. C., F. S. Mehta, et al. (1980). "Incidence rates of oral cancer and natural history of oral precancerous lesions in a 10-year follow-up study of Indian villagers." </w:t>
      </w:r>
      <w:r w:rsidRPr="0090323A">
        <w:rPr>
          <w:rFonts w:cs="Arial"/>
          <w:noProof/>
          <w:u w:val="single"/>
        </w:rPr>
        <w:t>Community Dent Oral Epidemiol</w:t>
      </w:r>
      <w:r w:rsidRPr="0090323A">
        <w:rPr>
          <w:rFonts w:cs="Arial"/>
          <w:noProof/>
        </w:rPr>
        <w:t xml:space="preserve"> </w:t>
      </w:r>
      <w:r w:rsidRPr="0090323A">
        <w:rPr>
          <w:rFonts w:cs="Arial"/>
          <w:b/>
          <w:noProof/>
        </w:rPr>
        <w:t>8</w:t>
      </w:r>
      <w:r w:rsidRPr="0090323A">
        <w:rPr>
          <w:rFonts w:cs="Arial"/>
          <w:noProof/>
        </w:rPr>
        <w:t>(6): 283-333.</w:t>
      </w:r>
      <w:bookmarkEnd w:id="65"/>
    </w:p>
    <w:p w:rsidR="0090323A" w:rsidRPr="0090323A" w:rsidRDefault="0090323A" w:rsidP="0090323A">
      <w:pPr>
        <w:spacing w:after="0" w:line="240" w:lineRule="auto"/>
        <w:ind w:left="720" w:hanging="720"/>
        <w:jc w:val="both"/>
        <w:rPr>
          <w:rFonts w:cs="Arial"/>
          <w:noProof/>
        </w:rPr>
      </w:pPr>
      <w:bookmarkStart w:id="66" w:name="_ENREF_11"/>
      <w:r w:rsidRPr="0090323A">
        <w:rPr>
          <w:rFonts w:cs="Arial"/>
          <w:noProof/>
        </w:rPr>
        <w:t xml:space="preserve">Jadhav, K., N. Gupta, et al. (2011). "Micronuclei: An essential biomarker in oral exfoliated cells for grading of oral squamous cell carcinoma." </w:t>
      </w:r>
      <w:r w:rsidRPr="0090323A">
        <w:rPr>
          <w:rFonts w:cs="Arial"/>
          <w:noProof/>
          <w:u w:val="single"/>
        </w:rPr>
        <w:t>J Cytol</w:t>
      </w:r>
      <w:r w:rsidRPr="0090323A">
        <w:rPr>
          <w:rFonts w:cs="Arial"/>
          <w:noProof/>
        </w:rPr>
        <w:t xml:space="preserve"> </w:t>
      </w:r>
      <w:r w:rsidRPr="0090323A">
        <w:rPr>
          <w:rFonts w:cs="Arial"/>
          <w:b/>
          <w:noProof/>
        </w:rPr>
        <w:t>28</w:t>
      </w:r>
      <w:r w:rsidRPr="0090323A">
        <w:rPr>
          <w:rFonts w:cs="Arial"/>
          <w:noProof/>
        </w:rPr>
        <w:t>(1): 7-12.</w:t>
      </w:r>
      <w:bookmarkEnd w:id="66"/>
    </w:p>
    <w:p w:rsidR="0090323A" w:rsidRPr="0090323A" w:rsidRDefault="0090323A" w:rsidP="0090323A">
      <w:pPr>
        <w:spacing w:after="0" w:line="240" w:lineRule="auto"/>
        <w:ind w:left="720" w:hanging="720"/>
        <w:jc w:val="both"/>
        <w:rPr>
          <w:rFonts w:cs="Arial"/>
          <w:noProof/>
        </w:rPr>
      </w:pPr>
      <w:bookmarkStart w:id="67" w:name="_ENREF_12"/>
      <w:r w:rsidRPr="0090323A">
        <w:rPr>
          <w:rFonts w:cs="Arial"/>
          <w:noProof/>
        </w:rPr>
        <w:t xml:space="preserve">Jeck, W. R., J. Parker, et al. (2014). "Targeted next generation sequencing identifies clinically actionable mutations in patients with melanoma." </w:t>
      </w:r>
      <w:r w:rsidRPr="0090323A">
        <w:rPr>
          <w:rFonts w:cs="Arial"/>
          <w:noProof/>
          <w:u w:val="single"/>
        </w:rPr>
        <w:t>Pigment Cell Melanoma Res</w:t>
      </w:r>
      <w:r w:rsidRPr="0090323A">
        <w:rPr>
          <w:rFonts w:cs="Arial"/>
          <w:noProof/>
        </w:rPr>
        <w:t xml:space="preserve"> </w:t>
      </w:r>
      <w:r w:rsidRPr="0090323A">
        <w:rPr>
          <w:rFonts w:cs="Arial"/>
          <w:b/>
          <w:noProof/>
        </w:rPr>
        <w:t>27</w:t>
      </w:r>
      <w:r w:rsidRPr="0090323A">
        <w:rPr>
          <w:rFonts w:cs="Arial"/>
          <w:noProof/>
        </w:rPr>
        <w:t>(4): 653-663.</w:t>
      </w:r>
      <w:bookmarkEnd w:id="67"/>
    </w:p>
    <w:p w:rsidR="0090323A" w:rsidRPr="0090323A" w:rsidRDefault="0090323A" w:rsidP="0090323A">
      <w:pPr>
        <w:spacing w:after="0" w:line="240" w:lineRule="auto"/>
        <w:ind w:left="720" w:hanging="720"/>
        <w:jc w:val="both"/>
        <w:rPr>
          <w:rFonts w:cs="Arial"/>
          <w:noProof/>
        </w:rPr>
      </w:pPr>
      <w:bookmarkStart w:id="68" w:name="_ENREF_13"/>
      <w:r w:rsidRPr="0090323A">
        <w:rPr>
          <w:rFonts w:cs="Arial"/>
          <w:noProof/>
        </w:rPr>
        <w:t xml:space="preserve">Kammerer, P. W., F. P. Koch, et al. (2013). "Prospective, blinded comparison of cytology and DNA-image cytometry of brush biopsies for early detection of oral malignancy." </w:t>
      </w:r>
      <w:r w:rsidRPr="0090323A">
        <w:rPr>
          <w:rFonts w:cs="Arial"/>
          <w:noProof/>
          <w:u w:val="single"/>
        </w:rPr>
        <w:t>Oral Oncol</w:t>
      </w:r>
      <w:r w:rsidRPr="0090323A">
        <w:rPr>
          <w:rFonts w:cs="Arial"/>
          <w:noProof/>
        </w:rPr>
        <w:t xml:space="preserve"> </w:t>
      </w:r>
      <w:r w:rsidRPr="0090323A">
        <w:rPr>
          <w:rFonts w:cs="Arial"/>
          <w:b/>
          <w:noProof/>
        </w:rPr>
        <w:t>49</w:t>
      </w:r>
      <w:r w:rsidRPr="0090323A">
        <w:rPr>
          <w:rFonts w:cs="Arial"/>
          <w:noProof/>
        </w:rPr>
        <w:t>(5): 420-426.</w:t>
      </w:r>
      <w:bookmarkEnd w:id="68"/>
    </w:p>
    <w:p w:rsidR="0090323A" w:rsidRPr="00E8714D" w:rsidRDefault="0090323A" w:rsidP="0090323A">
      <w:pPr>
        <w:spacing w:after="0" w:line="240" w:lineRule="auto"/>
        <w:ind w:left="720" w:hanging="720"/>
        <w:jc w:val="both"/>
        <w:rPr>
          <w:rFonts w:cs="Arial"/>
          <w:noProof/>
        </w:rPr>
      </w:pPr>
      <w:bookmarkStart w:id="69" w:name="_ENREF_14"/>
      <w:r w:rsidRPr="00E8714D">
        <w:rPr>
          <w:rFonts w:cs="Arial"/>
          <w:noProof/>
        </w:rPr>
        <w:t xml:space="preserve">Karatzoglou, A. S., Alex;  Hornik, Kurt;  and Zeileis, Achim (2004). "kernlab - An S4 Package for Kernel Methods in R. Journal of Statistical Software." </w:t>
      </w:r>
      <w:r w:rsidRPr="00E8714D">
        <w:rPr>
          <w:rFonts w:cs="Arial"/>
          <w:noProof/>
          <w:u w:val="single"/>
        </w:rPr>
        <w:t>Journal of Statistical Software</w:t>
      </w:r>
      <w:r w:rsidRPr="00E8714D">
        <w:rPr>
          <w:rFonts w:cs="Arial"/>
          <w:noProof/>
        </w:rPr>
        <w:t xml:space="preserve"> </w:t>
      </w:r>
      <w:r w:rsidRPr="0090323A">
        <w:rPr>
          <w:rFonts w:cs="Arial"/>
          <w:b/>
          <w:noProof/>
        </w:rPr>
        <w:t>11</w:t>
      </w:r>
      <w:r w:rsidRPr="00E8714D">
        <w:rPr>
          <w:rFonts w:cs="Arial"/>
          <w:noProof/>
        </w:rPr>
        <w:t>(9): 1-20.</w:t>
      </w:r>
      <w:bookmarkEnd w:id="69"/>
    </w:p>
    <w:p w:rsidR="0090323A" w:rsidRPr="0090323A" w:rsidRDefault="0090323A" w:rsidP="0090323A">
      <w:pPr>
        <w:spacing w:after="0" w:line="240" w:lineRule="auto"/>
        <w:ind w:left="720" w:hanging="720"/>
        <w:jc w:val="both"/>
        <w:rPr>
          <w:rFonts w:cs="Arial"/>
          <w:noProof/>
        </w:rPr>
      </w:pPr>
      <w:bookmarkStart w:id="70" w:name="_ENREF_15"/>
      <w:r w:rsidRPr="0090323A">
        <w:rPr>
          <w:rFonts w:cs="Arial"/>
          <w:noProof/>
        </w:rPr>
        <w:t xml:space="preserve">Khiabanian, H., P. Van Vlierberghe, et al. (2010). "ParMap, an algorithm for the identification of small genomic insertions and deletions in nextgen sequencing data." </w:t>
      </w:r>
      <w:r w:rsidRPr="0090323A">
        <w:rPr>
          <w:rFonts w:cs="Arial"/>
          <w:noProof/>
          <w:u w:val="single"/>
        </w:rPr>
        <w:t>BMC Res Notes</w:t>
      </w:r>
      <w:r w:rsidRPr="0090323A">
        <w:rPr>
          <w:rFonts w:cs="Arial"/>
          <w:noProof/>
        </w:rPr>
        <w:t xml:space="preserve"> </w:t>
      </w:r>
      <w:r w:rsidRPr="0090323A">
        <w:rPr>
          <w:rFonts w:cs="Arial"/>
          <w:b/>
          <w:noProof/>
        </w:rPr>
        <w:t>3</w:t>
      </w:r>
      <w:r w:rsidRPr="0090323A">
        <w:rPr>
          <w:rFonts w:cs="Arial"/>
          <w:noProof/>
        </w:rPr>
        <w:t>: 147.</w:t>
      </w:r>
      <w:bookmarkEnd w:id="70"/>
    </w:p>
    <w:p w:rsidR="0090323A" w:rsidRPr="0090323A" w:rsidRDefault="0090323A" w:rsidP="0090323A">
      <w:pPr>
        <w:spacing w:after="0" w:line="240" w:lineRule="auto"/>
        <w:ind w:left="720" w:hanging="720"/>
        <w:jc w:val="both"/>
        <w:rPr>
          <w:rFonts w:cs="Arial"/>
          <w:noProof/>
        </w:rPr>
      </w:pPr>
      <w:bookmarkStart w:id="71" w:name="_ENREF_16"/>
      <w:r w:rsidRPr="0090323A">
        <w:rPr>
          <w:rFonts w:cs="Arial"/>
          <w:noProof/>
        </w:rPr>
        <w:t xml:space="preserve">Kim, D. J., B. Rockhill, et al. (2004). "Validation of the Harvard Cancer Risk Index: a prediction tool for individual cancer risk." </w:t>
      </w:r>
      <w:r w:rsidRPr="0090323A">
        <w:rPr>
          <w:rFonts w:cs="Arial"/>
          <w:noProof/>
          <w:u w:val="single"/>
        </w:rPr>
        <w:t>J Clin Epidemiol</w:t>
      </w:r>
      <w:r w:rsidRPr="0090323A">
        <w:rPr>
          <w:rFonts w:cs="Arial"/>
          <w:noProof/>
        </w:rPr>
        <w:t xml:space="preserve"> </w:t>
      </w:r>
      <w:r w:rsidRPr="0090323A">
        <w:rPr>
          <w:rFonts w:cs="Arial"/>
          <w:b/>
          <w:noProof/>
        </w:rPr>
        <w:t>57</w:t>
      </w:r>
      <w:r w:rsidRPr="0090323A">
        <w:rPr>
          <w:rFonts w:cs="Arial"/>
          <w:noProof/>
        </w:rPr>
        <w:t>(4): 332-340.</w:t>
      </w:r>
      <w:bookmarkEnd w:id="71"/>
    </w:p>
    <w:p w:rsidR="0090323A" w:rsidRPr="00E8714D" w:rsidRDefault="0090323A" w:rsidP="0090323A">
      <w:pPr>
        <w:spacing w:after="0" w:line="240" w:lineRule="auto"/>
        <w:ind w:left="720" w:hanging="720"/>
        <w:jc w:val="both"/>
        <w:rPr>
          <w:rFonts w:cs="Arial"/>
          <w:noProof/>
        </w:rPr>
      </w:pPr>
      <w:bookmarkStart w:id="72" w:name="_ENREF_17"/>
      <w:r w:rsidRPr="00E8714D">
        <w:rPr>
          <w:rFonts w:cs="Arial"/>
          <w:noProof/>
        </w:rPr>
        <w:t xml:space="preserve">Kuhn, M. J., Kjell (2013). </w:t>
      </w:r>
      <w:r w:rsidRPr="00E8714D">
        <w:rPr>
          <w:rFonts w:cs="Arial"/>
          <w:noProof/>
          <w:u w:val="single"/>
        </w:rPr>
        <w:t>Applied Predictive Modeling</w:t>
      </w:r>
      <w:r w:rsidRPr="00E8714D">
        <w:rPr>
          <w:rFonts w:cs="Arial"/>
          <w:noProof/>
        </w:rPr>
        <w:t>, Springer New York Heidelberg Dordrecht.</w:t>
      </w:r>
      <w:bookmarkEnd w:id="72"/>
    </w:p>
    <w:p w:rsidR="0090323A" w:rsidRPr="0090323A" w:rsidRDefault="0090323A" w:rsidP="0090323A">
      <w:pPr>
        <w:spacing w:after="0" w:line="240" w:lineRule="auto"/>
        <w:ind w:left="720" w:hanging="720"/>
        <w:jc w:val="both"/>
        <w:rPr>
          <w:rFonts w:cs="Arial"/>
          <w:noProof/>
        </w:rPr>
      </w:pPr>
      <w:bookmarkStart w:id="73" w:name="_ENREF_18"/>
      <w:r w:rsidRPr="0090323A">
        <w:rPr>
          <w:rFonts w:cs="Arial"/>
          <w:noProof/>
        </w:rPr>
        <w:lastRenderedPageBreak/>
        <w:t xml:space="preserve">Lee, J. J., H. C. Hung, et al. (2006). "Carcinoma and dysplasia in oral leukoplakias in Taiwan: prevalence and risk factors." </w:t>
      </w:r>
      <w:r w:rsidRPr="0090323A">
        <w:rPr>
          <w:rFonts w:cs="Arial"/>
          <w:noProof/>
          <w:u w:val="single"/>
        </w:rPr>
        <w:t>Oral Surg Oral Med Oral Pathol Oral Radiol Endod</w:t>
      </w:r>
      <w:r w:rsidRPr="0090323A">
        <w:rPr>
          <w:rFonts w:cs="Arial"/>
          <w:noProof/>
        </w:rPr>
        <w:t xml:space="preserve"> </w:t>
      </w:r>
      <w:r w:rsidRPr="0090323A">
        <w:rPr>
          <w:rFonts w:cs="Arial"/>
          <w:b/>
          <w:noProof/>
        </w:rPr>
        <w:t>101</w:t>
      </w:r>
      <w:r w:rsidRPr="0090323A">
        <w:rPr>
          <w:rFonts w:cs="Arial"/>
          <w:noProof/>
        </w:rPr>
        <w:t>(4): 472-480.</w:t>
      </w:r>
      <w:bookmarkEnd w:id="73"/>
    </w:p>
    <w:p w:rsidR="0090323A" w:rsidRPr="0090323A" w:rsidRDefault="0090323A" w:rsidP="0090323A">
      <w:pPr>
        <w:spacing w:after="0" w:line="240" w:lineRule="auto"/>
        <w:ind w:left="720" w:hanging="720"/>
        <w:jc w:val="both"/>
        <w:rPr>
          <w:rFonts w:cs="Arial"/>
          <w:noProof/>
        </w:rPr>
      </w:pPr>
      <w:bookmarkStart w:id="74" w:name="_ENREF_19"/>
      <w:r w:rsidRPr="0090323A">
        <w:rPr>
          <w:rFonts w:cs="Arial"/>
          <w:noProof/>
        </w:rPr>
        <w:t xml:space="preserve">Lingen, M. W., J. R. Kalmar, et al. (2007). "Critical evaluation of diagnostic aids for the detection of oral cancer." </w:t>
      </w:r>
      <w:r w:rsidRPr="0090323A">
        <w:rPr>
          <w:rFonts w:cs="Arial"/>
          <w:noProof/>
          <w:u w:val="single"/>
        </w:rPr>
        <w:t>Oral Oncol</w:t>
      </w:r>
      <w:r w:rsidRPr="0090323A">
        <w:rPr>
          <w:rFonts w:cs="Arial"/>
          <w:noProof/>
        </w:rPr>
        <w:t xml:space="preserve"> </w:t>
      </w:r>
      <w:r w:rsidRPr="0090323A">
        <w:rPr>
          <w:rFonts w:cs="Arial"/>
          <w:b/>
          <w:noProof/>
        </w:rPr>
        <w:t>44</w:t>
      </w:r>
      <w:r w:rsidRPr="0090323A">
        <w:rPr>
          <w:rFonts w:cs="Arial"/>
          <w:noProof/>
        </w:rPr>
        <w:t>(1): 10-22.</w:t>
      </w:r>
      <w:bookmarkEnd w:id="74"/>
    </w:p>
    <w:p w:rsidR="0090323A" w:rsidRPr="0090323A" w:rsidRDefault="0090323A" w:rsidP="0090323A">
      <w:pPr>
        <w:spacing w:after="0" w:line="240" w:lineRule="auto"/>
        <w:ind w:left="720" w:hanging="720"/>
        <w:jc w:val="both"/>
        <w:rPr>
          <w:rFonts w:cs="Arial"/>
          <w:noProof/>
        </w:rPr>
      </w:pPr>
      <w:bookmarkStart w:id="75" w:name="_ENREF_20"/>
      <w:r w:rsidRPr="0090323A">
        <w:rPr>
          <w:rFonts w:cs="Arial"/>
          <w:noProof/>
        </w:rPr>
        <w:t xml:space="preserve">Ma, J. M., T. J. Zhou, et al. (2014). "Brush biopsy with DNA-image cytometry: a useful and noninvasive method for monitoring malignant transformation of potentially malignant oral disorders." </w:t>
      </w:r>
      <w:r w:rsidRPr="0090323A">
        <w:rPr>
          <w:rFonts w:cs="Arial"/>
          <w:noProof/>
          <w:u w:val="single"/>
        </w:rPr>
        <w:t>Eur Arch Otorhinolaryngol</w:t>
      </w:r>
      <w:r w:rsidRPr="0090323A">
        <w:rPr>
          <w:rFonts w:cs="Arial"/>
          <w:noProof/>
        </w:rPr>
        <w:t xml:space="preserve"> </w:t>
      </w:r>
      <w:r w:rsidRPr="0090323A">
        <w:rPr>
          <w:rFonts w:cs="Arial"/>
          <w:b/>
          <w:noProof/>
        </w:rPr>
        <w:t>271</w:t>
      </w:r>
      <w:r w:rsidRPr="0090323A">
        <w:rPr>
          <w:rFonts w:cs="Arial"/>
          <w:noProof/>
        </w:rPr>
        <w:t>(12): 3291-3295.</w:t>
      </w:r>
      <w:bookmarkEnd w:id="75"/>
    </w:p>
    <w:p w:rsidR="0090323A" w:rsidRPr="0090323A" w:rsidRDefault="0090323A" w:rsidP="0090323A">
      <w:pPr>
        <w:spacing w:after="0" w:line="240" w:lineRule="auto"/>
        <w:ind w:left="720" w:hanging="720"/>
        <w:jc w:val="both"/>
        <w:rPr>
          <w:rFonts w:cs="Arial"/>
          <w:noProof/>
        </w:rPr>
      </w:pPr>
      <w:bookmarkStart w:id="76" w:name="_ENREF_21"/>
      <w:r w:rsidRPr="0090323A">
        <w:rPr>
          <w:rFonts w:cs="Arial"/>
          <w:noProof/>
        </w:rPr>
        <w:t xml:space="preserve">Maraki, D., J. Becker, et al. (2004). "Cytologic and DNA-cytometric very early diagnosis of oral cancer." </w:t>
      </w:r>
      <w:r w:rsidRPr="0090323A">
        <w:rPr>
          <w:rFonts w:cs="Arial"/>
          <w:noProof/>
          <w:u w:val="single"/>
        </w:rPr>
        <w:t>J Oral Pathol Med</w:t>
      </w:r>
      <w:r w:rsidRPr="0090323A">
        <w:rPr>
          <w:rFonts w:cs="Arial"/>
          <w:noProof/>
        </w:rPr>
        <w:t xml:space="preserve"> </w:t>
      </w:r>
      <w:r w:rsidRPr="0090323A">
        <w:rPr>
          <w:rFonts w:cs="Arial"/>
          <w:b/>
          <w:noProof/>
        </w:rPr>
        <w:t>33</w:t>
      </w:r>
      <w:r w:rsidRPr="0090323A">
        <w:rPr>
          <w:rFonts w:cs="Arial"/>
          <w:noProof/>
        </w:rPr>
        <w:t>(7): 398-404.</w:t>
      </w:r>
      <w:bookmarkEnd w:id="76"/>
    </w:p>
    <w:p w:rsidR="0090323A" w:rsidRPr="0090323A" w:rsidRDefault="0090323A" w:rsidP="0090323A">
      <w:pPr>
        <w:spacing w:after="0" w:line="240" w:lineRule="auto"/>
        <w:ind w:left="720" w:hanging="720"/>
        <w:jc w:val="both"/>
        <w:rPr>
          <w:rFonts w:cs="Arial"/>
          <w:noProof/>
        </w:rPr>
      </w:pPr>
      <w:bookmarkStart w:id="77" w:name="_ENREF_22"/>
      <w:r w:rsidRPr="0090323A">
        <w:rPr>
          <w:rFonts w:cs="Arial"/>
          <w:noProof/>
        </w:rPr>
        <w:t xml:space="preserve">Maraki, D., U. R. Hengge, et al. (2006). "Very early cytological and DNA-cytometric diagnosis of in situ carcinoma in an immunosuppressed liver transplant recipient."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(1): 58-60.</w:t>
      </w:r>
      <w:bookmarkEnd w:id="77"/>
    </w:p>
    <w:p w:rsidR="0090323A" w:rsidRPr="0090323A" w:rsidRDefault="0090323A" w:rsidP="0090323A">
      <w:pPr>
        <w:spacing w:after="0" w:line="240" w:lineRule="auto"/>
        <w:ind w:left="720" w:hanging="720"/>
        <w:jc w:val="both"/>
        <w:rPr>
          <w:rFonts w:cs="Arial"/>
          <w:noProof/>
        </w:rPr>
      </w:pPr>
      <w:bookmarkStart w:id="78" w:name="_ENREF_23"/>
      <w:r w:rsidRPr="0090323A">
        <w:rPr>
          <w:rFonts w:cs="Arial"/>
          <w:noProof/>
        </w:rPr>
        <w:t xml:space="preserve">Maraki, D., S. Yalcinkaya, et al. (2006). "Cytologic and DNA-cytometric examination of oral lesions in lichen planus."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(4): 227-232.</w:t>
      </w:r>
      <w:bookmarkEnd w:id="78"/>
    </w:p>
    <w:p w:rsidR="0090323A" w:rsidRPr="0090323A" w:rsidRDefault="0090323A" w:rsidP="0090323A">
      <w:pPr>
        <w:spacing w:after="0" w:line="240" w:lineRule="auto"/>
        <w:ind w:left="720" w:hanging="720"/>
        <w:jc w:val="both"/>
        <w:rPr>
          <w:rFonts w:cs="Arial"/>
          <w:noProof/>
        </w:rPr>
      </w:pPr>
      <w:bookmarkStart w:id="79" w:name="_ENREF_24"/>
      <w:r w:rsidRPr="0090323A">
        <w:rPr>
          <w:rFonts w:cs="Arial"/>
          <w:noProof/>
        </w:rPr>
        <w:t xml:space="preserve">Mehrotra, R., M. Hullmann, et al. (2009). "Oral cytology revisited." </w:t>
      </w:r>
      <w:r w:rsidRPr="0090323A">
        <w:rPr>
          <w:rFonts w:cs="Arial"/>
          <w:noProof/>
          <w:u w:val="single"/>
        </w:rPr>
        <w:t>J Oral Pathol Med</w:t>
      </w:r>
      <w:r w:rsidRPr="0090323A">
        <w:rPr>
          <w:rFonts w:cs="Arial"/>
          <w:noProof/>
        </w:rPr>
        <w:t xml:space="preserve"> </w:t>
      </w:r>
      <w:r w:rsidRPr="0090323A">
        <w:rPr>
          <w:rFonts w:cs="Arial"/>
          <w:b/>
          <w:noProof/>
        </w:rPr>
        <w:t>38</w:t>
      </w:r>
      <w:r w:rsidRPr="0090323A">
        <w:rPr>
          <w:rFonts w:cs="Arial"/>
          <w:noProof/>
        </w:rPr>
        <w:t>(2): 161-166.</w:t>
      </w:r>
      <w:bookmarkEnd w:id="79"/>
    </w:p>
    <w:p w:rsidR="0090323A" w:rsidRPr="0090323A" w:rsidRDefault="0090323A" w:rsidP="0090323A">
      <w:pPr>
        <w:spacing w:after="0" w:line="240" w:lineRule="auto"/>
        <w:ind w:left="720" w:hanging="720"/>
        <w:jc w:val="both"/>
        <w:rPr>
          <w:rFonts w:cs="Arial"/>
          <w:noProof/>
        </w:rPr>
      </w:pPr>
      <w:bookmarkStart w:id="80" w:name="_ENREF_25"/>
      <w:r w:rsidRPr="0090323A">
        <w:rPr>
          <w:rFonts w:cs="Arial"/>
          <w:noProof/>
        </w:rPr>
        <w:t xml:space="preserve">Messadi, D. V. (2013). "Diagnostic aids for detection of oral precancerous conditions." </w:t>
      </w:r>
      <w:r w:rsidRPr="0090323A">
        <w:rPr>
          <w:rFonts w:cs="Arial"/>
          <w:noProof/>
          <w:u w:val="single"/>
        </w:rPr>
        <w:t>Int J Oral Sci</w:t>
      </w:r>
      <w:r w:rsidRPr="0090323A">
        <w:rPr>
          <w:rFonts w:cs="Arial"/>
          <w:noProof/>
        </w:rPr>
        <w:t xml:space="preserve"> </w:t>
      </w:r>
      <w:r w:rsidRPr="0090323A">
        <w:rPr>
          <w:rFonts w:cs="Arial"/>
          <w:b/>
          <w:noProof/>
        </w:rPr>
        <w:t>5</w:t>
      </w:r>
      <w:r w:rsidRPr="0090323A">
        <w:rPr>
          <w:rFonts w:cs="Arial"/>
          <w:noProof/>
        </w:rPr>
        <w:t>(2): 59-65.</w:t>
      </w:r>
      <w:bookmarkEnd w:id="80"/>
    </w:p>
    <w:p w:rsidR="0090323A" w:rsidRPr="0090323A" w:rsidRDefault="0090323A" w:rsidP="0090323A">
      <w:pPr>
        <w:spacing w:after="0" w:line="240" w:lineRule="auto"/>
        <w:ind w:left="720" w:hanging="720"/>
        <w:jc w:val="both"/>
        <w:rPr>
          <w:rFonts w:cs="Arial"/>
          <w:noProof/>
        </w:rPr>
      </w:pPr>
      <w:bookmarkStart w:id="81" w:name="_ENREF_26"/>
      <w:r w:rsidRPr="0090323A">
        <w:rPr>
          <w:rFonts w:cs="Arial"/>
          <w:noProof/>
        </w:rPr>
        <w:t xml:space="preserve">Nagao, T., N. Ikeda, et al. (2005). "Incidence rates for oral leukoplakia and lichen planus in a Japanese population." </w:t>
      </w:r>
      <w:r w:rsidRPr="0090323A">
        <w:rPr>
          <w:rFonts w:cs="Arial"/>
          <w:noProof/>
          <w:u w:val="single"/>
        </w:rPr>
        <w:t>J Oral Pathol Med</w:t>
      </w:r>
      <w:r w:rsidRPr="0090323A">
        <w:rPr>
          <w:rFonts w:cs="Arial"/>
          <w:noProof/>
        </w:rPr>
        <w:t xml:space="preserve"> </w:t>
      </w:r>
      <w:r w:rsidRPr="0090323A">
        <w:rPr>
          <w:rFonts w:cs="Arial"/>
          <w:b/>
          <w:noProof/>
        </w:rPr>
        <w:t>34</w:t>
      </w:r>
      <w:r w:rsidRPr="0090323A">
        <w:rPr>
          <w:rFonts w:cs="Arial"/>
          <w:noProof/>
        </w:rPr>
        <w:t>(9): 532-539.</w:t>
      </w:r>
      <w:bookmarkEnd w:id="81"/>
    </w:p>
    <w:p w:rsidR="0090323A" w:rsidRPr="0090323A" w:rsidRDefault="0090323A" w:rsidP="0090323A">
      <w:pPr>
        <w:spacing w:after="0" w:line="240" w:lineRule="auto"/>
        <w:ind w:left="720" w:hanging="720"/>
        <w:jc w:val="both"/>
        <w:rPr>
          <w:rFonts w:cs="Arial"/>
          <w:noProof/>
        </w:rPr>
      </w:pPr>
      <w:bookmarkStart w:id="82" w:name="_ENREF_27"/>
      <w:r w:rsidRPr="0090323A">
        <w:rPr>
          <w:rFonts w:cs="Arial"/>
          <w:noProof/>
        </w:rPr>
        <w:t xml:space="preserve">Pektas, Z. O., A. Keskin, et al. (2006). "Evaluation of nuclear morphometry and DNA ploidy status for detection of malignant and premalignant oral lesions: quantitative cytologic assessment and review of methods for cytomorphometric measurements." </w:t>
      </w:r>
      <w:r w:rsidRPr="0090323A">
        <w:rPr>
          <w:rFonts w:cs="Arial"/>
          <w:noProof/>
          <w:u w:val="single"/>
        </w:rPr>
        <w:t>J Oral Maxillofac Surg</w:t>
      </w:r>
      <w:r w:rsidRPr="0090323A">
        <w:rPr>
          <w:rFonts w:cs="Arial"/>
          <w:noProof/>
        </w:rPr>
        <w:t xml:space="preserve"> </w:t>
      </w:r>
      <w:r w:rsidRPr="0090323A">
        <w:rPr>
          <w:rFonts w:cs="Arial"/>
          <w:b/>
          <w:noProof/>
        </w:rPr>
        <w:t>64</w:t>
      </w:r>
      <w:r w:rsidRPr="0090323A">
        <w:rPr>
          <w:rFonts w:cs="Arial"/>
          <w:noProof/>
        </w:rPr>
        <w:t>(4): 628-635.</w:t>
      </w:r>
      <w:bookmarkEnd w:id="82"/>
    </w:p>
    <w:p w:rsidR="0090323A" w:rsidRPr="0090323A" w:rsidRDefault="0090323A" w:rsidP="0090323A">
      <w:pPr>
        <w:spacing w:after="0" w:line="240" w:lineRule="auto"/>
        <w:ind w:left="720" w:hanging="720"/>
        <w:jc w:val="both"/>
        <w:rPr>
          <w:rFonts w:cs="Arial"/>
          <w:noProof/>
        </w:rPr>
      </w:pPr>
      <w:bookmarkStart w:id="83" w:name="_ENREF_28"/>
      <w:r w:rsidRPr="0090323A">
        <w:rPr>
          <w:rFonts w:cs="Arial"/>
          <w:noProof/>
        </w:rPr>
        <w:t xml:space="preserve">Pentenero, M., W. Giaretti, et al. (2009). "DNA aneuploidy and dysplasia in oral potentially malignant disorders: association with cigarette smoking and site."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(10): 887-890.</w:t>
      </w:r>
      <w:bookmarkEnd w:id="83"/>
    </w:p>
    <w:p w:rsidR="0090323A" w:rsidRPr="00E8714D" w:rsidRDefault="0090323A" w:rsidP="0090323A">
      <w:pPr>
        <w:spacing w:after="0" w:line="240" w:lineRule="auto"/>
        <w:ind w:left="720" w:hanging="720"/>
        <w:jc w:val="both"/>
        <w:rPr>
          <w:rFonts w:cs="Arial"/>
          <w:noProof/>
        </w:rPr>
      </w:pPr>
      <w:bookmarkStart w:id="84" w:name="_ENREF_29"/>
      <w:r w:rsidRPr="00E8714D">
        <w:rPr>
          <w:rFonts w:cs="Arial"/>
          <w:noProof/>
        </w:rPr>
        <w:t>R_Core_Team (2014). " R: A language and environment for statistical computing."</w:t>
      </w:r>
      <w:bookmarkEnd w:id="84"/>
    </w:p>
    <w:p w:rsidR="0090323A" w:rsidRPr="0090323A" w:rsidRDefault="0090323A" w:rsidP="0090323A">
      <w:pPr>
        <w:spacing w:after="0" w:line="240" w:lineRule="auto"/>
        <w:ind w:left="720" w:hanging="720"/>
        <w:jc w:val="both"/>
        <w:rPr>
          <w:rFonts w:cs="Arial"/>
          <w:noProof/>
        </w:rPr>
      </w:pPr>
      <w:bookmarkStart w:id="85" w:name="_ENREF_30"/>
      <w:r w:rsidRPr="0090323A">
        <w:rPr>
          <w:rFonts w:cs="Arial"/>
          <w:noProof/>
        </w:rPr>
        <w:t xml:space="preserve">Ramshankar, V., V. T. Soundara, et al. (2014). "Risk Stratification of Early Stage Oral Tongue Cancers Based on HPV Status and p16 Immunoexpression." </w:t>
      </w:r>
      <w:r w:rsidRPr="0090323A">
        <w:rPr>
          <w:rFonts w:cs="Arial"/>
          <w:noProof/>
          <w:u w:val="single"/>
        </w:rPr>
        <w:t>Asian Pac J Cancer Prev</w:t>
      </w:r>
      <w:r w:rsidRPr="0090323A">
        <w:rPr>
          <w:rFonts w:cs="Arial"/>
          <w:noProof/>
        </w:rPr>
        <w:t xml:space="preserve"> </w:t>
      </w:r>
      <w:r w:rsidRPr="0090323A">
        <w:rPr>
          <w:rFonts w:cs="Arial"/>
          <w:b/>
          <w:noProof/>
        </w:rPr>
        <w:t>15</w:t>
      </w:r>
      <w:r w:rsidRPr="0090323A">
        <w:rPr>
          <w:rFonts w:cs="Arial"/>
          <w:noProof/>
        </w:rPr>
        <w:t>(19): 8351-8359.</w:t>
      </w:r>
      <w:bookmarkEnd w:id="85"/>
    </w:p>
    <w:p w:rsidR="0090323A" w:rsidRPr="0090323A" w:rsidRDefault="0090323A" w:rsidP="0090323A">
      <w:pPr>
        <w:spacing w:after="0" w:line="240" w:lineRule="auto"/>
        <w:ind w:left="720" w:hanging="720"/>
        <w:jc w:val="both"/>
        <w:rPr>
          <w:rFonts w:cs="Arial"/>
          <w:noProof/>
        </w:rPr>
      </w:pPr>
      <w:bookmarkStart w:id="86" w:name="_ENREF_31"/>
      <w:r w:rsidRPr="0090323A">
        <w:rPr>
          <w:rFonts w:cs="Arial"/>
          <w:noProof/>
        </w:rPr>
        <w:t xml:space="preserve">Remmerbach, T. W., H. Weidenbach, et al. (2003). "Earliest detection of oral cancer using non-invasive brush biopsy including DNA-image-cytometry: report on four cases."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(4): 159-166.</w:t>
      </w:r>
      <w:bookmarkEnd w:id="86"/>
    </w:p>
    <w:p w:rsidR="0090323A" w:rsidRPr="0090323A" w:rsidRDefault="0090323A" w:rsidP="0090323A">
      <w:pPr>
        <w:spacing w:after="0" w:line="240" w:lineRule="auto"/>
        <w:ind w:left="720" w:hanging="720"/>
        <w:jc w:val="both"/>
        <w:rPr>
          <w:rFonts w:cs="Arial"/>
          <w:noProof/>
        </w:rPr>
      </w:pPr>
      <w:bookmarkStart w:id="87" w:name="_ENREF_32"/>
      <w:r w:rsidRPr="0090323A">
        <w:rPr>
          <w:rFonts w:cs="Arial"/>
          <w:noProof/>
        </w:rPr>
        <w:t xml:space="preserve">Remmerbach, T. W., H. Weidenbach, et al. (2003). "Diagnostic value of nucleolar organizer regions (AgNORs) in brush biopsies of suspicious lesions of the oral cavity."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(3): 139-146.</w:t>
      </w:r>
      <w:bookmarkEnd w:id="87"/>
    </w:p>
    <w:p w:rsidR="0090323A" w:rsidRPr="0090323A" w:rsidRDefault="0090323A" w:rsidP="0090323A">
      <w:pPr>
        <w:spacing w:after="0" w:line="240" w:lineRule="auto"/>
        <w:ind w:left="720" w:hanging="720"/>
        <w:jc w:val="both"/>
        <w:rPr>
          <w:rFonts w:cs="Arial"/>
          <w:noProof/>
        </w:rPr>
      </w:pPr>
      <w:bookmarkStart w:id="88" w:name="_ENREF_33"/>
      <w:r w:rsidRPr="0090323A">
        <w:rPr>
          <w:rFonts w:cs="Arial"/>
          <w:noProof/>
        </w:rPr>
        <w:t xml:space="preserve">Remmerbach, T. W., H. Weidenbach, et al. (2001). "Cytologic and DNA-cytometric early diagnosis of oral cancer." </w:t>
      </w:r>
      <w:r w:rsidRPr="0090323A">
        <w:rPr>
          <w:rFonts w:cs="Arial"/>
          <w:noProof/>
          <w:u w:val="single"/>
        </w:rPr>
        <w:t>Anal Cell Pathol</w:t>
      </w:r>
      <w:r w:rsidRPr="0090323A">
        <w:rPr>
          <w:rFonts w:cs="Arial"/>
          <w:noProof/>
        </w:rPr>
        <w:t xml:space="preserve"> </w:t>
      </w:r>
      <w:r w:rsidRPr="0090323A">
        <w:rPr>
          <w:rFonts w:cs="Arial"/>
          <w:b/>
          <w:noProof/>
        </w:rPr>
        <w:t>22</w:t>
      </w:r>
      <w:r w:rsidRPr="0090323A">
        <w:rPr>
          <w:rFonts w:cs="Arial"/>
          <w:noProof/>
        </w:rPr>
        <w:t>(4): 211-221.</w:t>
      </w:r>
      <w:bookmarkEnd w:id="88"/>
    </w:p>
    <w:p w:rsidR="0090323A" w:rsidRPr="0090323A" w:rsidRDefault="0090323A" w:rsidP="0090323A">
      <w:pPr>
        <w:spacing w:after="0" w:line="240" w:lineRule="auto"/>
        <w:ind w:left="720" w:hanging="720"/>
        <w:jc w:val="both"/>
        <w:rPr>
          <w:rFonts w:cs="Arial"/>
          <w:noProof/>
        </w:rPr>
      </w:pPr>
      <w:bookmarkStart w:id="89" w:name="_ENREF_34"/>
      <w:r w:rsidRPr="0090323A">
        <w:rPr>
          <w:rFonts w:cs="Arial"/>
          <w:noProof/>
        </w:rPr>
        <w:t xml:space="preserve">Rhodus, N. L., A. R. Kerr, et al. (2014). "Oral cancer: leukoplakia, premalignancy, and squamous cell carcinoma." </w:t>
      </w:r>
      <w:r w:rsidRPr="0090323A">
        <w:rPr>
          <w:rFonts w:cs="Arial"/>
          <w:noProof/>
          <w:u w:val="single"/>
        </w:rPr>
        <w:t>Dent Clin North Am</w:t>
      </w:r>
      <w:r w:rsidRPr="0090323A">
        <w:rPr>
          <w:rFonts w:cs="Arial"/>
          <w:noProof/>
        </w:rPr>
        <w:t xml:space="preserve"> </w:t>
      </w:r>
      <w:r w:rsidRPr="0090323A">
        <w:rPr>
          <w:rFonts w:cs="Arial"/>
          <w:b/>
          <w:noProof/>
        </w:rPr>
        <w:t>58</w:t>
      </w:r>
      <w:r w:rsidRPr="0090323A">
        <w:rPr>
          <w:rFonts w:cs="Arial"/>
          <w:noProof/>
        </w:rPr>
        <w:t>(2): 315-340.</w:t>
      </w:r>
      <w:bookmarkEnd w:id="89"/>
    </w:p>
    <w:p w:rsidR="0090323A" w:rsidRPr="0090323A" w:rsidRDefault="0090323A" w:rsidP="0090323A">
      <w:pPr>
        <w:spacing w:after="0" w:line="240" w:lineRule="auto"/>
        <w:ind w:left="720" w:hanging="720"/>
        <w:jc w:val="both"/>
        <w:rPr>
          <w:rFonts w:cs="Arial"/>
          <w:noProof/>
        </w:rPr>
      </w:pPr>
      <w:bookmarkStart w:id="90" w:name="_ENREF_35"/>
      <w:r w:rsidRPr="0090323A">
        <w:rPr>
          <w:rFonts w:cs="Arial"/>
          <w:noProof/>
        </w:rPr>
        <w:t xml:space="preserve">Scheifele, C., A. M. Schmidt-Westhausen, et al. (2004). "The sensitivity and specificity of the OralCDx technique: evaluation of 103 cases." </w:t>
      </w:r>
      <w:r w:rsidRPr="0090323A">
        <w:rPr>
          <w:rFonts w:cs="Arial"/>
          <w:noProof/>
          <w:u w:val="single"/>
        </w:rPr>
        <w:t>Oral Oncol</w:t>
      </w:r>
      <w:r w:rsidRPr="0090323A">
        <w:rPr>
          <w:rFonts w:cs="Arial"/>
          <w:noProof/>
        </w:rPr>
        <w:t xml:space="preserve"> </w:t>
      </w:r>
      <w:r w:rsidRPr="0090323A">
        <w:rPr>
          <w:rFonts w:cs="Arial"/>
          <w:b/>
          <w:noProof/>
        </w:rPr>
        <w:t>40</w:t>
      </w:r>
      <w:r w:rsidRPr="0090323A">
        <w:rPr>
          <w:rFonts w:cs="Arial"/>
          <w:noProof/>
        </w:rPr>
        <w:t>(8): 824-828.</w:t>
      </w:r>
      <w:bookmarkEnd w:id="90"/>
    </w:p>
    <w:p w:rsidR="0090323A" w:rsidRPr="0090323A" w:rsidRDefault="0090323A" w:rsidP="0090323A">
      <w:pPr>
        <w:spacing w:after="0" w:line="240" w:lineRule="auto"/>
        <w:ind w:left="720" w:hanging="720"/>
        <w:jc w:val="both"/>
        <w:rPr>
          <w:rFonts w:cs="Arial"/>
          <w:noProof/>
        </w:rPr>
      </w:pPr>
      <w:bookmarkStart w:id="91" w:name="_ENREF_36"/>
      <w:r w:rsidRPr="0090323A">
        <w:rPr>
          <w:rFonts w:cs="Arial"/>
          <w:noProof/>
        </w:rPr>
        <w:t xml:space="preserve">Sciubba, J. J. (1999). "Improving detection of precancerous and cancerous oral lesions. Computer-assisted analysis of the oral brush biopsy. U.S. Collaborative OralCDx Study Group." </w:t>
      </w:r>
      <w:r w:rsidRPr="0090323A">
        <w:rPr>
          <w:rFonts w:cs="Arial"/>
          <w:noProof/>
          <w:u w:val="single"/>
        </w:rPr>
        <w:t>J Am Dent Assoc</w:t>
      </w:r>
      <w:r w:rsidRPr="0090323A">
        <w:rPr>
          <w:rFonts w:cs="Arial"/>
          <w:noProof/>
        </w:rPr>
        <w:t xml:space="preserve"> </w:t>
      </w:r>
      <w:r w:rsidRPr="0090323A">
        <w:rPr>
          <w:rFonts w:cs="Arial"/>
          <w:b/>
          <w:noProof/>
        </w:rPr>
        <w:t>130</w:t>
      </w:r>
      <w:r w:rsidRPr="0090323A">
        <w:rPr>
          <w:rFonts w:cs="Arial"/>
          <w:noProof/>
        </w:rPr>
        <w:t>(10): 1445-1457.</w:t>
      </w:r>
      <w:bookmarkEnd w:id="91"/>
    </w:p>
    <w:p w:rsidR="0090323A" w:rsidRPr="0090323A" w:rsidRDefault="0090323A" w:rsidP="0090323A">
      <w:pPr>
        <w:spacing w:after="0" w:line="240" w:lineRule="auto"/>
        <w:ind w:left="720" w:hanging="720"/>
        <w:jc w:val="both"/>
        <w:rPr>
          <w:rFonts w:cs="Arial"/>
          <w:noProof/>
        </w:rPr>
      </w:pPr>
      <w:bookmarkStart w:id="92" w:name="_ENREF_37"/>
      <w:r w:rsidRPr="0090323A">
        <w:rPr>
          <w:rFonts w:cs="Arial"/>
          <w:noProof/>
        </w:rPr>
        <w:lastRenderedPageBreak/>
        <w:t xml:space="preserve">Siegel, R., J. Ma, et al. (2014). "Cancer statistics, 2014." </w:t>
      </w:r>
      <w:r w:rsidRPr="0090323A">
        <w:rPr>
          <w:rFonts w:cs="Arial"/>
          <w:noProof/>
          <w:u w:val="single"/>
        </w:rPr>
        <w:t>CA Cancer J Clin</w:t>
      </w:r>
      <w:r w:rsidRPr="0090323A">
        <w:rPr>
          <w:rFonts w:cs="Arial"/>
          <w:noProof/>
        </w:rPr>
        <w:t xml:space="preserve"> </w:t>
      </w:r>
      <w:r w:rsidRPr="0090323A">
        <w:rPr>
          <w:rFonts w:cs="Arial"/>
          <w:b/>
          <w:noProof/>
        </w:rPr>
        <w:t>64</w:t>
      </w:r>
      <w:r w:rsidRPr="0090323A">
        <w:rPr>
          <w:rFonts w:cs="Arial"/>
          <w:noProof/>
        </w:rPr>
        <w:t>(1): 9-29.</w:t>
      </w:r>
      <w:bookmarkEnd w:id="92"/>
    </w:p>
    <w:p w:rsidR="0090323A" w:rsidRPr="0090323A" w:rsidRDefault="0090323A" w:rsidP="0090323A">
      <w:pPr>
        <w:spacing w:after="0" w:line="240" w:lineRule="auto"/>
        <w:ind w:left="720" w:hanging="720"/>
        <w:jc w:val="both"/>
        <w:rPr>
          <w:rFonts w:cs="Arial"/>
          <w:noProof/>
        </w:rPr>
      </w:pPr>
      <w:bookmarkStart w:id="93" w:name="_ENREF_38"/>
      <w:r w:rsidRPr="0090323A">
        <w:rPr>
          <w:rFonts w:cs="Arial"/>
          <w:noProof/>
        </w:rPr>
        <w:t xml:space="preserve">Silverman, S., Jr. (2001). "Demographics and occurrence of oral and pharyngeal cancers. The outcomes, the trends, the challenge." </w:t>
      </w:r>
      <w:r w:rsidRPr="0090323A">
        <w:rPr>
          <w:rFonts w:cs="Arial"/>
          <w:noProof/>
          <w:u w:val="single"/>
        </w:rPr>
        <w:t>J Am Dent Assoc</w:t>
      </w:r>
      <w:r w:rsidRPr="0090323A">
        <w:rPr>
          <w:rFonts w:cs="Arial"/>
          <w:noProof/>
        </w:rPr>
        <w:t xml:space="preserve"> </w:t>
      </w:r>
      <w:r w:rsidRPr="0090323A">
        <w:rPr>
          <w:rFonts w:cs="Arial"/>
          <w:b/>
          <w:noProof/>
        </w:rPr>
        <w:t>132 Suppl</w:t>
      </w:r>
      <w:r w:rsidRPr="0090323A">
        <w:rPr>
          <w:rFonts w:cs="Arial"/>
          <w:noProof/>
        </w:rPr>
        <w:t>: 7S-11S.</w:t>
      </w:r>
      <w:bookmarkEnd w:id="93"/>
    </w:p>
    <w:p w:rsidR="0090323A" w:rsidRPr="0090323A" w:rsidRDefault="0090323A" w:rsidP="0090323A">
      <w:pPr>
        <w:spacing w:after="0" w:line="240" w:lineRule="auto"/>
        <w:ind w:left="720" w:hanging="720"/>
        <w:jc w:val="both"/>
        <w:rPr>
          <w:rFonts w:cs="Arial"/>
          <w:noProof/>
        </w:rPr>
      </w:pPr>
      <w:bookmarkStart w:id="94" w:name="_ENREF_39"/>
      <w:r w:rsidRPr="0090323A">
        <w:rPr>
          <w:rFonts w:cs="Arial"/>
          <w:noProof/>
        </w:rPr>
        <w:t xml:space="preserve">Stelow, E. B. and S. E. Mills (2005). "Squamous cell carcinoma variants of the upper aerodigestive tract." </w:t>
      </w:r>
      <w:r w:rsidRPr="0090323A">
        <w:rPr>
          <w:rFonts w:cs="Arial"/>
          <w:noProof/>
          <w:u w:val="single"/>
        </w:rPr>
        <w:t>Am J Clin Pathol</w:t>
      </w:r>
      <w:r w:rsidRPr="0090323A">
        <w:rPr>
          <w:rFonts w:cs="Arial"/>
          <w:noProof/>
        </w:rPr>
        <w:t xml:space="preserve"> </w:t>
      </w:r>
      <w:r w:rsidRPr="0090323A">
        <w:rPr>
          <w:rFonts w:cs="Arial"/>
          <w:b/>
          <w:noProof/>
        </w:rPr>
        <w:t>124 Suppl</w:t>
      </w:r>
      <w:r w:rsidRPr="0090323A">
        <w:rPr>
          <w:rFonts w:cs="Arial"/>
          <w:noProof/>
        </w:rPr>
        <w:t>: S96-109.</w:t>
      </w:r>
      <w:bookmarkEnd w:id="94"/>
    </w:p>
    <w:p w:rsidR="0090323A" w:rsidRPr="0090323A" w:rsidRDefault="0090323A" w:rsidP="0090323A">
      <w:pPr>
        <w:spacing w:after="0" w:line="240" w:lineRule="auto"/>
        <w:ind w:left="720" w:hanging="720"/>
        <w:jc w:val="both"/>
        <w:rPr>
          <w:rFonts w:cs="Arial"/>
          <w:noProof/>
        </w:rPr>
      </w:pPr>
      <w:bookmarkStart w:id="95" w:name="_ENREF_40"/>
      <w:r w:rsidRPr="0090323A">
        <w:rPr>
          <w:rFonts w:cs="Arial"/>
          <w:noProof/>
        </w:rPr>
        <w:t xml:space="preserve">van der Waal, I. (2014). "Oral potentially malignant disorders: is malignant transformation predictable and preventable?" </w:t>
      </w:r>
      <w:r w:rsidRPr="0090323A">
        <w:rPr>
          <w:rFonts w:cs="Arial"/>
          <w:noProof/>
          <w:u w:val="single"/>
        </w:rPr>
        <w:t>Med Oral Patol Oral Cir Bucal</w:t>
      </w:r>
      <w:r w:rsidRPr="0090323A">
        <w:rPr>
          <w:rFonts w:cs="Arial"/>
          <w:noProof/>
        </w:rPr>
        <w:t xml:space="preserve"> </w:t>
      </w:r>
      <w:r w:rsidRPr="0090323A">
        <w:rPr>
          <w:rFonts w:cs="Arial"/>
          <w:b/>
          <w:noProof/>
        </w:rPr>
        <w:t>19</w:t>
      </w:r>
      <w:r w:rsidRPr="0090323A">
        <w:rPr>
          <w:rFonts w:cs="Arial"/>
          <w:noProof/>
        </w:rPr>
        <w:t>(4): e386-390.</w:t>
      </w:r>
      <w:bookmarkEnd w:id="95"/>
    </w:p>
    <w:p w:rsidR="0090323A" w:rsidRPr="0090323A" w:rsidRDefault="0090323A" w:rsidP="0090323A">
      <w:pPr>
        <w:spacing w:after="0" w:line="240" w:lineRule="auto"/>
        <w:ind w:left="720" w:hanging="720"/>
        <w:jc w:val="both"/>
        <w:rPr>
          <w:rFonts w:cs="Arial"/>
          <w:noProof/>
        </w:rPr>
      </w:pPr>
      <w:bookmarkStart w:id="96" w:name="_ENREF_41"/>
      <w:r w:rsidRPr="0090323A">
        <w:rPr>
          <w:rFonts w:cs="Arial"/>
          <w:noProof/>
        </w:rPr>
        <w:t xml:space="preserve">Vijayavel, T. and N. Aswath (2013). "Correlation between histological grading and ploidy status in potentially malignant disorders of the oral mucosa: A flow cytometric analysis." </w:t>
      </w:r>
      <w:r w:rsidRPr="0090323A">
        <w:rPr>
          <w:rFonts w:cs="Arial"/>
          <w:noProof/>
          <w:u w:val="single"/>
        </w:rPr>
        <w:t>J Oral Maxillofac Pathol</w:t>
      </w:r>
      <w:r w:rsidRPr="0090323A">
        <w:rPr>
          <w:rFonts w:cs="Arial"/>
          <w:noProof/>
        </w:rPr>
        <w:t xml:space="preserve"> </w:t>
      </w:r>
      <w:r w:rsidRPr="0090323A">
        <w:rPr>
          <w:rFonts w:cs="Arial"/>
          <w:b/>
          <w:noProof/>
        </w:rPr>
        <w:t>17</w:t>
      </w:r>
      <w:r w:rsidRPr="0090323A">
        <w:rPr>
          <w:rFonts w:cs="Arial"/>
          <w:noProof/>
        </w:rPr>
        <w:t>(2): 169-175.</w:t>
      </w:r>
      <w:bookmarkEnd w:id="96"/>
    </w:p>
    <w:p w:rsidR="0090323A" w:rsidRPr="00E8714D" w:rsidRDefault="0090323A" w:rsidP="0090323A">
      <w:pPr>
        <w:spacing w:after="0" w:line="240" w:lineRule="auto"/>
        <w:ind w:left="720" w:hanging="720"/>
        <w:jc w:val="both"/>
        <w:rPr>
          <w:rFonts w:cs="Arial"/>
          <w:noProof/>
        </w:rPr>
      </w:pPr>
      <w:bookmarkStart w:id="97" w:name="_ENREF_42"/>
      <w:r w:rsidRPr="00E8714D">
        <w:rPr>
          <w:rFonts w:cs="Arial"/>
          <w:noProof/>
        </w:rPr>
        <w:t xml:space="preserve">Wand, M. P. J., M.C. (2000). </w:t>
      </w:r>
      <w:r w:rsidRPr="00E8714D">
        <w:rPr>
          <w:rFonts w:cs="Arial"/>
          <w:noProof/>
          <w:u w:val="single"/>
        </w:rPr>
        <w:t>Kernel Smoothing</w:t>
      </w:r>
      <w:r w:rsidRPr="00E8714D">
        <w:rPr>
          <w:rFonts w:cs="Arial"/>
          <w:noProof/>
        </w:rPr>
        <w:t>, Taylor &amp; Francis.</w:t>
      </w:r>
      <w:bookmarkEnd w:id="97"/>
    </w:p>
    <w:p w:rsidR="0090323A" w:rsidRPr="0090323A" w:rsidRDefault="0090323A" w:rsidP="0090323A">
      <w:pPr>
        <w:spacing w:after="0" w:line="240" w:lineRule="auto"/>
        <w:ind w:left="720" w:hanging="720"/>
        <w:jc w:val="both"/>
        <w:rPr>
          <w:rFonts w:cs="Arial"/>
          <w:noProof/>
        </w:rPr>
      </w:pPr>
      <w:bookmarkStart w:id="98" w:name="_ENREF_43"/>
      <w:r w:rsidRPr="0090323A">
        <w:rPr>
          <w:rFonts w:cs="Arial"/>
          <w:noProof/>
        </w:rPr>
        <w:t xml:space="preserve">Warnakulasuriya, S. (2009). "Global epidemiology of oral and oropharyngeal cancer."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(4-5): 309-316.</w:t>
      </w:r>
      <w:bookmarkEnd w:id="98"/>
    </w:p>
    <w:p w:rsidR="0090323A" w:rsidRPr="0090323A" w:rsidRDefault="0090323A" w:rsidP="0090323A">
      <w:pPr>
        <w:spacing w:line="240" w:lineRule="auto"/>
        <w:ind w:left="720" w:hanging="720"/>
        <w:jc w:val="both"/>
        <w:rPr>
          <w:rFonts w:cs="Arial"/>
          <w:noProof/>
        </w:rPr>
      </w:pPr>
      <w:bookmarkStart w:id="99" w:name="_ENREF_44"/>
      <w:r w:rsidRPr="0090323A">
        <w:rPr>
          <w:rFonts w:cs="Arial"/>
          <w:noProof/>
        </w:rPr>
        <w:t xml:space="preserve">Warnakulasuriya, S., N. W. Johnson, et al. (2007). "Nomenclature and classification of potentially malignant disorders of the oral mucosa." </w:t>
      </w:r>
      <w:r w:rsidRPr="0090323A">
        <w:rPr>
          <w:rFonts w:cs="Arial"/>
          <w:noProof/>
          <w:u w:val="single"/>
        </w:rPr>
        <w:t>J Oral Pathol Med</w:t>
      </w:r>
      <w:r w:rsidRPr="0090323A">
        <w:rPr>
          <w:rFonts w:cs="Arial"/>
          <w:noProof/>
        </w:rPr>
        <w:t xml:space="preserve"> </w:t>
      </w:r>
      <w:r w:rsidRPr="0090323A">
        <w:rPr>
          <w:rFonts w:cs="Arial"/>
          <w:b/>
          <w:noProof/>
        </w:rPr>
        <w:t>36</w:t>
      </w:r>
      <w:r w:rsidRPr="0090323A">
        <w:rPr>
          <w:rFonts w:cs="Arial"/>
          <w:noProof/>
        </w:rPr>
        <w:t>(10): 575-580.</w:t>
      </w:r>
      <w:bookmarkEnd w:id="99"/>
    </w:p>
    <w:p w:rsidR="0090323A" w:rsidRDefault="0090323A" w:rsidP="0090323A">
      <w:pPr>
        <w:spacing w:line="240" w:lineRule="auto"/>
        <w:jc w:val="both"/>
        <w:rPr>
          <w:rFonts w:cs="Arial"/>
          <w:noProof/>
        </w:rPr>
      </w:pPr>
    </w:p>
    <w:p w:rsidR="00BB5D9F" w:rsidRDefault="00EE4021" w:rsidP="00303E3C">
      <w:pPr>
        <w:spacing w:line="480" w:lineRule="auto"/>
        <w:jc w:val="both"/>
        <w:rPr>
          <w:rFonts w:ascii="Arial" w:hAnsi="Arial" w:cs="Arial"/>
        </w:rPr>
      </w:pPr>
      <w:r>
        <w:rPr>
          <w:rFonts w:ascii="Arial" w:hAnsi="Arial" w:cs="Arial"/>
        </w:rPr>
        <w:fldChar w:fldCharType="end"/>
      </w:r>
    </w:p>
    <w:p w:rsidR="00BB5D9F" w:rsidRDefault="00BB5D9F">
      <w:pPr>
        <w:spacing w:after="0" w:line="240" w:lineRule="auto"/>
        <w:rPr>
          <w:rFonts w:ascii="Arial" w:hAnsi="Arial" w:cs="Arial"/>
        </w:rPr>
      </w:pPr>
      <w:r>
        <w:rPr>
          <w:rFonts w:ascii="Arial" w:hAnsi="Arial" w:cs="Arial"/>
        </w:rPr>
        <w:br w:type="page"/>
      </w:r>
    </w:p>
    <w:p w:rsidR="00BB5D9F" w:rsidRPr="00ED4DE6" w:rsidRDefault="00BB5D9F" w:rsidP="00BB5D9F">
      <w:pPr>
        <w:spacing w:after="0" w:line="240" w:lineRule="auto"/>
        <w:ind w:left="720" w:hanging="720"/>
        <w:jc w:val="both"/>
        <w:rPr>
          <w:rFonts w:cs="Arial"/>
        </w:rPr>
      </w:pPr>
      <w:r>
        <w:rPr>
          <w:rFonts w:ascii="Arial" w:hAnsi="Arial" w:cs="Arial"/>
        </w:rPr>
        <w:lastRenderedPageBreak/>
        <w:fldChar w:fldCharType="begin"/>
      </w:r>
      <w:r>
        <w:rPr>
          <w:rFonts w:ascii="Arial" w:hAnsi="Arial" w:cs="Arial"/>
        </w:rPr>
        <w:instrText xml:space="preserve"> ADDIN EN.REFLIST </w:instrText>
      </w:r>
      <w:r>
        <w:rPr>
          <w:rFonts w:ascii="Arial" w:hAnsi="Arial" w:cs="Arial"/>
        </w:rPr>
        <w:fldChar w:fldCharType="separate"/>
      </w:r>
      <w:r w:rsidRPr="00ED4DE6">
        <w:rPr>
          <w:rFonts w:cs="Arial"/>
        </w:rPr>
        <w:t>1. Siegel R, Ma J, Zou Z, Jemal A (2014) Cancer statistics, 2014. CA Cancer J Clin 64: 9-29.</w:t>
      </w:r>
    </w:p>
    <w:p w:rsidR="00BB5D9F" w:rsidRPr="00ED4DE6" w:rsidRDefault="00BB5D9F" w:rsidP="00BB5D9F">
      <w:pPr>
        <w:spacing w:after="0" w:line="240" w:lineRule="auto"/>
        <w:ind w:left="720" w:hanging="720"/>
        <w:jc w:val="both"/>
        <w:rPr>
          <w:rFonts w:cs="Arial"/>
        </w:rPr>
      </w:pPr>
      <w:r w:rsidRPr="00ED4DE6">
        <w:rPr>
          <w:rFonts w:cs="Arial"/>
        </w:rPr>
        <w:t>2. Warnakulasuriya S (2009) Global epidemiology of oral and oropharyngeal cancer. Oral Oncol 45: 309-316.</w:t>
      </w:r>
    </w:p>
    <w:p w:rsidR="00BB5D9F" w:rsidRPr="00ED4DE6" w:rsidRDefault="00BB5D9F" w:rsidP="00BB5D9F">
      <w:pPr>
        <w:spacing w:after="0" w:line="240" w:lineRule="auto"/>
        <w:ind w:left="720" w:hanging="720"/>
        <w:jc w:val="both"/>
        <w:rPr>
          <w:rFonts w:cs="Arial"/>
        </w:rPr>
      </w:pPr>
      <w:r w:rsidRPr="00ED4DE6">
        <w:rPr>
          <w:rFonts w:cs="Arial"/>
        </w:rPr>
        <w:t>3. Stelow EB, Mills SE (2005) Squamous cell carcinoma variants of the upper aerodigestive tract. Am J Clin Pathol 124 Suppl: S96-109.</w:t>
      </w:r>
    </w:p>
    <w:p w:rsidR="00BB5D9F" w:rsidRPr="00ED4DE6" w:rsidRDefault="00BB5D9F" w:rsidP="00BB5D9F">
      <w:pPr>
        <w:spacing w:after="0" w:line="240" w:lineRule="auto"/>
        <w:ind w:left="720" w:hanging="720"/>
        <w:jc w:val="both"/>
        <w:rPr>
          <w:rFonts w:cs="Arial"/>
        </w:rPr>
      </w:pPr>
      <w:r w:rsidRPr="00ED4DE6">
        <w:rPr>
          <w:rFonts w:cs="Arial"/>
        </w:rPr>
        <w:t>4. Silverman S, Jr. (2001) Demographics and occurrence of oral and pharyngeal cancers. The outcomes, the trends, the challenge. J Am Dent Assoc 132 Suppl: 7S-11S.</w:t>
      </w:r>
    </w:p>
    <w:p w:rsidR="00BB5D9F" w:rsidRPr="00ED4DE6" w:rsidRDefault="00BB5D9F" w:rsidP="00BB5D9F">
      <w:pPr>
        <w:spacing w:after="0" w:line="240" w:lineRule="auto"/>
        <w:ind w:left="720" w:hanging="720"/>
        <w:jc w:val="both"/>
        <w:rPr>
          <w:rFonts w:cs="Arial"/>
        </w:rPr>
      </w:pPr>
      <w:r w:rsidRPr="00ED4DE6">
        <w:rPr>
          <w:rFonts w:cs="Arial"/>
        </w:rPr>
        <w:t>5. Maraki D, Becker J, Boecking A (2004) Cytologic and DNA-cytometric very early diagnosis of oral cancer. J Oral Pathol Med 33: 398-404.</w:t>
      </w:r>
    </w:p>
    <w:p w:rsidR="00BB5D9F" w:rsidRPr="00ED4DE6" w:rsidRDefault="00BB5D9F" w:rsidP="00BB5D9F">
      <w:pPr>
        <w:spacing w:after="0" w:line="240" w:lineRule="auto"/>
        <w:ind w:left="720" w:hanging="720"/>
        <w:jc w:val="both"/>
        <w:rPr>
          <w:rFonts w:cs="Arial"/>
        </w:rPr>
      </w:pPr>
      <w:r w:rsidRPr="00ED4DE6">
        <w:rPr>
          <w:rFonts w:cs="Arial"/>
        </w:rPr>
        <w:t>6. Brouns ER, Baart JA, Bloemena E, Karagozoglu H, van der Waal I (2013) The relevance of uniform reporting in oral leukoplakia: definition, certainty factor and staging based on experience with 275 patients. Med Oral Patol Oral Cir Bucal 18: e19-26.</w:t>
      </w:r>
    </w:p>
    <w:p w:rsidR="00BB5D9F" w:rsidRPr="00ED4DE6" w:rsidRDefault="00BB5D9F" w:rsidP="00BB5D9F">
      <w:pPr>
        <w:spacing w:after="0" w:line="240" w:lineRule="auto"/>
        <w:ind w:left="720" w:hanging="720"/>
        <w:jc w:val="both"/>
        <w:rPr>
          <w:rFonts w:cs="Arial"/>
        </w:rPr>
      </w:pPr>
      <w:r w:rsidRPr="00ED4DE6">
        <w:rPr>
          <w:rFonts w:cs="Arial"/>
        </w:rPr>
        <w:t>7. Warnakulasuriya S, Johnson NW, van der Waal I (2007) Nomenclature and classification of potentially malignant disorders of the oral mucosa. J Oral Pathol Med 36: 575-580.</w:t>
      </w:r>
    </w:p>
    <w:p w:rsidR="00BB5D9F" w:rsidRPr="00ED4DE6" w:rsidRDefault="00BB5D9F" w:rsidP="00BB5D9F">
      <w:pPr>
        <w:spacing w:after="0" w:line="240" w:lineRule="auto"/>
        <w:ind w:left="720" w:hanging="720"/>
        <w:jc w:val="both"/>
        <w:rPr>
          <w:rFonts w:cs="Arial"/>
        </w:rPr>
      </w:pPr>
      <w:r w:rsidRPr="00ED4DE6">
        <w:rPr>
          <w:rFonts w:cs="Arial"/>
        </w:rPr>
        <w:t>8. Gupta PC, Mehta FS, Daftary DK, Pindborg JJ, Bhonsle RB, et al. (1980) Incidence rates of oral cancer and natural history of oral precancerous lesions in a 10-year follow-up study of Indian villagers. Community Dent Oral Epidemiol 8: 283-333.</w:t>
      </w:r>
    </w:p>
    <w:p w:rsidR="00BB5D9F" w:rsidRPr="00ED4DE6" w:rsidRDefault="00BB5D9F" w:rsidP="00BB5D9F">
      <w:pPr>
        <w:spacing w:after="0" w:line="240" w:lineRule="auto"/>
        <w:ind w:left="720" w:hanging="720"/>
        <w:jc w:val="both"/>
        <w:rPr>
          <w:rFonts w:cs="Arial"/>
        </w:rPr>
      </w:pPr>
      <w:r w:rsidRPr="00ED4DE6">
        <w:rPr>
          <w:rFonts w:cs="Arial"/>
        </w:rPr>
        <w:t>9. Nagao T, Ikeda N, Fukano H, Hashimoto S, Shimozato K, et al. (2005) Incidence rates for oral leukoplakia and lichen planus in a Japanese population. J Oral Pathol Med 34: 532-539.</w:t>
      </w:r>
    </w:p>
    <w:p w:rsidR="00BB5D9F" w:rsidRPr="00ED4DE6" w:rsidRDefault="00BB5D9F" w:rsidP="00BB5D9F">
      <w:pPr>
        <w:spacing w:after="0" w:line="240" w:lineRule="auto"/>
        <w:ind w:left="720" w:hanging="720"/>
        <w:jc w:val="both"/>
        <w:rPr>
          <w:rFonts w:cs="Arial"/>
        </w:rPr>
      </w:pPr>
      <w:r w:rsidRPr="00ED4DE6">
        <w:rPr>
          <w:rFonts w:cs="Arial"/>
        </w:rPr>
        <w:t>10. Vijayavel T, Aswath N (2013) Correlation between histological grading and ploidy status in potentially malignant disorders of the oral mucosa: A flow cytometric analysis. J Oral Maxillofac Pathol 17: 169-175.</w:t>
      </w:r>
    </w:p>
    <w:p w:rsidR="00BB5D9F" w:rsidRPr="00ED4DE6" w:rsidRDefault="00BB5D9F" w:rsidP="00BB5D9F">
      <w:pPr>
        <w:spacing w:after="0" w:line="240" w:lineRule="auto"/>
        <w:ind w:left="720" w:hanging="720"/>
        <w:jc w:val="both"/>
        <w:rPr>
          <w:rFonts w:cs="Arial"/>
        </w:rPr>
      </w:pPr>
      <w:r w:rsidRPr="00ED4DE6">
        <w:rPr>
          <w:rFonts w:cs="Arial"/>
        </w:rPr>
        <w:t>11. Lee JJ, Hung HC, Cheng SJ, Chen YJ, Chiang CP, et al. (2006) Carcinoma and dysplasia in oral leukoplakias in Taiwan: prevalence and risk factors. Oral Surg Oral Med Oral Pathol Oral Radiol Endod 101: 472-480.</w:t>
      </w:r>
    </w:p>
    <w:p w:rsidR="00BB5D9F" w:rsidRPr="00ED4DE6" w:rsidRDefault="00BB5D9F" w:rsidP="00BB5D9F">
      <w:pPr>
        <w:spacing w:after="0" w:line="240" w:lineRule="auto"/>
        <w:ind w:left="720" w:hanging="720"/>
        <w:jc w:val="both"/>
        <w:rPr>
          <w:rFonts w:cs="Arial"/>
        </w:rPr>
      </w:pPr>
      <w:r w:rsidRPr="00ED4DE6">
        <w:rPr>
          <w:rFonts w:cs="Arial"/>
        </w:rPr>
        <w:t>12. van der Waal I (2014) Oral potentially malignant disorders: is malignant transformation predictable and preventable? Med Oral Patol Oral Cir Bucal 19: e386-390.</w:t>
      </w:r>
    </w:p>
    <w:p w:rsidR="00BB5D9F" w:rsidRPr="00ED4DE6" w:rsidRDefault="00BB5D9F" w:rsidP="00BB5D9F">
      <w:pPr>
        <w:spacing w:after="0" w:line="240" w:lineRule="auto"/>
        <w:ind w:left="720" w:hanging="720"/>
        <w:jc w:val="both"/>
        <w:rPr>
          <w:rFonts w:cs="Arial"/>
        </w:rPr>
      </w:pPr>
      <w:r w:rsidRPr="00ED4DE6">
        <w:rPr>
          <w:rFonts w:cs="Arial"/>
        </w:rPr>
        <w:t>13. Cervigne NK, Machado J, Goswami RS, Sadikovic B, Bradley G, et al. (2014) Recurrent genomic alterations in sequential progressive leukoplakia and oral cancer: drivers of oral tumorigenesis? Hum Mol Genet 23: 2618-2628.</w:t>
      </w:r>
    </w:p>
    <w:p w:rsidR="00BB5D9F" w:rsidRPr="00ED4DE6" w:rsidRDefault="00BB5D9F" w:rsidP="00BB5D9F">
      <w:pPr>
        <w:spacing w:after="0" w:line="240" w:lineRule="auto"/>
        <w:ind w:left="720" w:hanging="720"/>
        <w:jc w:val="both"/>
        <w:rPr>
          <w:rFonts w:cs="Arial"/>
        </w:rPr>
      </w:pPr>
      <w:r w:rsidRPr="00ED4DE6">
        <w:rPr>
          <w:rFonts w:cs="Arial"/>
        </w:rPr>
        <w:t>14. Rhodus NL, Kerr AR, Patel K (2014) Oral cancer: leukoplakia, premalignancy, and squamous cell carcinoma. Dent Clin North Am 58: 315-340.</w:t>
      </w:r>
    </w:p>
    <w:p w:rsidR="00BB5D9F" w:rsidRPr="00ED4DE6" w:rsidRDefault="00BB5D9F" w:rsidP="00BB5D9F">
      <w:pPr>
        <w:spacing w:after="0" w:line="240" w:lineRule="auto"/>
        <w:ind w:left="720" w:hanging="720"/>
        <w:jc w:val="both"/>
        <w:rPr>
          <w:rFonts w:cs="Arial"/>
        </w:rPr>
      </w:pPr>
      <w:r w:rsidRPr="00ED4DE6">
        <w:rPr>
          <w:rFonts w:cs="Arial"/>
        </w:rPr>
        <w:t>15. Messadi DV (2013) Diagnostic aids for detection of oral precancerous conditions. Int J Oral Sci 5: 59-65.</w:t>
      </w:r>
    </w:p>
    <w:p w:rsidR="00BB5D9F" w:rsidRPr="00ED4DE6" w:rsidRDefault="00BB5D9F" w:rsidP="00BB5D9F">
      <w:pPr>
        <w:spacing w:after="0" w:line="240" w:lineRule="auto"/>
        <w:ind w:left="720" w:hanging="720"/>
        <w:jc w:val="both"/>
        <w:rPr>
          <w:rFonts w:cs="Arial"/>
        </w:rPr>
      </w:pPr>
      <w:r w:rsidRPr="00ED4DE6">
        <w:rPr>
          <w:rFonts w:cs="Arial"/>
        </w:rPr>
        <w:t>16. Chaturvedi P, Majumder SK, Krishna H, Muttagi S, Gupta PK (2010) Fluorescence spectroscopy for noninvasive early diagnosis of oral mucosal malignant and potentially malignant lesions. J Cancer Res Ther 6: 497-502.</w:t>
      </w:r>
    </w:p>
    <w:p w:rsidR="00BB5D9F" w:rsidRPr="00ED4DE6" w:rsidRDefault="00BB5D9F" w:rsidP="00BB5D9F">
      <w:pPr>
        <w:spacing w:after="0" w:line="240" w:lineRule="auto"/>
        <w:ind w:left="720" w:hanging="720"/>
        <w:jc w:val="both"/>
        <w:rPr>
          <w:rFonts w:cs="Arial"/>
        </w:rPr>
      </w:pPr>
      <w:r w:rsidRPr="00ED4DE6">
        <w:rPr>
          <w:rFonts w:cs="Arial"/>
        </w:rPr>
        <w:t>17. Awan KH, Morgan PR, Warnakulasuriya S (2011) Evaluation of an autofluorescence based imaging system (VELscope) in the detection of oral potentially malignant disorders and benign keratoses. Oral Oncol 47: 274-277.</w:t>
      </w:r>
    </w:p>
    <w:p w:rsidR="00BB5D9F" w:rsidRPr="00ED4DE6" w:rsidRDefault="00BB5D9F" w:rsidP="00BB5D9F">
      <w:pPr>
        <w:spacing w:after="0" w:line="240" w:lineRule="auto"/>
        <w:ind w:left="720" w:hanging="720"/>
        <w:jc w:val="both"/>
        <w:rPr>
          <w:rFonts w:cs="Arial"/>
        </w:rPr>
      </w:pPr>
      <w:r w:rsidRPr="00ED4DE6">
        <w:rPr>
          <w:rFonts w:cs="Arial"/>
        </w:rPr>
        <w:t>18. Ahmed SM, Mubeen, Jigna VR (2009) Molecular biology: an early detector of oral cancers. Ann Diagn Pathol 13: 140-145.</w:t>
      </w:r>
    </w:p>
    <w:p w:rsidR="00BB5D9F" w:rsidRPr="00ED4DE6" w:rsidRDefault="00BB5D9F" w:rsidP="00BB5D9F">
      <w:pPr>
        <w:spacing w:after="0" w:line="240" w:lineRule="auto"/>
        <w:ind w:left="720" w:hanging="720"/>
        <w:jc w:val="both"/>
        <w:rPr>
          <w:rFonts w:cs="Arial"/>
        </w:rPr>
      </w:pPr>
      <w:r w:rsidRPr="00ED4DE6">
        <w:rPr>
          <w:rFonts w:cs="Arial"/>
        </w:rPr>
        <w:t>19. Pentenero M, Giaretti W, Navone R, Demurtas A, Rostan I, et al. (2009) DNA aneuploidy and dysplasia in oral potentially malignant disorders: association with cigarette smoking and site. Oral Oncol 45: 887-890.</w:t>
      </w:r>
    </w:p>
    <w:p w:rsidR="00BB5D9F" w:rsidRPr="00ED4DE6" w:rsidRDefault="00BB5D9F" w:rsidP="00BB5D9F">
      <w:pPr>
        <w:spacing w:after="0" w:line="240" w:lineRule="auto"/>
        <w:ind w:left="720" w:hanging="720"/>
        <w:jc w:val="both"/>
        <w:rPr>
          <w:rFonts w:cs="Arial"/>
        </w:rPr>
      </w:pPr>
      <w:r w:rsidRPr="00ED4DE6">
        <w:rPr>
          <w:rFonts w:cs="Arial"/>
        </w:rPr>
        <w:t>20. Jadhav K, Gupta N, Ahmed MB (2011) Micronuclei: An essential biomarker in oral exfoliated cells for grading of oral squamous cell carcinoma. J Cytol 28: 7-12.</w:t>
      </w:r>
    </w:p>
    <w:p w:rsidR="00BB5D9F" w:rsidRPr="00ED4DE6" w:rsidRDefault="00BB5D9F" w:rsidP="00BB5D9F">
      <w:pPr>
        <w:spacing w:after="0" w:line="240" w:lineRule="auto"/>
        <w:ind w:left="720" w:hanging="720"/>
        <w:jc w:val="both"/>
        <w:rPr>
          <w:rFonts w:cs="Arial"/>
        </w:rPr>
      </w:pPr>
      <w:r w:rsidRPr="00ED4DE6">
        <w:rPr>
          <w:rFonts w:cs="Arial"/>
        </w:rPr>
        <w:lastRenderedPageBreak/>
        <w:t>21. Remmerbach TW, Weidenbach H, Muller C, Hemprich A, Pomjanski N, et al. (2003) Diagnostic value of nucleolar organizer regions (AgNORs) in brush biopsies of suspicious lesions of the oral cavity. Anal Cell Pathol 25: 139-146.</w:t>
      </w:r>
    </w:p>
    <w:p w:rsidR="00BB5D9F" w:rsidRPr="00ED4DE6" w:rsidRDefault="00BB5D9F" w:rsidP="00BB5D9F">
      <w:pPr>
        <w:spacing w:after="0" w:line="240" w:lineRule="auto"/>
        <w:ind w:left="720" w:hanging="720"/>
        <w:jc w:val="both"/>
        <w:rPr>
          <w:rFonts w:cs="Arial"/>
        </w:rPr>
      </w:pPr>
      <w:r w:rsidRPr="00ED4DE6">
        <w:rPr>
          <w:rFonts w:cs="Arial"/>
        </w:rPr>
        <w:t>22. Mehrotra R, Hullmann M, Smeets R, Reichert TE, Driemel O (2009) Oral cytology revisited. J Oral Pathol Med 38: 161-166.</w:t>
      </w:r>
    </w:p>
    <w:p w:rsidR="00BB5D9F" w:rsidRPr="00ED4DE6" w:rsidRDefault="00BB5D9F" w:rsidP="00BB5D9F">
      <w:pPr>
        <w:spacing w:after="0" w:line="240" w:lineRule="auto"/>
        <w:ind w:left="720" w:hanging="720"/>
        <w:jc w:val="both"/>
        <w:rPr>
          <w:rFonts w:cs="Arial"/>
        </w:rPr>
      </w:pPr>
      <w:r w:rsidRPr="00ED4DE6">
        <w:rPr>
          <w:rFonts w:cs="Arial"/>
        </w:rPr>
        <w:t>23. Scheifele C, Schmidt-Westhausen AM, Dietrich T, Reichart PA (2004) The sensitivity and specificity of the OralCDx technique: evaluation of 103 cases. Oral Oncol 40: 824-828.</w:t>
      </w:r>
    </w:p>
    <w:p w:rsidR="00BB5D9F" w:rsidRPr="00ED4DE6" w:rsidRDefault="00BB5D9F" w:rsidP="00BB5D9F">
      <w:pPr>
        <w:spacing w:after="0" w:line="240" w:lineRule="auto"/>
        <w:ind w:left="720" w:hanging="720"/>
        <w:jc w:val="both"/>
        <w:rPr>
          <w:rFonts w:cs="Arial"/>
        </w:rPr>
      </w:pPr>
      <w:r w:rsidRPr="00ED4DE6">
        <w:rPr>
          <w:rFonts w:cs="Arial"/>
        </w:rPr>
        <w:t>24. Ma JM, Zhou TJ, Wang R, Shan J, Wu YN, et al. (2014) Brush biopsy with DNA-image cytometry: a useful and noninvasive method for monitoring malignant transformation of potentially malignant oral disorders. Eur Arch Otorhinolaryngol 271: 3291-3295.</w:t>
      </w:r>
    </w:p>
    <w:p w:rsidR="00BB5D9F" w:rsidRPr="00ED4DE6" w:rsidRDefault="00BB5D9F" w:rsidP="00BB5D9F">
      <w:pPr>
        <w:spacing w:after="0" w:line="240" w:lineRule="auto"/>
        <w:ind w:left="720" w:hanging="720"/>
        <w:jc w:val="both"/>
        <w:rPr>
          <w:rFonts w:cs="Arial"/>
        </w:rPr>
      </w:pPr>
      <w:r w:rsidRPr="00ED4DE6">
        <w:rPr>
          <w:rFonts w:cs="Arial"/>
        </w:rPr>
        <w:t>25. Kammerer PW, Koch FP, Santoro M, Babaryka G, Biesterfeld S, et al. (2013) Prospective, blinded comparison of cytology and DNA-image cytometry of brush biopsies for early detection of oral malignancy. Oral Oncol 49: 420-426.</w:t>
      </w:r>
    </w:p>
    <w:p w:rsidR="00BB5D9F" w:rsidRPr="00ED4DE6" w:rsidRDefault="00BB5D9F" w:rsidP="00BB5D9F">
      <w:pPr>
        <w:spacing w:after="0" w:line="240" w:lineRule="auto"/>
        <w:ind w:left="720" w:hanging="720"/>
        <w:jc w:val="both"/>
        <w:rPr>
          <w:rFonts w:cs="Arial"/>
        </w:rPr>
      </w:pPr>
      <w:r w:rsidRPr="00ED4DE6">
        <w:rPr>
          <w:rFonts w:cs="Arial"/>
        </w:rPr>
        <w:t>26. Maraki D, Yalcinkaya S, Pomjanski N, Megahed M, Boecking A, et al. (2006) Cytologic and DNA-cytometric examination of oral lesions in lichen planus. J Oral Pathol Med 35: 227-232.</w:t>
      </w:r>
    </w:p>
    <w:p w:rsidR="00BB5D9F" w:rsidRPr="00ED4DE6" w:rsidRDefault="00BB5D9F" w:rsidP="00BB5D9F">
      <w:pPr>
        <w:spacing w:after="0" w:line="240" w:lineRule="auto"/>
        <w:ind w:left="720" w:hanging="720"/>
        <w:jc w:val="both"/>
        <w:rPr>
          <w:rFonts w:cs="Arial"/>
        </w:rPr>
      </w:pPr>
      <w:r w:rsidRPr="00ED4DE6">
        <w:rPr>
          <w:rFonts w:cs="Arial"/>
        </w:rPr>
        <w:t>27. Pektas ZO, Keskin A, Gunhan O, Karslioglu Y (2006) Evaluation of nuclear morphometry and DNA ploidy status for detection of malignant and premalignant oral lesions: quantitative cytologic assessment and review of methods for cytomorphometric measurements. J Oral Maxillofac Surg 64: 628-635.</w:t>
      </w:r>
    </w:p>
    <w:p w:rsidR="00BB5D9F" w:rsidRPr="00ED4DE6" w:rsidRDefault="00BB5D9F" w:rsidP="00BB5D9F">
      <w:pPr>
        <w:spacing w:after="0" w:line="240" w:lineRule="auto"/>
        <w:ind w:left="720" w:hanging="720"/>
        <w:jc w:val="both"/>
        <w:rPr>
          <w:rFonts w:cs="Arial"/>
        </w:rPr>
      </w:pPr>
      <w:r w:rsidRPr="00ED4DE6">
        <w:rPr>
          <w:rFonts w:cs="Arial"/>
        </w:rPr>
        <w:t>28. Lingen MW, Kalmar JR, Karrison T, Speight PM (2007) Critical evaluation of diagnostic aids for the detection of oral cancer. Oral Oncol 44: 10-22.</w:t>
      </w:r>
    </w:p>
    <w:p w:rsidR="00BB5D9F" w:rsidRPr="00ED4DE6" w:rsidRDefault="00BB5D9F" w:rsidP="00BB5D9F">
      <w:pPr>
        <w:spacing w:after="0" w:line="240" w:lineRule="auto"/>
        <w:ind w:left="720" w:hanging="720"/>
        <w:jc w:val="both"/>
        <w:rPr>
          <w:rFonts w:cs="Arial"/>
        </w:rPr>
      </w:pPr>
      <w:r w:rsidRPr="00ED4DE6">
        <w:rPr>
          <w:rFonts w:cs="Arial"/>
        </w:rPr>
        <w:t>29. Sciubba JJ (1999) Improving detection of precancerous and cancerous oral lesions. Computer-assisted analysis of the oral brush biopsy. U.S. Collaborative OralCDx Study Group. J Am Dent Assoc 130: 1445-1457.</w:t>
      </w:r>
    </w:p>
    <w:p w:rsidR="00BB5D9F" w:rsidRPr="00ED4DE6" w:rsidRDefault="00BB5D9F" w:rsidP="00BB5D9F">
      <w:pPr>
        <w:spacing w:after="0" w:line="240" w:lineRule="auto"/>
        <w:ind w:left="720" w:hanging="720"/>
        <w:jc w:val="both"/>
        <w:rPr>
          <w:rFonts w:cs="Arial"/>
        </w:rPr>
      </w:pPr>
      <w:r w:rsidRPr="00ED4DE6">
        <w:rPr>
          <w:rFonts w:cs="Arial"/>
        </w:rPr>
        <w:t>30. Remmerbach TW, Weidenbach H, Pomjanski N, Knops K, Mathes S, et al. (2001) Cytologic and DNA-cytometric early diagnosis of oral cancer. Anal Cell Pathol 22: 211-221.</w:t>
      </w:r>
    </w:p>
    <w:p w:rsidR="00BB5D9F" w:rsidRPr="00ED4DE6" w:rsidRDefault="00BB5D9F" w:rsidP="00BB5D9F">
      <w:pPr>
        <w:spacing w:after="0" w:line="240" w:lineRule="auto"/>
        <w:ind w:left="720" w:hanging="720"/>
        <w:jc w:val="both"/>
        <w:rPr>
          <w:rFonts w:cs="Arial"/>
        </w:rPr>
      </w:pPr>
      <w:r w:rsidRPr="00ED4DE6">
        <w:rPr>
          <w:rFonts w:cs="Arial"/>
        </w:rPr>
        <w:t>31. Remmerbach TW, Weidenbach H, Hemprich A, Bocking A (2003) Earliest detection of oral cancer using non-invasive brush biopsy including DNA-image-cytometry: report on four cases. Anal Cell Pathol 25: 159-166.</w:t>
      </w:r>
    </w:p>
    <w:p w:rsidR="00BB5D9F" w:rsidRPr="00ED4DE6" w:rsidRDefault="00BB5D9F" w:rsidP="00BB5D9F">
      <w:pPr>
        <w:spacing w:after="0" w:line="240" w:lineRule="auto"/>
        <w:ind w:left="720" w:hanging="720"/>
        <w:jc w:val="both"/>
        <w:rPr>
          <w:rFonts w:cs="Arial"/>
        </w:rPr>
      </w:pPr>
      <w:r w:rsidRPr="00ED4DE6">
        <w:rPr>
          <w:rFonts w:cs="Arial"/>
        </w:rPr>
        <w:t>32. Maraki D, Hengge UR, Becker J, Boecking A (2006) Very early cytological and DNA-cytometric diagnosis of in situ carcinoma in an immunosuppressed liver transplant recipient. J Oral Pathol Med 35: 58-60.</w:t>
      </w:r>
    </w:p>
    <w:p w:rsidR="00BB5D9F" w:rsidRPr="00ED4DE6" w:rsidRDefault="00BB5D9F" w:rsidP="00BB5D9F">
      <w:pPr>
        <w:spacing w:after="0" w:line="240" w:lineRule="auto"/>
        <w:ind w:left="720" w:hanging="720"/>
        <w:jc w:val="both"/>
        <w:rPr>
          <w:rFonts w:cs="Arial"/>
        </w:rPr>
      </w:pPr>
      <w:r w:rsidRPr="00ED4DE6">
        <w:rPr>
          <w:rFonts w:cs="Arial"/>
        </w:rPr>
        <w:t>33. Cassidy A, Duffy SW, Myles JP, Liloglou T, Field JK (2006) Lung cancer risk prediction: a tool for early detection. Int J Cancer 120: 1-6.</w:t>
      </w:r>
    </w:p>
    <w:p w:rsidR="00BB5D9F" w:rsidRPr="00ED4DE6" w:rsidRDefault="00BB5D9F" w:rsidP="00BB5D9F">
      <w:pPr>
        <w:spacing w:after="0" w:line="240" w:lineRule="auto"/>
        <w:ind w:left="720" w:hanging="720"/>
        <w:jc w:val="both"/>
        <w:rPr>
          <w:rFonts w:cs="Arial"/>
        </w:rPr>
      </w:pPr>
      <w:r w:rsidRPr="00ED4DE6">
        <w:rPr>
          <w:rFonts w:cs="Arial"/>
        </w:rPr>
        <w:t>34. Kim DJ, Rockhill B, Colditz GA (2004) Validation of the Harvard Cancer Risk Index: a prediction tool for individual cancer risk. J Clin Epidemiol 57: 332-340.</w:t>
      </w:r>
    </w:p>
    <w:p w:rsidR="00BB5D9F" w:rsidRPr="00ED4DE6" w:rsidRDefault="00BB5D9F" w:rsidP="00BB5D9F">
      <w:pPr>
        <w:spacing w:after="0" w:line="240" w:lineRule="auto"/>
        <w:ind w:left="720" w:hanging="720"/>
        <w:jc w:val="both"/>
        <w:rPr>
          <w:rFonts w:cs="Arial"/>
        </w:rPr>
      </w:pPr>
      <w:r w:rsidRPr="00ED4DE6">
        <w:rPr>
          <w:rFonts w:cs="Arial"/>
        </w:rPr>
        <w:t>35. Arpino G, Generali D, Sapino A, Del Matro L, Frassoldati A, et al. (2013) Gene expression profiling in breast cancer: a clinical perspective. Breast 22: 109-120.</w:t>
      </w:r>
    </w:p>
    <w:p w:rsidR="00BB5D9F" w:rsidRPr="00ED4DE6" w:rsidRDefault="00BB5D9F" w:rsidP="00BB5D9F">
      <w:pPr>
        <w:spacing w:after="0" w:line="240" w:lineRule="auto"/>
        <w:ind w:left="720" w:hanging="720"/>
        <w:jc w:val="both"/>
        <w:rPr>
          <w:rFonts w:cs="Arial"/>
        </w:rPr>
      </w:pPr>
      <w:r w:rsidRPr="00ED4DE6">
        <w:rPr>
          <w:rFonts w:cs="Arial"/>
        </w:rPr>
        <w:t>36. Di Narzo AF, Tejpar S, Rossi S, Yan P, Popovici V, et al. (2014) Test of four colon cancer risk-scores in formalin fixed paraffin embedded microarray gene expression data. J Natl Cancer Inst 106.</w:t>
      </w:r>
    </w:p>
    <w:p w:rsidR="00BB5D9F" w:rsidRPr="00ED4DE6" w:rsidRDefault="00BB5D9F" w:rsidP="00BB5D9F">
      <w:pPr>
        <w:spacing w:after="0" w:line="240" w:lineRule="auto"/>
        <w:ind w:left="720" w:hanging="720"/>
        <w:jc w:val="both"/>
        <w:rPr>
          <w:rFonts w:cs="Arial"/>
        </w:rPr>
      </w:pPr>
      <w:r w:rsidRPr="00ED4DE6">
        <w:rPr>
          <w:rFonts w:cs="Arial"/>
        </w:rPr>
        <w:t>37. Ramshankar V, Soundara VT, Shyamsundar V, Ramani P, Krishnamurthy A (2014) Risk Stratification of Early Stage Oral Tongue Cancers Based on HPV Status and p16 Immunoexpression. Asian Pac J Cancer Prev 15: 8351-8359.</w:t>
      </w:r>
    </w:p>
    <w:p w:rsidR="00BB5D9F" w:rsidRPr="00ED4DE6" w:rsidRDefault="00BB5D9F" w:rsidP="00BB5D9F">
      <w:pPr>
        <w:spacing w:after="0" w:line="240" w:lineRule="auto"/>
        <w:ind w:left="720" w:hanging="720"/>
        <w:jc w:val="both"/>
        <w:rPr>
          <w:rFonts w:cs="Arial"/>
        </w:rPr>
      </w:pPr>
      <w:r w:rsidRPr="00ED4DE6">
        <w:rPr>
          <w:rFonts w:cs="Arial"/>
        </w:rPr>
        <w:t>38. Domany E (2014) Using high-throughput transcriptomic data for prognosis: a critical overview and perspectives. Cancer Res 74: 4612-4621.</w:t>
      </w:r>
    </w:p>
    <w:p w:rsidR="00BB5D9F" w:rsidRPr="00ED4DE6" w:rsidRDefault="00BB5D9F" w:rsidP="00BB5D9F">
      <w:pPr>
        <w:spacing w:after="0" w:line="240" w:lineRule="auto"/>
        <w:ind w:left="720" w:hanging="720"/>
        <w:jc w:val="both"/>
        <w:rPr>
          <w:rFonts w:cs="Arial"/>
        </w:rPr>
      </w:pPr>
      <w:r w:rsidRPr="00ED4DE6">
        <w:rPr>
          <w:rFonts w:cs="Arial"/>
        </w:rPr>
        <w:lastRenderedPageBreak/>
        <w:t>39. Jeck WR, Parker J, Carson CC, Shields JM, Sambade MJ, et al. (2014) Targeted next generation sequencing identifies clinically actionable mutations in patients with melanoma. Pigment Cell Melanoma Res 27: 653-663.</w:t>
      </w:r>
    </w:p>
    <w:p w:rsidR="00BB5D9F" w:rsidRPr="00ED4DE6" w:rsidRDefault="00BB5D9F" w:rsidP="00BB5D9F">
      <w:pPr>
        <w:spacing w:after="0" w:line="240" w:lineRule="auto"/>
        <w:ind w:left="720" w:hanging="720"/>
        <w:jc w:val="both"/>
        <w:rPr>
          <w:rFonts w:cs="Arial"/>
        </w:rPr>
      </w:pPr>
      <w:r w:rsidRPr="00ED4DE6">
        <w:rPr>
          <w:rFonts w:cs="Arial"/>
        </w:rPr>
        <w:t>40. Khiabanian H, Van Vlierberghe P, Palomero T, Ferrando AA, Rabadan R (2010) ParMap, an algorithm for the identification of small genomic insertions and deletions in nextgen sequencing data. BMC Res Notes 3: 147.</w:t>
      </w:r>
    </w:p>
    <w:p w:rsidR="00BB5D9F" w:rsidRDefault="00BB5D9F" w:rsidP="00BB5D9F">
      <w:pPr>
        <w:spacing w:after="0" w:line="240" w:lineRule="auto"/>
        <w:ind w:left="720" w:hanging="720"/>
        <w:jc w:val="both"/>
        <w:rPr>
          <w:rFonts w:ascii="Arial" w:hAnsi="Arial" w:cs="Arial"/>
        </w:rPr>
      </w:pPr>
    </w:p>
    <w:p w:rsidR="00ED4DE6" w:rsidRPr="006A2035" w:rsidRDefault="00BB5D9F" w:rsidP="00BB5D9F">
      <w:pPr>
        <w:spacing w:line="480" w:lineRule="auto"/>
        <w:jc w:val="both"/>
        <w:rPr>
          <w:rFonts w:ascii="Arial" w:hAnsi="Arial" w:cs="Arial"/>
        </w:rPr>
      </w:pPr>
      <w:r>
        <w:rPr>
          <w:rFonts w:ascii="Arial" w:hAnsi="Arial" w:cs="Arial"/>
        </w:rPr>
        <w:fldChar w:fldCharType="end"/>
      </w:r>
    </w:p>
    <w:sectPr w:rsidR="00ED4DE6" w:rsidRPr="006A2035" w:rsidSect="00943170">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499" w:rsidRDefault="00026499" w:rsidP="00156F07">
      <w:pPr>
        <w:spacing w:after="0" w:line="240" w:lineRule="auto"/>
      </w:pPr>
      <w:r>
        <w:separator/>
      </w:r>
    </w:p>
  </w:endnote>
  <w:endnote w:type="continuationSeparator" w:id="0">
    <w:p w:rsidR="00026499" w:rsidRDefault="00026499"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499" w:rsidRDefault="00026499" w:rsidP="00156F07">
      <w:pPr>
        <w:spacing w:after="0" w:line="240" w:lineRule="auto"/>
      </w:pPr>
      <w:r>
        <w:separator/>
      </w:r>
    </w:p>
  </w:footnote>
  <w:footnote w:type="continuationSeparator" w:id="0">
    <w:p w:rsidR="00026499" w:rsidRDefault="00026499"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499" w:rsidRDefault="00026499">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3D1862">
      <w:rPr>
        <w:noProof/>
      </w:rPr>
      <w:t>12</w:t>
    </w:r>
    <w:r>
      <w:rPr>
        <w:noProof/>
      </w:rPr>
      <w:fldChar w:fldCharType="end"/>
    </w:r>
  </w:p>
  <w:p w:rsidR="00026499" w:rsidRDefault="00026499"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trackRevisions/>
  <w:defaultTabStop w:val="720"/>
  <w:drawingGridHorizontalSpacing w:val="11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3&lt;/item&gt;&lt;item&gt;4&lt;/item&gt;&lt;item&gt;5&lt;/item&gt;&lt;/record-ids&gt;&lt;/item&gt;&lt;/Libraries&gt;"/>
  </w:docVars>
  <w:rsids>
    <w:rsidRoot w:val="00AB319E"/>
    <w:rsid w:val="0000200D"/>
    <w:rsid w:val="00003471"/>
    <w:rsid w:val="00003B11"/>
    <w:rsid w:val="00011797"/>
    <w:rsid w:val="0001213B"/>
    <w:rsid w:val="00013F15"/>
    <w:rsid w:val="00021344"/>
    <w:rsid w:val="000253D8"/>
    <w:rsid w:val="00026499"/>
    <w:rsid w:val="00030A6B"/>
    <w:rsid w:val="00030C15"/>
    <w:rsid w:val="00031551"/>
    <w:rsid w:val="00044A3F"/>
    <w:rsid w:val="00044F02"/>
    <w:rsid w:val="00046C67"/>
    <w:rsid w:val="00046FF7"/>
    <w:rsid w:val="00067B3E"/>
    <w:rsid w:val="00067EBC"/>
    <w:rsid w:val="000704C6"/>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D61C0"/>
    <w:rsid w:val="000E75CD"/>
    <w:rsid w:val="000F7ECC"/>
    <w:rsid w:val="0010521B"/>
    <w:rsid w:val="0011168E"/>
    <w:rsid w:val="00112D1D"/>
    <w:rsid w:val="00113A47"/>
    <w:rsid w:val="00116895"/>
    <w:rsid w:val="001200A8"/>
    <w:rsid w:val="00122CF8"/>
    <w:rsid w:val="00130575"/>
    <w:rsid w:val="00136D74"/>
    <w:rsid w:val="00137672"/>
    <w:rsid w:val="00142692"/>
    <w:rsid w:val="00156F07"/>
    <w:rsid w:val="001574E1"/>
    <w:rsid w:val="001637C9"/>
    <w:rsid w:val="001676C4"/>
    <w:rsid w:val="0017425C"/>
    <w:rsid w:val="0018127F"/>
    <w:rsid w:val="001819E7"/>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7363"/>
    <w:rsid w:val="00227B0B"/>
    <w:rsid w:val="00236239"/>
    <w:rsid w:val="0023664C"/>
    <w:rsid w:val="00250861"/>
    <w:rsid w:val="00252C99"/>
    <w:rsid w:val="002622B6"/>
    <w:rsid w:val="0027102D"/>
    <w:rsid w:val="0027358D"/>
    <w:rsid w:val="0028659E"/>
    <w:rsid w:val="002932D4"/>
    <w:rsid w:val="002A69E9"/>
    <w:rsid w:val="002B1ADD"/>
    <w:rsid w:val="002B1F6C"/>
    <w:rsid w:val="002C2DD1"/>
    <w:rsid w:val="002C61CA"/>
    <w:rsid w:val="002D5323"/>
    <w:rsid w:val="002D5581"/>
    <w:rsid w:val="002E01B9"/>
    <w:rsid w:val="002E4F71"/>
    <w:rsid w:val="002E5C8A"/>
    <w:rsid w:val="002E648B"/>
    <w:rsid w:val="00303E3C"/>
    <w:rsid w:val="00307525"/>
    <w:rsid w:val="00312C38"/>
    <w:rsid w:val="003162D2"/>
    <w:rsid w:val="00317EA8"/>
    <w:rsid w:val="00321F1C"/>
    <w:rsid w:val="003274CE"/>
    <w:rsid w:val="00327BCC"/>
    <w:rsid w:val="00330C7C"/>
    <w:rsid w:val="00331350"/>
    <w:rsid w:val="00334B7B"/>
    <w:rsid w:val="003355E3"/>
    <w:rsid w:val="00341178"/>
    <w:rsid w:val="00342D91"/>
    <w:rsid w:val="00344977"/>
    <w:rsid w:val="003457B0"/>
    <w:rsid w:val="00346974"/>
    <w:rsid w:val="00350709"/>
    <w:rsid w:val="00352954"/>
    <w:rsid w:val="003537BD"/>
    <w:rsid w:val="003705AD"/>
    <w:rsid w:val="003773C4"/>
    <w:rsid w:val="003824D7"/>
    <w:rsid w:val="003866B3"/>
    <w:rsid w:val="00396C75"/>
    <w:rsid w:val="003978B0"/>
    <w:rsid w:val="003A4169"/>
    <w:rsid w:val="003B71E4"/>
    <w:rsid w:val="003B7650"/>
    <w:rsid w:val="003C19EB"/>
    <w:rsid w:val="003C4AEA"/>
    <w:rsid w:val="003D1862"/>
    <w:rsid w:val="003E7166"/>
    <w:rsid w:val="003F7B6A"/>
    <w:rsid w:val="004124CA"/>
    <w:rsid w:val="00412F5D"/>
    <w:rsid w:val="00414E45"/>
    <w:rsid w:val="00415AF5"/>
    <w:rsid w:val="0041667F"/>
    <w:rsid w:val="00416B47"/>
    <w:rsid w:val="00425C8B"/>
    <w:rsid w:val="004274D3"/>
    <w:rsid w:val="00427C44"/>
    <w:rsid w:val="004313F1"/>
    <w:rsid w:val="0043448B"/>
    <w:rsid w:val="00437CB6"/>
    <w:rsid w:val="00441688"/>
    <w:rsid w:val="0044501A"/>
    <w:rsid w:val="00454C8F"/>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F06BF"/>
    <w:rsid w:val="004F16C7"/>
    <w:rsid w:val="004F7893"/>
    <w:rsid w:val="005002B8"/>
    <w:rsid w:val="005002D4"/>
    <w:rsid w:val="005042A5"/>
    <w:rsid w:val="00515839"/>
    <w:rsid w:val="00516B32"/>
    <w:rsid w:val="00530DF0"/>
    <w:rsid w:val="00536B9F"/>
    <w:rsid w:val="00544153"/>
    <w:rsid w:val="00552E1B"/>
    <w:rsid w:val="005563F7"/>
    <w:rsid w:val="0055662A"/>
    <w:rsid w:val="00560EE1"/>
    <w:rsid w:val="00562591"/>
    <w:rsid w:val="00570EE4"/>
    <w:rsid w:val="005717EE"/>
    <w:rsid w:val="005939E1"/>
    <w:rsid w:val="00595A31"/>
    <w:rsid w:val="00596654"/>
    <w:rsid w:val="005A2683"/>
    <w:rsid w:val="005A7DAF"/>
    <w:rsid w:val="005B2286"/>
    <w:rsid w:val="005C0CCF"/>
    <w:rsid w:val="005C36B5"/>
    <w:rsid w:val="005C3EE3"/>
    <w:rsid w:val="005C4D18"/>
    <w:rsid w:val="005D2D21"/>
    <w:rsid w:val="005D74D5"/>
    <w:rsid w:val="005E4ACB"/>
    <w:rsid w:val="005F2123"/>
    <w:rsid w:val="005F2245"/>
    <w:rsid w:val="005F5831"/>
    <w:rsid w:val="005F6BC2"/>
    <w:rsid w:val="005F7B16"/>
    <w:rsid w:val="00605150"/>
    <w:rsid w:val="0060661B"/>
    <w:rsid w:val="00611A24"/>
    <w:rsid w:val="00615072"/>
    <w:rsid w:val="006206A5"/>
    <w:rsid w:val="0062247F"/>
    <w:rsid w:val="006320B4"/>
    <w:rsid w:val="00642226"/>
    <w:rsid w:val="00642594"/>
    <w:rsid w:val="00644DCF"/>
    <w:rsid w:val="006465D0"/>
    <w:rsid w:val="00656A30"/>
    <w:rsid w:val="006570AE"/>
    <w:rsid w:val="0066207B"/>
    <w:rsid w:val="00662AE7"/>
    <w:rsid w:val="00670539"/>
    <w:rsid w:val="00670618"/>
    <w:rsid w:val="00671A73"/>
    <w:rsid w:val="00672402"/>
    <w:rsid w:val="00672578"/>
    <w:rsid w:val="0067638E"/>
    <w:rsid w:val="00677E13"/>
    <w:rsid w:val="00686532"/>
    <w:rsid w:val="00696B78"/>
    <w:rsid w:val="006A1AE3"/>
    <w:rsid w:val="006A2035"/>
    <w:rsid w:val="006A60B2"/>
    <w:rsid w:val="006B05A9"/>
    <w:rsid w:val="006B3B07"/>
    <w:rsid w:val="006B494E"/>
    <w:rsid w:val="006B5F9A"/>
    <w:rsid w:val="006B7042"/>
    <w:rsid w:val="006C0512"/>
    <w:rsid w:val="006C1E98"/>
    <w:rsid w:val="006C70A9"/>
    <w:rsid w:val="006D6ABA"/>
    <w:rsid w:val="006E1622"/>
    <w:rsid w:val="006E187C"/>
    <w:rsid w:val="006E307C"/>
    <w:rsid w:val="006F6D1E"/>
    <w:rsid w:val="006F6E25"/>
    <w:rsid w:val="007057A2"/>
    <w:rsid w:val="007157E1"/>
    <w:rsid w:val="00720C52"/>
    <w:rsid w:val="007229C6"/>
    <w:rsid w:val="00725992"/>
    <w:rsid w:val="007309FC"/>
    <w:rsid w:val="007408CF"/>
    <w:rsid w:val="0074153E"/>
    <w:rsid w:val="007500E0"/>
    <w:rsid w:val="007534BF"/>
    <w:rsid w:val="00763F33"/>
    <w:rsid w:val="00764F0A"/>
    <w:rsid w:val="007665EB"/>
    <w:rsid w:val="007745EC"/>
    <w:rsid w:val="00775F37"/>
    <w:rsid w:val="00777235"/>
    <w:rsid w:val="00791806"/>
    <w:rsid w:val="007942DD"/>
    <w:rsid w:val="0079572F"/>
    <w:rsid w:val="00795797"/>
    <w:rsid w:val="007A39A4"/>
    <w:rsid w:val="007A4281"/>
    <w:rsid w:val="007B4E57"/>
    <w:rsid w:val="007B7ECA"/>
    <w:rsid w:val="007C3BA7"/>
    <w:rsid w:val="007C575F"/>
    <w:rsid w:val="007C7ACE"/>
    <w:rsid w:val="007D36B0"/>
    <w:rsid w:val="007D52F5"/>
    <w:rsid w:val="007D6425"/>
    <w:rsid w:val="007F220E"/>
    <w:rsid w:val="007F2CAA"/>
    <w:rsid w:val="007F4B3B"/>
    <w:rsid w:val="00801376"/>
    <w:rsid w:val="00801B5D"/>
    <w:rsid w:val="00801DBF"/>
    <w:rsid w:val="00802962"/>
    <w:rsid w:val="00807A95"/>
    <w:rsid w:val="00812517"/>
    <w:rsid w:val="00812C13"/>
    <w:rsid w:val="0081493E"/>
    <w:rsid w:val="00815494"/>
    <w:rsid w:val="008212B8"/>
    <w:rsid w:val="00821EDE"/>
    <w:rsid w:val="0082549D"/>
    <w:rsid w:val="00834C5F"/>
    <w:rsid w:val="00834D11"/>
    <w:rsid w:val="0084169D"/>
    <w:rsid w:val="0084306B"/>
    <w:rsid w:val="00844348"/>
    <w:rsid w:val="00854E18"/>
    <w:rsid w:val="008740CA"/>
    <w:rsid w:val="008753ED"/>
    <w:rsid w:val="00875FA4"/>
    <w:rsid w:val="0088091E"/>
    <w:rsid w:val="008815F5"/>
    <w:rsid w:val="00883AF2"/>
    <w:rsid w:val="00885F4F"/>
    <w:rsid w:val="00887B89"/>
    <w:rsid w:val="00891128"/>
    <w:rsid w:val="00896B16"/>
    <w:rsid w:val="008A05A4"/>
    <w:rsid w:val="008A3AC7"/>
    <w:rsid w:val="008B0BAA"/>
    <w:rsid w:val="008B2D9B"/>
    <w:rsid w:val="008B2FA0"/>
    <w:rsid w:val="008B7260"/>
    <w:rsid w:val="008C022B"/>
    <w:rsid w:val="008C6138"/>
    <w:rsid w:val="008D63BF"/>
    <w:rsid w:val="008E6D0B"/>
    <w:rsid w:val="008F3BEF"/>
    <w:rsid w:val="0090323A"/>
    <w:rsid w:val="009044E8"/>
    <w:rsid w:val="00915C47"/>
    <w:rsid w:val="00917F4A"/>
    <w:rsid w:val="00920687"/>
    <w:rsid w:val="00920E4D"/>
    <w:rsid w:val="009237AA"/>
    <w:rsid w:val="00934793"/>
    <w:rsid w:val="00943170"/>
    <w:rsid w:val="00945912"/>
    <w:rsid w:val="00951157"/>
    <w:rsid w:val="00953570"/>
    <w:rsid w:val="009612BB"/>
    <w:rsid w:val="00972AAD"/>
    <w:rsid w:val="009823A3"/>
    <w:rsid w:val="00982877"/>
    <w:rsid w:val="00983FD6"/>
    <w:rsid w:val="009842B7"/>
    <w:rsid w:val="00984E55"/>
    <w:rsid w:val="00990130"/>
    <w:rsid w:val="009922C3"/>
    <w:rsid w:val="009B0716"/>
    <w:rsid w:val="009B2F02"/>
    <w:rsid w:val="009B3CD2"/>
    <w:rsid w:val="009B65A7"/>
    <w:rsid w:val="009C20F5"/>
    <w:rsid w:val="009C61F8"/>
    <w:rsid w:val="009C6E44"/>
    <w:rsid w:val="009C7AB7"/>
    <w:rsid w:val="009D295B"/>
    <w:rsid w:val="009D75BB"/>
    <w:rsid w:val="009E0AA0"/>
    <w:rsid w:val="009E2F99"/>
    <w:rsid w:val="009E5C08"/>
    <w:rsid w:val="00A10348"/>
    <w:rsid w:val="00A10643"/>
    <w:rsid w:val="00A163AF"/>
    <w:rsid w:val="00A20EAE"/>
    <w:rsid w:val="00A212E3"/>
    <w:rsid w:val="00A25E6D"/>
    <w:rsid w:val="00A266D8"/>
    <w:rsid w:val="00A26E06"/>
    <w:rsid w:val="00A300FD"/>
    <w:rsid w:val="00A33888"/>
    <w:rsid w:val="00A35D75"/>
    <w:rsid w:val="00A41590"/>
    <w:rsid w:val="00A4355C"/>
    <w:rsid w:val="00A4470B"/>
    <w:rsid w:val="00A46F9D"/>
    <w:rsid w:val="00A55F83"/>
    <w:rsid w:val="00A57FA4"/>
    <w:rsid w:val="00A63F10"/>
    <w:rsid w:val="00A71E4A"/>
    <w:rsid w:val="00A731BC"/>
    <w:rsid w:val="00A7686E"/>
    <w:rsid w:val="00A801B0"/>
    <w:rsid w:val="00A86703"/>
    <w:rsid w:val="00A9053C"/>
    <w:rsid w:val="00A92A4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500A"/>
    <w:rsid w:val="00AE79A5"/>
    <w:rsid w:val="00AF1BE6"/>
    <w:rsid w:val="00AF1E8F"/>
    <w:rsid w:val="00AF7CCF"/>
    <w:rsid w:val="00B00484"/>
    <w:rsid w:val="00B0149E"/>
    <w:rsid w:val="00B02E0A"/>
    <w:rsid w:val="00B04360"/>
    <w:rsid w:val="00B05479"/>
    <w:rsid w:val="00B06DA4"/>
    <w:rsid w:val="00B10BF0"/>
    <w:rsid w:val="00B1331F"/>
    <w:rsid w:val="00B176DF"/>
    <w:rsid w:val="00B176EA"/>
    <w:rsid w:val="00B23361"/>
    <w:rsid w:val="00B236AC"/>
    <w:rsid w:val="00B3154B"/>
    <w:rsid w:val="00B359F5"/>
    <w:rsid w:val="00B44EF5"/>
    <w:rsid w:val="00B51501"/>
    <w:rsid w:val="00B60150"/>
    <w:rsid w:val="00B63F80"/>
    <w:rsid w:val="00B651A5"/>
    <w:rsid w:val="00B66E02"/>
    <w:rsid w:val="00B67F22"/>
    <w:rsid w:val="00B73C8D"/>
    <w:rsid w:val="00B74D07"/>
    <w:rsid w:val="00B750F1"/>
    <w:rsid w:val="00B75992"/>
    <w:rsid w:val="00B866DF"/>
    <w:rsid w:val="00B90D8B"/>
    <w:rsid w:val="00B91953"/>
    <w:rsid w:val="00BB3922"/>
    <w:rsid w:val="00BB406F"/>
    <w:rsid w:val="00BB4287"/>
    <w:rsid w:val="00BB5D9F"/>
    <w:rsid w:val="00BB7181"/>
    <w:rsid w:val="00BC34B3"/>
    <w:rsid w:val="00BC3C4A"/>
    <w:rsid w:val="00BC6844"/>
    <w:rsid w:val="00BD062D"/>
    <w:rsid w:val="00BD51FB"/>
    <w:rsid w:val="00BD60C6"/>
    <w:rsid w:val="00BD6C38"/>
    <w:rsid w:val="00BE3F4B"/>
    <w:rsid w:val="00BE537D"/>
    <w:rsid w:val="00BE6867"/>
    <w:rsid w:val="00BF1C0A"/>
    <w:rsid w:val="00BF552B"/>
    <w:rsid w:val="00BF7F8A"/>
    <w:rsid w:val="00C01C50"/>
    <w:rsid w:val="00C0534C"/>
    <w:rsid w:val="00C07045"/>
    <w:rsid w:val="00C103CA"/>
    <w:rsid w:val="00C16C6E"/>
    <w:rsid w:val="00C232CF"/>
    <w:rsid w:val="00C376E6"/>
    <w:rsid w:val="00C40A38"/>
    <w:rsid w:val="00C51346"/>
    <w:rsid w:val="00C5183F"/>
    <w:rsid w:val="00C54777"/>
    <w:rsid w:val="00C576E0"/>
    <w:rsid w:val="00C579BC"/>
    <w:rsid w:val="00C57A49"/>
    <w:rsid w:val="00C72676"/>
    <w:rsid w:val="00C83A16"/>
    <w:rsid w:val="00C84DDF"/>
    <w:rsid w:val="00C866E1"/>
    <w:rsid w:val="00C967B3"/>
    <w:rsid w:val="00CA1A4C"/>
    <w:rsid w:val="00CA68D0"/>
    <w:rsid w:val="00CB1460"/>
    <w:rsid w:val="00CB4EF8"/>
    <w:rsid w:val="00CB6F74"/>
    <w:rsid w:val="00CB7926"/>
    <w:rsid w:val="00CC2256"/>
    <w:rsid w:val="00CC3294"/>
    <w:rsid w:val="00CC3B4A"/>
    <w:rsid w:val="00CD42A6"/>
    <w:rsid w:val="00CE3A72"/>
    <w:rsid w:val="00CE60AE"/>
    <w:rsid w:val="00CF32EE"/>
    <w:rsid w:val="00CF4100"/>
    <w:rsid w:val="00CF75AD"/>
    <w:rsid w:val="00D00AF5"/>
    <w:rsid w:val="00D041CD"/>
    <w:rsid w:val="00D05C38"/>
    <w:rsid w:val="00D12AF1"/>
    <w:rsid w:val="00D13F97"/>
    <w:rsid w:val="00D1406C"/>
    <w:rsid w:val="00D224F6"/>
    <w:rsid w:val="00D32C6E"/>
    <w:rsid w:val="00D349F3"/>
    <w:rsid w:val="00D36EA8"/>
    <w:rsid w:val="00D475D0"/>
    <w:rsid w:val="00D53441"/>
    <w:rsid w:val="00D546E6"/>
    <w:rsid w:val="00D55FD4"/>
    <w:rsid w:val="00D60D3C"/>
    <w:rsid w:val="00D64CC4"/>
    <w:rsid w:val="00D65297"/>
    <w:rsid w:val="00D65BE1"/>
    <w:rsid w:val="00D67B41"/>
    <w:rsid w:val="00D769F7"/>
    <w:rsid w:val="00D80301"/>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F2A41"/>
    <w:rsid w:val="00DF3EA4"/>
    <w:rsid w:val="00DF4FE4"/>
    <w:rsid w:val="00E01757"/>
    <w:rsid w:val="00E20868"/>
    <w:rsid w:val="00E23D73"/>
    <w:rsid w:val="00E24B12"/>
    <w:rsid w:val="00E42E21"/>
    <w:rsid w:val="00E45B5F"/>
    <w:rsid w:val="00E468A4"/>
    <w:rsid w:val="00E51B4F"/>
    <w:rsid w:val="00E51B95"/>
    <w:rsid w:val="00E52FDB"/>
    <w:rsid w:val="00E625C6"/>
    <w:rsid w:val="00E6455D"/>
    <w:rsid w:val="00E73503"/>
    <w:rsid w:val="00E75ACC"/>
    <w:rsid w:val="00E81713"/>
    <w:rsid w:val="00E82E10"/>
    <w:rsid w:val="00E86574"/>
    <w:rsid w:val="00E8714D"/>
    <w:rsid w:val="00E9334B"/>
    <w:rsid w:val="00E938F3"/>
    <w:rsid w:val="00E978A2"/>
    <w:rsid w:val="00EA484D"/>
    <w:rsid w:val="00EC2061"/>
    <w:rsid w:val="00EC208D"/>
    <w:rsid w:val="00EC28E2"/>
    <w:rsid w:val="00ED1E1C"/>
    <w:rsid w:val="00ED330C"/>
    <w:rsid w:val="00ED4096"/>
    <w:rsid w:val="00ED4DE6"/>
    <w:rsid w:val="00ED70C6"/>
    <w:rsid w:val="00EE0400"/>
    <w:rsid w:val="00EE312C"/>
    <w:rsid w:val="00EE4021"/>
    <w:rsid w:val="00EE54E8"/>
    <w:rsid w:val="00F10BBA"/>
    <w:rsid w:val="00F12339"/>
    <w:rsid w:val="00F2068F"/>
    <w:rsid w:val="00F2135E"/>
    <w:rsid w:val="00F2160A"/>
    <w:rsid w:val="00F237F1"/>
    <w:rsid w:val="00F2635B"/>
    <w:rsid w:val="00F355A6"/>
    <w:rsid w:val="00F413CF"/>
    <w:rsid w:val="00F43BEC"/>
    <w:rsid w:val="00F5278F"/>
    <w:rsid w:val="00F61B2E"/>
    <w:rsid w:val="00F62AF2"/>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web/packages/care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ret.r-forge.r-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zhengsun12@vip.126.com" TargetMode="Externa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5D564-2A76-4C47-9A47-60BE1574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27</Pages>
  <Words>7125</Words>
  <Characters>71156</Characters>
  <Application>Microsoft Office Word</Application>
  <DocSecurity>0</DocSecurity>
  <Lines>592</Lines>
  <Paragraphs>156</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78125</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12</cp:revision>
  <cp:lastPrinted>2014-12-04T12:56:00Z</cp:lastPrinted>
  <dcterms:created xsi:type="dcterms:W3CDTF">2014-12-03T04:22:00Z</dcterms:created>
  <dcterms:modified xsi:type="dcterms:W3CDTF">2014-12-04T13:35:00Z</dcterms:modified>
</cp:coreProperties>
</file>