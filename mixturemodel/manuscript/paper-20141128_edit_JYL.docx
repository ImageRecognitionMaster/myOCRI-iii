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E73503" w:rsidP="00303E3C">
      <w:pPr>
        <w:spacing w:line="480" w:lineRule="auto"/>
        <w:jc w:val="center"/>
        <w:rPr>
          <w:rFonts w:ascii="Arial" w:hAnsi="Arial" w:cs="Arial"/>
          <w:b/>
          <w:color w:val="000000"/>
        </w:rPr>
      </w:pPr>
      <w:ins w:id="0" w:author="sysprep" w:date="2014-12-02T08:43:00Z">
        <w:r>
          <w:rPr>
            <w:rFonts w:ascii="Arial" w:hAnsi="Arial" w:cs="Arial"/>
            <w:b/>
            <w:color w:val="000000"/>
          </w:rPr>
          <w:t xml:space="preserve"> </w:t>
        </w:r>
      </w:ins>
      <w:r w:rsidR="00943170" w:rsidRPr="00972AAD">
        <w:rPr>
          <w:rFonts w:ascii="Arial" w:hAnsi="Arial" w:cs="Arial"/>
          <w:b/>
          <w:color w:val="000000"/>
        </w:rPr>
        <w:t>Qua</w:t>
      </w:r>
      <w:r w:rsidR="00972AAD">
        <w:rPr>
          <w:rFonts w:ascii="Arial" w:hAnsi="Arial" w:cs="Arial"/>
          <w:b/>
          <w:color w:val="000000"/>
        </w:rPr>
        <w:t>nt</w:t>
      </w:r>
      <w:r w:rsidR="00943170" w:rsidRPr="00972AAD">
        <w:rPr>
          <w:rFonts w:ascii="Arial" w:hAnsi="Arial" w:cs="Arial"/>
          <w:b/>
          <w:color w:val="000000"/>
        </w:rPr>
        <w:t xml:space="preserve">itative risk stratification of oral leukoplakia with </w:t>
      </w:r>
      <w:proofErr w:type="spellStart"/>
      <w:r w:rsidR="00943170" w:rsidRPr="00972AAD">
        <w:rPr>
          <w:rFonts w:ascii="Arial" w:hAnsi="Arial" w:cs="Arial"/>
          <w:b/>
          <w:color w:val="000000"/>
        </w:rPr>
        <w:t>exfoliative</w:t>
      </w:r>
      <w:proofErr w:type="spellEnd"/>
      <w:r w:rsidR="00943170" w:rsidRPr="00972AAD">
        <w:rPr>
          <w:rFonts w:ascii="Arial" w:hAnsi="Arial" w:cs="Arial"/>
          <w:b/>
          <w:color w:val="000000"/>
        </w:rPr>
        <w:t xml:space="preserve"> cytology</w:t>
      </w:r>
    </w:p>
    <w:p w:rsidR="00A63F10" w:rsidRDefault="00943170" w:rsidP="00303E3C">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w:t>
      </w:r>
      <w:proofErr w:type="gramStart"/>
      <w:r w:rsidRPr="00B176EA">
        <w:rPr>
          <w:rFonts w:ascii="Arial" w:hAnsi="Arial" w:cs="Arial"/>
          <w:vertAlign w:val="superscript"/>
        </w:rPr>
        <w:t>,a</w:t>
      </w:r>
      <w:proofErr w:type="gramEnd"/>
      <w:r w:rsidRPr="00B176EA">
        <w:rPr>
          <w:rFonts w:ascii="Arial" w:hAnsi="Arial" w:cs="Arial"/>
        </w:rPr>
        <w:t>, Jianying Li</w:t>
      </w:r>
      <w:r w:rsidRPr="00B176EA">
        <w:rPr>
          <w:rFonts w:ascii="Arial" w:hAnsi="Arial" w:cs="Arial"/>
          <w:vertAlign w:val="superscript"/>
        </w:rPr>
        <w:t>2,a</w:t>
      </w:r>
      <w:r w:rsidRPr="00B176EA">
        <w:rPr>
          <w:rFonts w:ascii="Arial" w:hAnsi="Arial" w:cs="Arial"/>
        </w:rPr>
        <w:t xml:space="preserve">, </w:t>
      </w:r>
      <w:proofErr w:type="spellStart"/>
      <w:r w:rsidRPr="00B176EA">
        <w:rPr>
          <w:rFonts w:ascii="Arial" w:hAnsi="Arial" w:cs="Arial"/>
        </w:rPr>
        <w:t>Xiaoyong</w:t>
      </w:r>
      <w:proofErr w:type="spellEnd"/>
      <w:r w:rsidRPr="00B176EA">
        <w:rPr>
          <w:rFonts w:ascii="Arial" w:hAnsi="Arial" w:cs="Arial"/>
        </w:rPr>
        <w:t xml:space="preserve"> Liu</w:t>
      </w:r>
      <w:r w:rsidRPr="00B176EA">
        <w:rPr>
          <w:rFonts w:ascii="Arial" w:hAnsi="Arial" w:cs="Arial"/>
          <w:vertAlign w:val="superscript"/>
        </w:rPr>
        <w:t>1</w:t>
      </w:r>
      <w:r w:rsidRPr="00B176EA">
        <w:rPr>
          <w:rFonts w:ascii="Arial" w:hAnsi="Arial" w:cs="Arial"/>
        </w:rPr>
        <w:t xml:space="preserve">, </w:t>
      </w:r>
      <w:proofErr w:type="spellStart"/>
      <w:r w:rsidR="00F61B2E">
        <w:rPr>
          <w:rFonts w:ascii="Arial" w:hAnsi="Arial" w:cs="Arial"/>
        </w:rPr>
        <w:t>Xudong</w:t>
      </w:r>
      <w:proofErr w:type="spellEnd"/>
      <w:r w:rsidR="00F61B2E">
        <w:rPr>
          <w:rFonts w:ascii="Arial" w:hAnsi="Arial" w:cs="Arial"/>
        </w:rPr>
        <w:t xml:space="preserve"> Liu</w:t>
      </w:r>
      <w:r w:rsidR="00F61B2E" w:rsidRPr="00B176EA">
        <w:rPr>
          <w:rFonts w:ascii="Arial" w:hAnsi="Arial" w:cs="Arial"/>
          <w:vertAlign w:val="superscript"/>
        </w:rPr>
        <w:t>3</w:t>
      </w:r>
      <w:r w:rsidR="00F61B2E">
        <w:rPr>
          <w:rFonts w:ascii="Arial" w:hAnsi="Arial" w:cs="Arial"/>
        </w:rPr>
        <w:t xml:space="preserve">, </w:t>
      </w:r>
      <w:proofErr w:type="spellStart"/>
      <w:r w:rsidRPr="00B176EA">
        <w:rPr>
          <w:rFonts w:ascii="Arial" w:hAnsi="Arial" w:cs="Arial"/>
        </w:rPr>
        <w:t>Waqaar</w:t>
      </w:r>
      <w:proofErr w:type="spellEnd"/>
      <w:r w:rsidRPr="00B176EA">
        <w:rPr>
          <w:rFonts w:ascii="Arial" w:hAnsi="Arial" w:cs="Arial"/>
        </w:rPr>
        <w:t xml:space="preserve"> Khawar</w:t>
      </w:r>
      <w:r w:rsidR="00F61B2E">
        <w:rPr>
          <w:rFonts w:ascii="Arial" w:hAnsi="Arial" w:cs="Arial"/>
          <w:vertAlign w:val="superscript"/>
        </w:rPr>
        <w:t>4</w:t>
      </w:r>
      <w:r w:rsidRPr="00B176EA">
        <w:rPr>
          <w:rFonts w:ascii="Arial" w:hAnsi="Arial" w:cs="Arial"/>
        </w:rPr>
        <w:t>, Fan Wang</w:t>
      </w:r>
      <w:r w:rsidR="00F61B2E">
        <w:rPr>
          <w:rFonts w:ascii="Arial" w:hAnsi="Arial" w:cs="Arial"/>
          <w:vertAlign w:val="superscript"/>
        </w:rPr>
        <w:t>5</w:t>
      </w:r>
      <w:r w:rsidRPr="00B176EA">
        <w:rPr>
          <w:rFonts w:ascii="Arial" w:hAnsi="Arial" w:cs="Arial"/>
        </w:rPr>
        <w:t xml:space="preserve">, </w:t>
      </w:r>
      <w:r w:rsidRPr="00B176EA">
        <w:rPr>
          <w:rFonts w:ascii="Arial" w:hAnsi="Arial" w:cs="Arial"/>
          <w:color w:val="FF0000"/>
        </w:rPr>
        <w:t>……</w:t>
      </w:r>
    </w:p>
    <w:p w:rsidR="00943170" w:rsidRPr="00B176EA" w:rsidRDefault="00943170" w:rsidP="00303E3C">
      <w:pPr>
        <w:spacing w:line="480" w:lineRule="auto"/>
        <w:ind w:left="110" w:hangingChars="50" w:hanging="110"/>
        <w:jc w:val="center"/>
        <w:rPr>
          <w:rFonts w:ascii="Arial" w:hAnsi="Arial" w:cs="Arial"/>
        </w:rPr>
      </w:pPr>
      <w:proofErr w:type="spellStart"/>
      <w:r w:rsidRPr="00B176EA">
        <w:rPr>
          <w:rFonts w:ascii="Arial" w:hAnsi="Arial" w:cs="Arial"/>
        </w:rPr>
        <w:t>Xiaoxin</w:t>
      </w:r>
      <w:proofErr w:type="spellEnd"/>
      <w:r w:rsidRPr="00B176EA">
        <w:rPr>
          <w:rFonts w:ascii="Arial" w:hAnsi="Arial" w:cs="Arial"/>
        </w:rPr>
        <w:t xml:space="preserve"> Luke Chen</w:t>
      </w:r>
      <w:r w:rsidR="00F61B2E">
        <w:rPr>
          <w:rFonts w:ascii="Arial" w:hAnsi="Arial" w:cs="Arial"/>
          <w:vertAlign w:val="superscript"/>
        </w:rPr>
        <w:t>6</w:t>
      </w:r>
      <w:proofErr w:type="gramStart"/>
      <w:r w:rsidRPr="00B176EA">
        <w:rPr>
          <w:rFonts w:ascii="Arial" w:hAnsi="Arial" w:cs="Arial"/>
          <w:vertAlign w:val="superscript"/>
        </w:rPr>
        <w:t>,b</w:t>
      </w:r>
      <w:proofErr w:type="gramEnd"/>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Beijing, 100050,</w:t>
      </w:r>
      <w:r w:rsidR="00A63F10">
        <w:rPr>
          <w:rFonts w:ascii="Arial" w:eastAsia="Arial Unicode MS" w:hAnsi="Arial" w:cs="Arial"/>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r w:rsidR="00A86703" w:rsidRPr="00B176EA">
        <w:rPr>
          <w:rFonts w:ascii="Arial" w:hAnsi="Arial" w:cs="Arial"/>
          <w:sz w:val="24"/>
          <w:szCs w:val="24"/>
        </w:rPr>
        <w:t>Frontier Bioinformatics Solution,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Pr="00B176EA">
        <w:rPr>
          <w:rFonts w:ascii="Arial" w:eastAsia="Arial Unicode MS" w:hAnsi="Arial" w:cs="Arial"/>
          <w:color w:val="000000"/>
        </w:rPr>
        <w:t xml:space="preserve"> </w:t>
      </w:r>
      <w:proofErr w:type="spellStart"/>
      <w:r>
        <w:rPr>
          <w:rFonts w:ascii="Arial" w:eastAsia="Arial Unicode MS" w:hAnsi="Arial" w:cs="Arial"/>
          <w:color w:val="000000"/>
        </w:rPr>
        <w:t>Ongwandada</w:t>
      </w:r>
      <w:proofErr w:type="spellEnd"/>
      <w:r>
        <w:rPr>
          <w:rFonts w:ascii="Arial" w:eastAsia="Arial Unicode MS" w:hAnsi="Arial" w:cs="Arial"/>
          <w:color w:val="000000"/>
        </w:rPr>
        <w:t xml:space="preserve">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B176EA" w:rsidRDefault="00F61B2E" w:rsidP="00303E3C">
      <w:pPr>
        <w:spacing w:line="480" w:lineRule="auto"/>
        <w:jc w:val="both"/>
        <w:rPr>
          <w:rFonts w:ascii="Arial" w:eastAsia="Arial Unicode MS" w:hAnsi="Arial" w:cs="Arial"/>
          <w:color w:val="000000"/>
          <w:vertAlign w:val="superscript"/>
        </w:rPr>
      </w:pPr>
      <w:r>
        <w:rPr>
          <w:rFonts w:ascii="Arial" w:eastAsia="Arial Unicode MS" w:hAnsi="Arial" w:cs="Arial"/>
          <w:color w:val="000000"/>
          <w:vertAlign w:val="superscript"/>
        </w:rPr>
        <w:t>5</w:t>
      </w:r>
      <w:r w:rsidR="00943170" w:rsidRPr="00B176EA">
        <w:rPr>
          <w:rFonts w:ascii="Arial" w:eastAsia="Arial Unicode MS" w:hAnsi="Arial" w:cs="Arial"/>
          <w:color w:val="000000"/>
          <w:vertAlign w:val="superscript"/>
        </w:rPr>
        <w:t xml:space="preserve"> </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943170" w:rsidRPr="00B176EA">
        <w:rPr>
          <w:rFonts w:ascii="Arial" w:eastAsia="Arial Unicode MS" w:hAnsi="Arial" w:cs="Arial"/>
          <w:color w:val="000000"/>
        </w:rPr>
        <w:t xml:space="preserve">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proofErr w:type="spellStart"/>
      <w:proofErr w:type="gramStart"/>
      <w:r w:rsidRPr="00B176EA">
        <w:rPr>
          <w:rFonts w:ascii="Arial" w:hAnsi="Arial" w:cs="Arial"/>
          <w:vertAlign w:val="superscript"/>
        </w:rPr>
        <w:t>a</w:t>
      </w:r>
      <w:proofErr w:type="spellEnd"/>
      <w:proofErr w:type="gramEnd"/>
      <w:r w:rsidRPr="00B176EA">
        <w:rPr>
          <w:rFonts w:ascii="Arial" w:hAnsi="Arial" w:cs="Arial"/>
        </w:rPr>
        <w:t xml:space="preserve"> Equal contributions</w:t>
      </w:r>
    </w:p>
    <w:p w:rsidR="00943170" w:rsidRPr="00B176EA" w:rsidRDefault="00943170" w:rsidP="00303E3C">
      <w:pPr>
        <w:spacing w:line="480" w:lineRule="auto"/>
        <w:jc w:val="both"/>
        <w:rPr>
          <w:rFonts w:ascii="Arial" w:hAnsi="Arial" w:cs="Arial"/>
        </w:rPr>
      </w:pPr>
      <w:r w:rsidRPr="00B176EA">
        <w:rPr>
          <w:rFonts w:ascii="Arial" w:hAnsi="Arial" w:cs="Arial"/>
          <w:vertAlign w:val="superscript"/>
        </w:rPr>
        <w:t>b</w:t>
      </w:r>
      <w:r w:rsidRPr="00B176EA">
        <w:rPr>
          <w:rFonts w:ascii="Arial" w:hAnsi="Arial" w:cs="Arial"/>
        </w:rPr>
        <w:t xml:space="preserve"> </w:t>
      </w:r>
      <w:r w:rsidRPr="00B176EA">
        <w:rPr>
          <w:rFonts w:ascii="Arial" w:eastAsia="Arial Unicode MS" w:hAnsi="Arial" w:cs="Arial"/>
          <w:color w:val="000000"/>
        </w:rPr>
        <w:t xml:space="preserve">Correspondence to: </w:t>
      </w:r>
      <w:proofErr w:type="spellStart"/>
      <w:r w:rsidRPr="00B176EA">
        <w:rPr>
          <w:rFonts w:ascii="Arial" w:eastAsia="Arial Unicode MS" w:hAnsi="Arial" w:cs="Arial"/>
          <w:color w:val="000000"/>
        </w:rPr>
        <w:t>Xiaoxin</w:t>
      </w:r>
      <w:proofErr w:type="spellEnd"/>
      <w:r w:rsidRPr="00B176EA">
        <w:rPr>
          <w:rFonts w:ascii="Arial" w:eastAsia="Arial Unicode MS" w:hAnsi="Arial" w:cs="Arial"/>
          <w:color w:val="000000"/>
        </w:rPr>
        <w:t xml:space="preserve">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4 </w:t>
      </w:r>
      <w:proofErr w:type="spellStart"/>
      <w:r w:rsidRPr="00B176EA">
        <w:rPr>
          <w:rFonts w:ascii="Arial" w:eastAsia="Arial Unicode MS" w:hAnsi="Arial" w:cs="Arial"/>
          <w:color w:val="000000"/>
        </w:rPr>
        <w:t>Tiantanxili</w:t>
      </w:r>
      <w:proofErr w:type="spellEnd"/>
      <w:r w:rsidRPr="00B176EA">
        <w:rPr>
          <w:rFonts w:ascii="Arial" w:eastAsia="Arial Unicode MS" w:hAnsi="Arial" w:cs="Arial"/>
          <w:color w:val="000000"/>
        </w:rPr>
        <w:t xml:space="preserve">, </w:t>
      </w:r>
      <w:proofErr w:type="spellStart"/>
      <w:r w:rsidRPr="00B176EA">
        <w:rPr>
          <w:rFonts w:ascii="Arial" w:eastAsia="Arial Unicode MS" w:hAnsi="Arial" w:cs="Arial"/>
          <w:color w:val="000000"/>
        </w:rPr>
        <w:t>Doncheng</w:t>
      </w:r>
      <w:proofErr w:type="spellEnd"/>
      <w:r w:rsidRPr="00B176EA">
        <w:rPr>
          <w:rFonts w:ascii="Arial" w:eastAsia="Arial Unicode MS" w:hAnsi="Arial" w:cs="Arial"/>
          <w:color w:val="000000"/>
        </w:rPr>
        <w:t xml:space="preserve">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r w:rsidRPr="00B176EA">
        <w:rPr>
          <w:rFonts w:ascii="Arial" w:eastAsia="Arial Unicode MS" w:hAnsi="Arial" w:cs="Arial"/>
          <w:color w:val="000000"/>
        </w:rPr>
        <w:t xml:space="preserve"> </w:t>
      </w:r>
    </w:p>
    <w:p w:rsidR="00943170" w:rsidRPr="00B176EA" w:rsidRDefault="00943170" w:rsidP="00303E3C">
      <w:pPr>
        <w:spacing w:line="480" w:lineRule="auto"/>
        <w:jc w:val="both"/>
        <w:rPr>
          <w:rFonts w:ascii="Arial" w:hAnsi="Arial" w:cs="Arial"/>
        </w:rPr>
      </w:pPr>
    </w:p>
    <w:p w:rsidR="00943170" w:rsidRPr="00B176EA" w:rsidRDefault="00943170" w:rsidP="00303E3C">
      <w:pPr>
        <w:spacing w:line="480" w:lineRule="auto"/>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proofErr w:type="spellStart"/>
      <w:r w:rsidRPr="00B176EA">
        <w:rPr>
          <w:rFonts w:ascii="Arial" w:hAnsi="Arial" w:cs="Arial"/>
        </w:rPr>
        <w:t>Exfoliative</w:t>
      </w:r>
      <w:proofErr w:type="spellEnd"/>
      <w:r w:rsidRPr="00B176EA">
        <w:rPr>
          <w:rFonts w:ascii="Arial" w:hAnsi="Arial" w:cs="Arial"/>
        </w:rPr>
        <w:t xml:space="preser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w:t>
      </w:r>
      <w:proofErr w:type="spellStart"/>
      <w:r w:rsidRPr="00B176EA">
        <w:rPr>
          <w:rFonts w:ascii="Arial" w:hAnsi="Arial" w:cs="Arial"/>
        </w:rPr>
        <w:t>exfoliative</w:t>
      </w:r>
      <w:proofErr w:type="spellEnd"/>
      <w:r w:rsidRPr="00B176EA">
        <w:rPr>
          <w:rFonts w:ascii="Arial" w:hAnsi="Arial" w:cs="Arial"/>
        </w:rPr>
        <w:t xml:space="preser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 xml:space="preserve">of OLK patients. This procedure </w:t>
      </w:r>
      <w:ins w:id="1" w:author="sysprep" w:date="2014-12-01T11:43:00Z">
        <w:r w:rsidR="0000200D">
          <w:rPr>
            <w:rFonts w:ascii="Arial" w:hAnsi="Arial" w:cs="Arial"/>
          </w:rPr>
          <w:t>involving an</w:t>
        </w:r>
      </w:ins>
      <w:del w:id="2" w:author="sysprep" w:date="2014-12-01T11:43:00Z">
        <w:r w:rsidR="00972AAD" w:rsidDel="0000200D">
          <w:rPr>
            <w:rFonts w:ascii="Arial" w:hAnsi="Arial" w:cs="Arial"/>
          </w:rPr>
          <w:delText>called</w:delText>
        </w:r>
      </w:del>
      <w:r w:rsidRPr="00B176EA">
        <w:rPr>
          <w:rFonts w:ascii="Arial" w:hAnsi="Arial" w:cs="Arial"/>
        </w:rPr>
        <w:t xml:space="preserve"> expert-guided data transformation and reconstruction (</w:t>
      </w:r>
      <w:proofErr w:type="spellStart"/>
      <w:r w:rsidRPr="00B176EA">
        <w:rPr>
          <w:rFonts w:ascii="Arial" w:hAnsi="Arial" w:cs="Arial"/>
        </w:rPr>
        <w:t>EdTAR</w:t>
      </w:r>
      <w:proofErr w:type="spellEnd"/>
      <w:r w:rsidRPr="00B176EA">
        <w:rPr>
          <w:rFonts w:ascii="Arial" w:hAnsi="Arial" w:cs="Arial"/>
        </w:rPr>
        <w:t xml:space="preserve">) </w:t>
      </w:r>
      <w:ins w:id="3" w:author="sysprep" w:date="2014-12-01T11:43:00Z">
        <w:r w:rsidR="0000200D">
          <w:rPr>
            <w:rFonts w:ascii="Arial" w:hAnsi="Arial" w:cs="Arial"/>
          </w:rPr>
          <w:t>steps</w:t>
        </w:r>
      </w:ins>
      <w:ins w:id="4" w:author="sysprep" w:date="2014-12-01T11:44:00Z">
        <w:r w:rsidR="0000200D">
          <w:rPr>
            <w:rFonts w:ascii="Arial" w:hAnsi="Arial" w:cs="Arial"/>
          </w:rPr>
          <w:t>,</w:t>
        </w:r>
      </w:ins>
      <w:ins w:id="5" w:author="sysprep" w:date="2014-12-01T11:43:00Z">
        <w:r w:rsidR="0000200D">
          <w:rPr>
            <w:rFonts w:ascii="Arial" w:hAnsi="Arial" w:cs="Arial"/>
          </w:rPr>
          <w:t xml:space="preserve"> </w:t>
        </w:r>
      </w:ins>
      <w:r w:rsidRPr="00B176EA">
        <w:rPr>
          <w:rFonts w:ascii="Arial" w:hAnsi="Arial" w:cs="Arial"/>
        </w:rPr>
        <w:t>allows automatic data processing and reconstruct</w:t>
      </w:r>
      <w:r w:rsidR="00972AAD">
        <w:rPr>
          <w:rFonts w:ascii="Arial" w:hAnsi="Arial" w:cs="Arial"/>
        </w:rPr>
        <w:t>ion</w:t>
      </w:r>
      <w:r w:rsidRPr="00B176EA">
        <w:rPr>
          <w:rFonts w:ascii="Arial" w:hAnsi="Arial" w:cs="Arial"/>
        </w:rPr>
        <w:t xml:space="preserve"> </w:t>
      </w:r>
      <w:ins w:id="6" w:author="sysprep" w:date="2014-12-01T11:46:00Z">
        <w:r w:rsidR="0000200D">
          <w:rPr>
            <w:rFonts w:ascii="Arial" w:hAnsi="Arial" w:cs="Arial"/>
          </w:rPr>
          <w:t>and reveals useful signals for following risk stratification assessment.</w:t>
        </w:r>
      </w:ins>
      <w:del w:id="7" w:author="sysprep" w:date="2014-12-01T11:48:00Z">
        <w:r w:rsidR="00972AAD" w:rsidDel="0000200D">
          <w:rPr>
            <w:rFonts w:ascii="Arial" w:hAnsi="Arial" w:cs="Arial"/>
          </w:rPr>
          <w:delText xml:space="preserve">by integrating </w:delText>
        </w:r>
        <w:r w:rsidRPr="00B176EA" w:rsidDel="0000200D">
          <w:rPr>
            <w:rFonts w:ascii="Arial" w:hAnsi="Arial" w:cs="Arial"/>
          </w:rPr>
          <w:delText>expert-guided parameters.</w:delText>
        </w:r>
      </w:del>
      <w:r w:rsidRPr="00B176EA">
        <w:rPr>
          <w:rFonts w:ascii="Arial" w:hAnsi="Arial" w:cs="Arial"/>
        </w:rPr>
        <w:t xml:space="preserve"> Modern machine learning technique</w:t>
      </w:r>
      <w:ins w:id="8" w:author="sysprep" w:date="2014-12-01T11:44:00Z">
        <w:r w:rsidR="0000200D">
          <w:rPr>
            <w:rFonts w:ascii="Arial" w:hAnsi="Arial" w:cs="Arial"/>
          </w:rPr>
          <w:t>s</w:t>
        </w:r>
      </w:ins>
      <w:r w:rsidRPr="00B176EA">
        <w:rPr>
          <w:rFonts w:ascii="Arial" w:hAnsi="Arial" w:cs="Arial"/>
        </w:rPr>
        <w:t xml:space="preserve"> w</w:t>
      </w:r>
      <w:ins w:id="9" w:author="sysprep" w:date="2014-12-01T11:44:00Z">
        <w:r w:rsidR="0000200D">
          <w:rPr>
            <w:rFonts w:ascii="Arial" w:hAnsi="Arial" w:cs="Arial"/>
          </w:rPr>
          <w:t>ere</w:t>
        </w:r>
      </w:ins>
      <w:del w:id="10" w:author="sysprep" w:date="2014-12-01T11:44:00Z">
        <w:r w:rsidRPr="00B176EA" w:rsidDel="0000200D">
          <w:rPr>
            <w:rFonts w:ascii="Arial" w:hAnsi="Arial" w:cs="Arial"/>
          </w:rPr>
          <w:delText>as</w:delText>
        </w:r>
      </w:del>
      <w:r w:rsidRPr="00B176EA">
        <w:rPr>
          <w:rFonts w:ascii="Arial" w:hAnsi="Arial" w:cs="Arial"/>
        </w:rPr>
        <w:t xml:space="preserve"> utilized to build statistical prediction models </w:t>
      </w:r>
      <w:ins w:id="11" w:author="sysprep" w:date="2014-12-01T11:48:00Z">
        <w:r w:rsidR="00670618">
          <w:rPr>
            <w:rFonts w:ascii="Arial" w:hAnsi="Arial" w:cs="Arial"/>
          </w:rPr>
          <w:t>on</w:t>
        </w:r>
      </w:ins>
      <w:del w:id="12" w:author="sysprep" w:date="2014-12-01T11:48:00Z">
        <w:r w:rsidRPr="00B176EA" w:rsidDel="00670618">
          <w:rPr>
            <w:rFonts w:ascii="Arial" w:hAnsi="Arial" w:cs="Arial"/>
          </w:rPr>
          <w:delText>with</w:delText>
        </w:r>
      </w:del>
      <w:r w:rsidRPr="00B176EA">
        <w:rPr>
          <w:rFonts w:ascii="Arial" w:hAnsi="Arial" w:cs="Arial"/>
        </w:rPr>
        <w:t xml:space="preserve"> the </w:t>
      </w:r>
      <w:r w:rsidR="00972AAD">
        <w:rPr>
          <w:rFonts w:ascii="Arial" w:hAnsi="Arial" w:cs="Arial"/>
        </w:rPr>
        <w:t>re</w:t>
      </w:r>
      <w:r w:rsidRPr="00B176EA">
        <w:rPr>
          <w:rFonts w:ascii="Arial" w:hAnsi="Arial" w:cs="Arial"/>
        </w:rPr>
        <w:t xml:space="preserve">constructed data. Among the several models tested using resampling methods </w:t>
      </w:r>
      <w:del w:id="13" w:author="sysprep" w:date="2014-12-01T11:50:00Z">
        <w:r w:rsidRPr="00B176EA" w:rsidDel="00670618">
          <w:rPr>
            <w:rFonts w:ascii="Arial" w:hAnsi="Arial" w:cs="Arial"/>
          </w:rPr>
          <w:delText>to prune the core</w:delText>
        </w:r>
      </w:del>
      <w:r w:rsidRPr="00B176EA">
        <w:rPr>
          <w:rFonts w:ascii="Arial" w:hAnsi="Arial" w:cs="Arial"/>
        </w:rPr>
        <w:t xml:space="preserve"> parameter</w:t>
      </w:r>
      <w:ins w:id="14" w:author="sysprep" w:date="2014-12-01T11:50:00Z">
        <w:r w:rsidR="00670618">
          <w:rPr>
            <w:rFonts w:ascii="Arial" w:hAnsi="Arial" w:cs="Arial"/>
          </w:rPr>
          <w:t xml:space="preserve"> pruning and performance evaluation</w:t>
        </w:r>
      </w:ins>
      <w:del w:id="15" w:author="sysprep" w:date="2014-12-01T11:50:00Z">
        <w:r w:rsidRPr="00B176EA" w:rsidDel="00670618">
          <w:rPr>
            <w:rFonts w:ascii="Arial" w:hAnsi="Arial" w:cs="Arial"/>
          </w:rPr>
          <w:delText>s</w:delText>
        </w:r>
      </w:del>
      <w:ins w:id="16" w:author="sysprep" w:date="2014-12-01T11:50:00Z">
        <w:r w:rsidR="00670618">
          <w:rPr>
            <w:rFonts w:ascii="Arial" w:hAnsi="Arial" w:cs="Arial"/>
          </w:rPr>
          <w:t>;</w:t>
        </w:r>
      </w:ins>
      <w:del w:id="17" w:author="sysprep" w:date="2014-12-01T11:50:00Z">
        <w:r w:rsidRPr="00B176EA" w:rsidDel="00670618">
          <w:rPr>
            <w:rFonts w:ascii="Arial" w:hAnsi="Arial" w:cs="Arial"/>
          </w:rPr>
          <w:delText>,</w:delText>
        </w:r>
      </w:del>
      <w:r w:rsidRPr="00B176EA">
        <w:rPr>
          <w:rFonts w:ascii="Arial" w:hAnsi="Arial" w:cs="Arial"/>
        </w:rPr>
        <w:t xml:space="preserve"> Support Vector Machine (SVM) was found to be </w:t>
      </w:r>
      <w:del w:id="18" w:author="sysprep" w:date="2014-12-01T11:50:00Z">
        <w:r w:rsidRPr="00B176EA" w:rsidDel="00670618">
          <w:rPr>
            <w:rFonts w:ascii="Arial" w:hAnsi="Arial" w:cs="Arial"/>
          </w:rPr>
          <w:delText>the</w:delText>
        </w:r>
      </w:del>
      <w:r w:rsidRPr="00B176EA">
        <w:rPr>
          <w:rFonts w:ascii="Arial" w:hAnsi="Arial" w:cs="Arial"/>
        </w:rPr>
        <w:t xml:space="preserve"> optimal </w:t>
      </w:r>
      <w:del w:id="19" w:author="sysprep" w:date="2014-12-01T11:50:00Z">
        <w:r w:rsidRPr="00B176EA" w:rsidDel="00670618">
          <w:rPr>
            <w:rFonts w:ascii="Arial" w:hAnsi="Arial" w:cs="Arial"/>
          </w:rPr>
          <w:delText>model</w:delText>
        </w:r>
      </w:del>
      <w:r w:rsidRPr="00B176EA">
        <w:rPr>
          <w:rFonts w:ascii="Arial" w:hAnsi="Arial" w:cs="Arial"/>
        </w:rPr>
        <w:t xml:space="preserve"> with a high sensitivity (median&gt;0.98) and specificity (median&gt;0.99). </w:t>
      </w:r>
      <w:ins w:id="20" w:author="sysprep" w:date="2014-12-01T11:51:00Z">
        <w:r w:rsidR="00670618">
          <w:rPr>
            <w:rFonts w:ascii="Arial" w:hAnsi="Arial" w:cs="Arial"/>
          </w:rPr>
          <w:t xml:space="preserve">With </w:t>
        </w:r>
      </w:ins>
      <w:del w:id="21" w:author="sysprep" w:date="2014-12-01T11:51:00Z">
        <w:r w:rsidRPr="00B176EA" w:rsidDel="00670618">
          <w:rPr>
            <w:rFonts w:ascii="Arial" w:hAnsi="Arial" w:cs="Arial"/>
          </w:rPr>
          <w:delText>Using</w:delText>
        </w:r>
      </w:del>
      <w:r w:rsidRPr="00B176EA">
        <w:rPr>
          <w:rFonts w:ascii="Arial" w:hAnsi="Arial" w:cs="Arial"/>
        </w:rPr>
        <w:t xml:space="preserve"> the SVM model, we </w:t>
      </w:r>
      <w:ins w:id="22" w:author="sysprep" w:date="2014-12-01T11:51:00Z">
        <w:r w:rsidR="00670618">
          <w:rPr>
            <w:rFonts w:ascii="Arial" w:hAnsi="Arial" w:cs="Arial"/>
          </w:rPr>
          <w:t>constructed</w:t>
        </w:r>
      </w:ins>
      <w:del w:id="23" w:author="sysprep" w:date="2014-12-01T11:51:00Z">
        <w:r w:rsidRPr="00B176EA" w:rsidDel="00670618">
          <w:rPr>
            <w:rFonts w:ascii="Arial" w:hAnsi="Arial" w:cs="Arial"/>
          </w:rPr>
          <w:delText>generated</w:delText>
        </w:r>
      </w:del>
      <w:r w:rsidRPr="00B176EA">
        <w:rPr>
          <w:rFonts w:ascii="Arial" w:hAnsi="Arial" w:cs="Arial"/>
        </w:rPr>
        <w:t xml:space="preserve"> an oral cancer risk index (OCRI) </w:t>
      </w:r>
      <w:ins w:id="24" w:author="sysprep" w:date="2014-12-01T11:52:00Z">
        <w:r w:rsidR="00670618">
          <w:rPr>
            <w:rFonts w:ascii="Arial" w:hAnsi="Arial" w:cs="Arial"/>
          </w:rPr>
          <w:t>guiding</w:t>
        </w:r>
      </w:ins>
      <w:del w:id="25" w:author="sysprep" w:date="2014-12-01T11:52:00Z">
        <w:r w:rsidRPr="00B176EA" w:rsidDel="00670618">
          <w:rPr>
            <w:rFonts w:ascii="Arial" w:hAnsi="Arial" w:cs="Arial"/>
          </w:rPr>
          <w:delText>for</w:delText>
        </w:r>
      </w:del>
      <w:ins w:id="26" w:author="sysprep" w:date="2014-12-01T11:52:00Z">
        <w:r w:rsidR="00670618">
          <w:rPr>
            <w:rFonts w:ascii="Arial" w:hAnsi="Arial" w:cs="Arial"/>
          </w:rPr>
          <w:t xml:space="preserve"> the</w:t>
        </w:r>
      </w:ins>
      <w:r w:rsidRPr="00B176EA">
        <w:rPr>
          <w:rFonts w:ascii="Arial" w:hAnsi="Arial" w:cs="Arial"/>
        </w:rPr>
        <w:t xml:space="preserve"> </w:t>
      </w:r>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3.5 years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w:t>
      </w:r>
      <w:proofErr w:type="spellStart"/>
      <w:r w:rsidRPr="00B176EA">
        <w:rPr>
          <w:rFonts w:ascii="Arial" w:hAnsi="Arial" w:cs="Arial"/>
        </w:rPr>
        <w:t>exfoliative</w:t>
      </w:r>
      <w:proofErr w:type="spellEnd"/>
      <w:r w:rsidRPr="00B176EA">
        <w:rPr>
          <w:rFonts w:ascii="Arial" w:hAnsi="Arial" w:cs="Arial"/>
        </w:rPr>
        <w:t xml:space="preser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943170" w:rsidRPr="00BC6844" w:rsidRDefault="00943170" w:rsidP="00303E3C">
      <w:pPr>
        <w:spacing w:line="480" w:lineRule="auto"/>
        <w:jc w:val="both"/>
        <w:rPr>
          <w:rFonts w:ascii="Arial" w:hAnsi="Arial" w:cs="Arial"/>
          <w:b/>
          <w:color w:val="00B0F0"/>
        </w:rPr>
      </w:pPr>
      <w:r w:rsidRPr="00BC6844">
        <w:rPr>
          <w:rFonts w:ascii="Arial" w:hAnsi="Arial" w:cs="Arial"/>
          <w:b/>
          <w:color w:val="00B0F0"/>
        </w:rPr>
        <w:lastRenderedPageBreak/>
        <w:t>Introduction</w:t>
      </w:r>
    </w:p>
    <w:p w:rsidR="00943170" w:rsidRPr="00BC6844" w:rsidRDefault="00943170" w:rsidP="00303E3C">
      <w:pPr>
        <w:spacing w:line="480" w:lineRule="auto"/>
        <w:ind w:firstLine="420"/>
        <w:jc w:val="both"/>
        <w:rPr>
          <w:rFonts w:ascii="Arial" w:hAnsi="Arial" w:cs="Arial"/>
          <w:color w:val="00B0F0"/>
        </w:rPr>
      </w:pPr>
      <w:r w:rsidRPr="00BC6844">
        <w:rPr>
          <w:rFonts w:ascii="Arial" w:hAnsi="Arial" w:cs="Arial"/>
          <w:color w:val="00B0F0"/>
        </w:rPr>
        <w:t xml:space="preserve">Oral cancer is one major public health problem worldwide, as well as a major cause of cancer morbidity and mortality, especially in Asia </w:t>
      </w:r>
      <w:r w:rsidR="00EE4021" w:rsidRPr="00BC6844">
        <w:rPr>
          <w:rFonts w:ascii="Arial" w:hAnsi="Arial" w:cs="Arial"/>
          <w:color w:val="00B0F0"/>
        </w:rPr>
        <w:fldChar w:fldCharType="begin">
          <w:fldData xml:space="preserve">PEVuZE5vdGU+PENpdGU+PEF1dGhvcj5TaWVnZWw8L0F1dGhvcj48WWVhcj4yMDE0PC9ZZWFyPjxS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==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PEVuZE5vdGU+PENpdGU+PEF1dGhvcj5TaWVnZWw8L0F1dGhvcj48WWVhcj4yMDE0PC9ZZWFyPjxS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==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43" w:tooltip="Warnakulasuriya, 2009 #21" w:history="1">
        <w:r w:rsidR="0090323A">
          <w:rPr>
            <w:rFonts w:ascii="Arial" w:hAnsi="Arial" w:cs="Arial"/>
            <w:noProof/>
            <w:color w:val="00B0F0"/>
          </w:rPr>
          <w:t>Warnakulasuriya 2009</w:t>
        </w:r>
      </w:hyperlink>
      <w:r w:rsidR="0090323A">
        <w:rPr>
          <w:rFonts w:ascii="Arial" w:hAnsi="Arial" w:cs="Arial"/>
          <w:noProof/>
          <w:color w:val="00B0F0"/>
        </w:rPr>
        <w:t xml:space="preserve">; </w:t>
      </w:r>
      <w:hyperlink w:anchor="_ENREF_37" w:tooltip="Siegel, 2014 #18" w:history="1">
        <w:r w:rsidR="0090323A">
          <w:rPr>
            <w:rFonts w:ascii="Arial" w:hAnsi="Arial" w:cs="Arial"/>
            <w:noProof/>
            <w:color w:val="00B0F0"/>
          </w:rPr>
          <w:t>Siegel, Ma et al. 2014</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Approximately 28,030 new cases will be diagnosed and 5,850 cases will die in 2014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&lt;EndNote&gt;&lt;Cite&gt;&lt;Author&gt;Siegel&lt;/Author&gt;&lt;Year&gt;2014&lt;/Year&gt;&lt;RecNum&gt;18&lt;/RecNum&gt;&lt;DisplayText&gt;(Siegel, Ma et al. 2014)&lt;/DisplayText&gt;&lt;record&gt;&lt;rec-number&gt;18&lt;/rec-number&gt;&lt;foreign-keys&gt;&lt;key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37" w:tooltip="Siegel, 2014 #18" w:history="1">
        <w:r w:rsidR="0090323A">
          <w:rPr>
            <w:rFonts w:ascii="Arial" w:hAnsi="Arial" w:cs="Arial"/>
            <w:noProof/>
            <w:color w:val="00B0F0"/>
          </w:rPr>
          <w:t>Siegel, Ma et al. 2014</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Oral squamous cell carcinoma (OSCC) is the most common type of oral cancer, which usually develops from precancerous lesions, especially oral leukoplak</w:t>
      </w:r>
      <w:r w:rsidR="0010521B" w:rsidRPr="00BC6844">
        <w:rPr>
          <w:rFonts w:ascii="Arial" w:hAnsi="Arial" w:cs="Arial"/>
          <w:color w:val="00B0F0"/>
        </w:rPr>
        <w:t xml:space="preserve">ia (OLK), and </w:t>
      </w:r>
      <w:proofErr w:type="spellStart"/>
      <w:r w:rsidR="0010521B" w:rsidRPr="00BC6844">
        <w:rPr>
          <w:rFonts w:ascii="Arial" w:hAnsi="Arial" w:cs="Arial"/>
          <w:color w:val="00B0F0"/>
        </w:rPr>
        <w:t>histopathologicall</w:t>
      </w:r>
      <w:r w:rsidRPr="00BC6844">
        <w:rPr>
          <w:rFonts w:ascii="Arial" w:hAnsi="Arial" w:cs="Arial"/>
          <w:color w:val="00B0F0"/>
        </w:rPr>
        <w:t>y</w:t>
      </w:r>
      <w:proofErr w:type="spellEnd"/>
      <w:r w:rsidRPr="00BC6844">
        <w:rPr>
          <w:rFonts w:ascii="Arial" w:hAnsi="Arial" w:cs="Arial"/>
          <w:color w:val="00B0F0"/>
        </w:rPr>
        <w:t xml:space="preserve"> follows a step-wise pattern of hyperplasia, dysplasia and SCC </w:t>
      </w:r>
      <w:r w:rsidR="00EE4021" w:rsidRPr="00BC6844">
        <w:rPr>
          <w:rFonts w:ascii="Arial" w:hAnsi="Arial" w:cs="Arial"/>
          <w:color w:val="00B0F0"/>
        </w:rPr>
        <w:fldChar w:fldCharType="begin">
          <w:fldData xml:space="preserve">PEVuZE5vdGU+PENpdGU+PEF1dGhvcj5TdGVsb3c8L0F1dGhvcj48WWVhcj4yMDA1PC9ZZWFyPjxS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PEVuZE5vdGU+PENpdGU+PEF1dGhvcj5TdGVsb3c8L0F1dGhvcj48WWVhcj4yMDA1PC9ZZWFyPjxS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38" w:tooltip="Silverman, 2001 #23" w:history="1">
        <w:r w:rsidR="0090323A">
          <w:rPr>
            <w:rFonts w:ascii="Arial" w:hAnsi="Arial" w:cs="Arial"/>
            <w:noProof/>
            <w:color w:val="00B0F0"/>
          </w:rPr>
          <w:t>Silverman 2001</w:t>
        </w:r>
      </w:hyperlink>
      <w:r w:rsidR="0090323A">
        <w:rPr>
          <w:rFonts w:ascii="Arial" w:hAnsi="Arial" w:cs="Arial"/>
          <w:noProof/>
          <w:color w:val="00B0F0"/>
        </w:rPr>
        <w:t xml:space="preserve">; </w:t>
      </w:r>
      <w:hyperlink w:anchor="_ENREF_39" w:tooltip="Stelow, 2005 #22" w:history="1">
        <w:r w:rsidR="0090323A">
          <w:rPr>
            <w:rFonts w:ascii="Arial" w:hAnsi="Arial" w:cs="Arial"/>
            <w:noProof/>
            <w:color w:val="00B0F0"/>
          </w:rPr>
          <w:t>Stelow and Mills 2005</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Meanwhile, the five-year survival rate remained unchanged despite the advances in radiotherapy and chemotherapy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&lt;EndNote&gt;&lt;Cite&gt;&lt;Author&gt;Siegel&lt;/Author&gt;&lt;Year&gt;2014&lt;/Year&gt;&lt;RecNum&gt;18&lt;/RecNum&gt;&lt;DisplayText&gt;(Siegel, Ma et al. 2014)&lt;/DisplayText&gt;&lt;record&gt;&lt;rec-number&gt;18&lt;/rec-number&gt;&lt;foreign-keys&gt;&lt;key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37" w:tooltip="Siegel, 2014 #18" w:history="1">
        <w:r w:rsidR="0090323A">
          <w:rPr>
            <w:rFonts w:ascii="Arial" w:hAnsi="Arial" w:cs="Arial"/>
            <w:noProof/>
            <w:color w:val="00B0F0"/>
          </w:rPr>
          <w:t>Siegel, Ma et al. 2014</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The five-year survival rate for patients with early, localized lesions is nearly 80%, whereas it is only 19% for patients with distant metastasis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&lt;EndNote&gt;&lt;Cite&gt;&lt;Author&gt;Maraki&lt;/Author&gt;&lt;Year&gt;2004&lt;/Year&gt;&lt;RecNum&gt;24&lt;/RecNum&gt;&lt;DisplayText&gt;(Maraki, Becker et al. 2004)&lt;/DisplayText&gt;&lt;record&gt;&lt;rec-number&gt;24&lt;/rec-number&gt;&lt;foreign-keys&gt;&lt;key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21" w:tooltip="Maraki, 2004 #24" w:history="1">
        <w:r w:rsidR="0090323A">
          <w:rPr>
            <w:rFonts w:ascii="Arial" w:hAnsi="Arial" w:cs="Arial"/>
            <w:noProof/>
            <w:color w:val="00B0F0"/>
          </w:rPr>
          <w:t>Maraki, Becker et al. 2004</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So it is important to assess OLK and early diagnose OSCC. OLK is defined as “a white plaque of questionable risk having excluded (other) known diseases or disorders that carry no increased risk for cancer” </w:t>
      </w:r>
      <w:r w:rsidR="00EE4021" w:rsidRPr="00BC6844">
        <w:rPr>
          <w:rFonts w:ascii="Arial" w:hAnsi="Arial" w:cs="Arial"/>
          <w:color w:val="00B0F0"/>
        </w:rPr>
        <w:fldChar w:fldCharType="begin">
          <w:fldData xml:space="preserve">PEVuZE5vdGU+PENpdGU+PEF1dGhvcj5Ccm91bnM8L0F1dGhvcj48WWVhcj4yMDEzPC9ZZWFyPjxS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PEVuZE5vdGU+PENpdGU+PEF1dGhvcj5Ccm91bnM8L0F1dGhvcj48WWVhcj4yMDEzPC9ZZWFyPjxS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44" w:tooltip="Warnakulasuriya, 2007 #83" w:history="1">
        <w:r w:rsidR="0090323A">
          <w:rPr>
            <w:rFonts w:ascii="Arial" w:hAnsi="Arial" w:cs="Arial"/>
            <w:noProof/>
            <w:color w:val="00B0F0"/>
          </w:rPr>
          <w:t>Warnakulasuriya, Johnson et al. 2007</w:t>
        </w:r>
      </w:hyperlink>
      <w:r w:rsidR="0090323A">
        <w:rPr>
          <w:rFonts w:ascii="Arial" w:hAnsi="Arial" w:cs="Arial"/>
          <w:noProof/>
          <w:color w:val="00B0F0"/>
        </w:rPr>
        <w:t xml:space="preserve">; </w:t>
      </w:r>
      <w:hyperlink w:anchor="_ENREF_4" w:tooltip="Brouns, 2013 #25" w:history="1">
        <w:r w:rsidR="0090323A">
          <w:rPr>
            <w:rFonts w:ascii="Arial" w:hAnsi="Arial" w:cs="Arial"/>
            <w:noProof/>
            <w:color w:val="00B0F0"/>
          </w:rPr>
          <w:t>Brouns, Baart et al. 2013</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And the annual age-adjusted incidence rates of OLK varied from 1.1 to 2.4 in male and from 0.2 to 1.3 in female per 1,000 person in India, and the prevalence varied from 0.2 to 4.9% </w:t>
      </w:r>
      <w:r w:rsidR="00EE4021" w:rsidRPr="00BC6844">
        <w:rPr>
          <w:rFonts w:ascii="Arial" w:hAnsi="Arial" w:cs="Arial"/>
          <w:color w:val="00B0F0"/>
        </w:rPr>
        <w:fldChar w:fldCharType="begin">
          <w:fldData xml:space="preserve">PEVuZE5vdGU+PENpdGU+PEF1dGhvcj5HdXB0YTwvQXV0aG9yPjxZZWFyPjE5ODA8L1llYXI+PFJl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PEVuZE5vdGU+PENpdGU+PEF1dGhvcj5HdXB0YTwvQXV0aG9yPjxZZWFyPjE5ODA8L1llYXI+PFJl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10" w:tooltip="Gupta, 1980 #106" w:history="1">
        <w:r w:rsidR="0090323A">
          <w:rPr>
            <w:rFonts w:ascii="Arial" w:hAnsi="Arial" w:cs="Arial"/>
            <w:noProof/>
            <w:color w:val="00B0F0"/>
          </w:rPr>
          <w:t>Gupta, Mehta et al. 1980</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In Japan, the age-adjusted incidence rate was 40.9 in male and 7.0 in female per 1,000 person-years </w:t>
      </w:r>
      <w:r w:rsidR="00EE4021" w:rsidRPr="00BC6844">
        <w:rPr>
          <w:rFonts w:ascii="Arial" w:hAnsi="Arial" w:cs="Arial"/>
          <w:color w:val="00B0F0"/>
        </w:rPr>
        <w:fldChar w:fldCharType="begin">
          <w:fldData xml:space="preserve">PEVuZE5vdGU+PENpdGU+PEF1dGhvcj5OYWdhbzwvQXV0aG9yPjxZZWFyPjIwMDU8L1llYXI+PFJl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PEVuZE5vdGU+PENpdGU+PEF1dGhvcj5OYWdhbzwvQXV0aG9yPjxZZWFyPjIwMDU8L1llYXI+PFJl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26" w:tooltip="Nagao, 2005 #107" w:history="1">
        <w:r w:rsidR="0090323A">
          <w:rPr>
            <w:rFonts w:ascii="Arial" w:hAnsi="Arial" w:cs="Arial"/>
            <w:noProof/>
            <w:color w:val="00B0F0"/>
          </w:rPr>
          <w:t>Nagao, Ikeda et al. 2005</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Its histopathology is hyperkeratosis. From hyperkeratosis to OSCC, that needs several months or couple of years. Overall chance of malignant transformation in the world is 3.6%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&lt;EndNote&gt;&lt;Cite&gt;&lt;Author&gt;Vijayavel&lt;/Author&gt;&lt;Year&gt;2013&lt;/Year&gt;&lt;RecNum&gt;84&lt;/RecNum&gt;&lt;DisplayText&gt;(Vijayavel and Aswath 2013)&lt;/DisplayText&gt;&lt;record&gt;&lt;rec-number&gt;84&lt;/rec-number&gt;&lt;foreign-keys&gt;&lt;key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41" w:tooltip="Vijayavel, 2013 #84" w:history="1">
        <w:r w:rsidR="0090323A">
          <w:rPr>
            <w:rFonts w:ascii="Arial" w:hAnsi="Arial" w:cs="Arial"/>
            <w:noProof/>
            <w:color w:val="00B0F0"/>
          </w:rPr>
          <w:t>Vijayavel and Aswath 2013</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which can up to 12.9% in Taiwan </w:t>
      </w:r>
      <w:r w:rsidR="00EE4021" w:rsidRPr="00BC6844">
        <w:rPr>
          <w:rFonts w:ascii="Arial" w:hAnsi="Arial" w:cs="Arial"/>
          <w:color w:val="00B0F0"/>
        </w:rPr>
        <w:fldChar w:fldCharType="begin">
          <w:fldData xml:space="preserve">PEVuZE5vdGU+PENpdGU+PEF1dGhvcj5MZWU8L0F1dGhvcj48WWVhcj4yMDA2PC9ZZWFyPjxSZWNO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PEVuZE5vdGU+PENpdGU+PEF1dGhvcj5MZWU8L0F1dGhvcj48WWVhcj4yMDA2PC9ZZWFyPjxSZWNO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18" w:tooltip="Lee, 2006 #105" w:history="1">
        <w:r w:rsidR="0090323A">
          <w:rPr>
            <w:rFonts w:ascii="Arial" w:hAnsi="Arial" w:cs="Arial"/>
            <w:noProof/>
            <w:color w:val="00B0F0"/>
          </w:rPr>
          <w:t>Lee, Hung et al. 2006</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It may develop from a variety of reasons, such as smoking habits, elder age, female gender, oral </w:t>
      </w:r>
      <w:proofErr w:type="spellStart"/>
      <w:r w:rsidRPr="00BC6844">
        <w:rPr>
          <w:rFonts w:ascii="Arial" w:hAnsi="Arial" w:cs="Arial"/>
          <w:color w:val="00B0F0"/>
        </w:rPr>
        <w:t>subsite</w:t>
      </w:r>
      <w:proofErr w:type="spellEnd"/>
      <w:r w:rsidRPr="00BC6844">
        <w:rPr>
          <w:rFonts w:ascii="Arial" w:hAnsi="Arial" w:cs="Arial"/>
          <w:color w:val="00B0F0"/>
        </w:rPr>
        <w:t xml:space="preserve"> (such as borders of the tongue and floor of the mouth) and clinical subtype (homogeneous versus heterogeneous) </w:t>
      </w:r>
      <w:r w:rsidR="00EE4021" w:rsidRPr="00BC6844">
        <w:rPr>
          <w:rFonts w:ascii="Arial" w:hAnsi="Arial" w:cs="Arial"/>
          <w:color w:val="00B0F0"/>
        </w:rPr>
        <w:fldChar w:fldCharType="begin">
          <w:fldData xml:space="preserve">PEVuZE5vdGU+PENpdGU+PEF1dGhvcj52YW4gZGVyIFdhYWw8L0F1dGhvcj48WWVhcj4yMDE0PC9Z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PEVuZE5vdGU+PENpdGU+PEF1dGhvcj52YW4gZGVyIFdhYWw8L0F1dGhvcj48WWVhcj4yMDE0PC9Z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18" w:tooltip="Lee, 2006 #105" w:history="1">
        <w:r w:rsidR="0090323A">
          <w:rPr>
            <w:rFonts w:ascii="Arial" w:hAnsi="Arial" w:cs="Arial"/>
            <w:noProof/>
            <w:color w:val="00B0F0"/>
          </w:rPr>
          <w:t>Lee, Hung et al. 2006</w:t>
        </w:r>
      </w:hyperlink>
      <w:r w:rsidR="0090323A">
        <w:rPr>
          <w:rFonts w:ascii="Arial" w:hAnsi="Arial" w:cs="Arial"/>
          <w:noProof/>
          <w:color w:val="00B0F0"/>
        </w:rPr>
        <w:t xml:space="preserve">; </w:t>
      </w:r>
      <w:hyperlink w:anchor="_ENREF_6" w:tooltip="Cervigne, 2014 #104" w:history="1">
        <w:r w:rsidR="0090323A">
          <w:rPr>
            <w:rFonts w:ascii="Arial" w:hAnsi="Arial" w:cs="Arial"/>
            <w:noProof/>
            <w:color w:val="00B0F0"/>
          </w:rPr>
          <w:t xml:space="preserve">Cervigne, Machado et al. </w:t>
        </w:r>
        <w:r w:rsidR="0090323A">
          <w:rPr>
            <w:rFonts w:ascii="Arial" w:hAnsi="Arial" w:cs="Arial"/>
            <w:noProof/>
            <w:color w:val="00B0F0"/>
          </w:rPr>
          <w:lastRenderedPageBreak/>
          <w:t>2014</w:t>
        </w:r>
      </w:hyperlink>
      <w:r w:rsidR="0090323A">
        <w:rPr>
          <w:rFonts w:ascii="Arial" w:hAnsi="Arial" w:cs="Arial"/>
          <w:noProof/>
          <w:color w:val="00B0F0"/>
        </w:rPr>
        <w:t xml:space="preserve">; </w:t>
      </w:r>
      <w:hyperlink w:anchor="_ENREF_40" w:tooltip="van der Waal, 2014 #93" w:history="1">
        <w:r w:rsidR="0090323A">
          <w:rPr>
            <w:rFonts w:ascii="Arial" w:hAnsi="Arial" w:cs="Arial"/>
            <w:noProof/>
            <w:color w:val="00B0F0"/>
          </w:rPr>
          <w:t>van der Waal 2014</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Millions of OLK patients cannot follow up them all due to the high incidence. So, there is a clinical need of risk stratification in OLK patients to improve the cost-effectiveness.</w:t>
      </w:r>
    </w:p>
    <w:p w:rsidR="00943170" w:rsidRPr="00BC6844" w:rsidRDefault="00943170" w:rsidP="00303E3C">
      <w:pPr>
        <w:spacing w:line="480" w:lineRule="auto"/>
        <w:ind w:firstLine="420"/>
        <w:jc w:val="both"/>
        <w:rPr>
          <w:rFonts w:ascii="Arial" w:hAnsi="Arial" w:cs="Arial"/>
          <w:color w:val="00B0F0"/>
        </w:rPr>
      </w:pPr>
      <w:r w:rsidRPr="00BC6844">
        <w:rPr>
          <w:rFonts w:ascii="Arial" w:hAnsi="Arial" w:cs="Arial"/>
          <w:color w:val="00B0F0"/>
        </w:rPr>
        <w:t xml:space="preserve">There are several tools available for early diagnosis OSCC and assessment OLK lesions. (1) Clinical examination. Lesions with a red component, ulceration, or with variable topography described as granular, nodular, or </w:t>
      </w:r>
      <w:proofErr w:type="spellStart"/>
      <w:r w:rsidRPr="00BC6844">
        <w:rPr>
          <w:rFonts w:ascii="Arial" w:hAnsi="Arial" w:cs="Arial"/>
          <w:color w:val="00B0F0"/>
        </w:rPr>
        <w:t>verrucous</w:t>
      </w:r>
      <w:proofErr w:type="spellEnd"/>
      <w:r w:rsidRPr="00BC6844">
        <w:rPr>
          <w:rFonts w:ascii="Arial" w:hAnsi="Arial" w:cs="Arial"/>
          <w:color w:val="00B0F0"/>
        </w:rPr>
        <w:t xml:space="preserve">, are more likely to represent malignancy </w:t>
      </w:r>
      <w:r w:rsidR="00EE4021" w:rsidRPr="00BC6844">
        <w:rPr>
          <w:rFonts w:ascii="Arial" w:hAnsi="Arial" w:cs="Arial"/>
          <w:color w:val="00B0F0"/>
        </w:rPr>
        <w:fldChar w:fldCharType="begin">
          <w:fldData xml:space="preserve">PEVuZE5vdGU+PENpdGU+PEF1dGhvcj5SaG9kdXM8L0F1dGhvcj48WWVhcj4yMDE0PC9ZZWFyPjxS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PEVuZE5vdGU+PENpdGU+PEF1dGhvcj5SaG9kdXM8L0F1dGhvcj48WWVhcj4yMDE0PC9ZZWFyPjxS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44" w:tooltip="Warnakulasuriya, 2007 #83" w:history="1">
        <w:r w:rsidR="0090323A">
          <w:rPr>
            <w:rFonts w:ascii="Arial" w:hAnsi="Arial" w:cs="Arial"/>
            <w:noProof/>
            <w:color w:val="00B0F0"/>
          </w:rPr>
          <w:t>Warnakulasuriya, Johnson et al. 2007</w:t>
        </w:r>
      </w:hyperlink>
      <w:r w:rsidR="0090323A">
        <w:rPr>
          <w:rFonts w:ascii="Arial" w:hAnsi="Arial" w:cs="Arial"/>
          <w:noProof/>
          <w:color w:val="00B0F0"/>
        </w:rPr>
        <w:t xml:space="preserve">; </w:t>
      </w:r>
      <w:hyperlink w:anchor="_ENREF_34" w:tooltip="Rhodus, 2014 #108" w:history="1">
        <w:r w:rsidR="0090323A">
          <w:rPr>
            <w:rFonts w:ascii="Arial" w:hAnsi="Arial" w:cs="Arial"/>
            <w:noProof/>
            <w:color w:val="00B0F0"/>
          </w:rPr>
          <w:t>Rhodus, Kerr et al. 2014</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However, in the early stage, OSCC may appear as small, minor mucosal changes, to which the unsuspecting clinician may not aggressively respond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&lt;EndNote&gt;&lt;Cite&gt;&lt;Author&gt;Rhodus&lt;/Author&gt;&lt;Year&gt;2014&lt;/Year&gt;&lt;RecNum&gt;108&lt;/RecNum&gt;&lt;DisplayText&gt;(Rhodus, Kerr et al. 2014)&lt;/DisplayText&gt;&lt;record&gt;&lt;rec-number&gt;108&lt;/rec-number&gt;&lt;foreign-keys&gt;&lt;key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34" w:tooltip="Rhodus, 2014 #108" w:history="1">
        <w:r w:rsidR="0090323A">
          <w:rPr>
            <w:rFonts w:ascii="Arial" w:hAnsi="Arial" w:cs="Arial"/>
            <w:noProof/>
            <w:color w:val="00B0F0"/>
          </w:rPr>
          <w:t>Rhodus, Kerr et al. 2014</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Meanwhile, the clinical examination is subjective and needs more clinical experience. (2) The examination according to physic</w:t>
      </w:r>
      <w:r w:rsidR="00F43BEC" w:rsidRPr="00BC6844">
        <w:rPr>
          <w:rFonts w:ascii="Arial" w:hAnsi="Arial" w:cs="Arial"/>
          <w:color w:val="00B0F0"/>
        </w:rPr>
        <w:t>-</w:t>
      </w:r>
      <w:r w:rsidRPr="00BC6844">
        <w:rPr>
          <w:rFonts w:ascii="Arial" w:hAnsi="Arial" w:cs="Arial"/>
          <w:color w:val="00B0F0"/>
        </w:rPr>
        <w:t xml:space="preserve">chemical properties of oral mucosa. Those contains toluidine blue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&lt;EndNote&gt;&lt;Cite&gt;&lt;Author&gt;Messadi&lt;/Author&gt;&lt;Year&gt;2013&lt;/Year&gt;&lt;RecNum&gt;110&lt;/RecNum&gt;&lt;DisplayText&gt;(Messadi 2013)&lt;/DisplayText&gt;&lt;record&gt;&lt;rec-number&gt;110&lt;/rec-number&gt;&lt;foreign-keys&gt;&lt;key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25" w:tooltip="Messadi, 2013 #110" w:history="1">
        <w:r w:rsidR="0090323A">
          <w:rPr>
            <w:rFonts w:ascii="Arial" w:hAnsi="Arial" w:cs="Arial"/>
            <w:noProof/>
            <w:color w:val="00B0F0"/>
          </w:rPr>
          <w:t>Messadi 2013</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fluorescence spectroscopy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&lt;EndNote&gt;&lt;Cite&gt;&lt;Author&gt;Chaturvedi&lt;/Author&gt;&lt;Year&gt;2010&lt;/Year&gt;&lt;RecNum&gt;109&lt;/RecNum&gt;&lt;DisplayText&gt;(Chaturvedi, Majumder et al. 2010)&lt;/DisplayText&gt;&lt;record&gt;&lt;rec-number&gt;109&lt;/rec-number&gt;&lt;foreign-keys&gt;&lt;key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7" w:tooltip="Chaturvedi, 2010 #109" w:history="1">
        <w:r w:rsidR="0090323A">
          <w:rPr>
            <w:rFonts w:ascii="Arial" w:hAnsi="Arial" w:cs="Arial"/>
            <w:noProof/>
            <w:color w:val="00B0F0"/>
          </w:rPr>
          <w:t>Chaturvedi, Majumder et al. 2010</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and so on. They are easy and quick to use. However, due to the high false positive value, the toluidine blue test and fluorescence test (such as </w:t>
      </w:r>
      <w:proofErr w:type="spellStart"/>
      <w:r w:rsidRPr="00BC6844">
        <w:rPr>
          <w:rFonts w:ascii="Arial" w:hAnsi="Arial" w:cs="Arial"/>
          <w:color w:val="00B0F0"/>
        </w:rPr>
        <w:t>VELScope</w:t>
      </w:r>
      <w:proofErr w:type="spellEnd"/>
      <w:r w:rsidRPr="00BC6844">
        <w:rPr>
          <w:rFonts w:ascii="Arial" w:hAnsi="Arial" w:cs="Arial"/>
          <w:color w:val="00B0F0"/>
        </w:rPr>
        <w:t xml:space="preserve"> system) appear to be highly sensitive but less specific </w:t>
      </w:r>
      <w:r w:rsidR="00EE4021" w:rsidRPr="00BC6844">
        <w:rPr>
          <w:rFonts w:ascii="Arial" w:hAnsi="Arial" w:cs="Arial"/>
          <w:color w:val="00B0F0"/>
        </w:rPr>
        <w:fldChar w:fldCharType="begin">
          <w:fldData xml:space="preserve">PEVuZE5vdGU+PENpdGU+PEF1dGhvcj5NZXNzYWRpPC9BdXRob3I+PFllYXI+MjAxMzwvWWVhcj48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ZXNvdXJjZS1udW0+PGxhbmd1YWdlPmVuZzwvbGFuZ3VhZ2U+PC9yZWNvcmQ+PC9DaXRlPjwvRW5k
Tm90ZT4A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PEVuZE5vdGU+PENpdGU+PEF1dGhvcj5NZXNzYWRpPC9BdXRob3I+PFllYXI+MjAxMzwvWWVhcj48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ZXNvdXJjZS1udW0+PGxhbmd1YWdlPmVuZzwvbGFuZ3VhZ2U+PC9yZWNvcmQ+PC9DaXRlPjwvRW5k
Tm90ZT4A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25" w:tooltip="Messadi, 2013 #110" w:history="1">
        <w:r w:rsidR="0090323A">
          <w:rPr>
            <w:rFonts w:ascii="Arial" w:hAnsi="Arial" w:cs="Arial"/>
            <w:noProof/>
            <w:color w:val="00B0F0"/>
          </w:rPr>
          <w:t>Messadi 2013</w:t>
        </w:r>
      </w:hyperlink>
      <w:r w:rsidR="0090323A">
        <w:rPr>
          <w:rFonts w:ascii="Arial" w:hAnsi="Arial" w:cs="Arial"/>
          <w:noProof/>
          <w:color w:val="00B0F0"/>
        </w:rPr>
        <w:t xml:space="preserve">; </w:t>
      </w:r>
      <w:hyperlink w:anchor="_ENREF_34" w:tooltip="Rhodus, 2014 #108" w:history="1">
        <w:r w:rsidR="0090323A">
          <w:rPr>
            <w:rFonts w:ascii="Arial" w:hAnsi="Arial" w:cs="Arial"/>
            <w:noProof/>
            <w:color w:val="00B0F0"/>
          </w:rPr>
          <w:t>Rhodus, Kerr et al. 2014</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While the other study showed that the </w:t>
      </w:r>
      <w:proofErr w:type="spellStart"/>
      <w:r w:rsidRPr="00BC6844">
        <w:rPr>
          <w:rFonts w:ascii="Arial" w:hAnsi="Arial" w:cs="Arial"/>
          <w:color w:val="00B0F0"/>
        </w:rPr>
        <w:t>VELScope</w:t>
      </w:r>
      <w:proofErr w:type="spellEnd"/>
      <w:r w:rsidRPr="00BC6844">
        <w:rPr>
          <w:rFonts w:ascii="Arial" w:hAnsi="Arial" w:cs="Arial"/>
          <w:color w:val="00B0F0"/>
        </w:rPr>
        <w:t xml:space="preserve"> system cannot distinguish the high-risk from low-risk OLK lesions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&lt;EndNote&gt;&lt;Cite&gt;&lt;Author&gt;Awan&lt;/Author&gt;&lt;Year&gt;2011&lt;/Year&gt;&lt;RecNum&gt;111&lt;/RecNum&gt;&lt;DisplayText&gt;(Awan, Morgan et al. 2011)&lt;/DisplayText&gt;&lt;record&gt;&lt;rec-number&gt;111&lt;/rec-number&gt;&lt;foreign-keys&gt;&lt;key app="EN" db-id="szvadvxzx5tpwze0vpqpdxe9ds0x5wt0s5d2"&gt;111&lt;/key&gt;&lt;/foreign-keys&gt;&lt;ref-type name="Journal Article"&gt;17&lt;/ref-type&gt;&lt;contributors&gt;&lt;authors&gt;&lt;author&gt;Awan, K. H.&lt;/author&gt;&lt;author&gt;Morgan, P. R.&lt;/author&gt;&lt;author&gt;Warnakulasuriya, S.&lt;/author&gt;&lt;/authors&gt;&lt;/contributors&gt;&lt;auth-address&gt;Oral Medicine, Department of Clinical &amp;amp; Diagnostic Sciences, King&amp;apos;s College London Dental Institute, United Kingdom.&lt;/auth-address&gt;&lt;titles&gt;&lt;title&gt;Evaluation of an autofluorescence based imaging system (VELscope) in the detection of oral potentially malignant disorders and benign keratoses&lt;/title&gt;&lt;secondary-title&gt;Oral Oncol&lt;/secondary-title&gt;&lt;/titles&gt;&lt;periodical&gt;&lt;full-title&gt;Oral Oncol&lt;/full-title&gt;&lt;/periodical&gt;&lt;pages&gt;274-7&lt;/pages&gt;&lt;volume&gt;47&lt;/volume&gt;&lt;number&gt;4&lt;/number&gt;&lt;edition&gt;2011/03/15&lt;/edition&gt;&lt;keywords&gt;&lt;keyword&gt;Early Detection of Cancer/instrumentation/*methods&lt;/keyword&gt;&lt;keyword&gt;Erythroplasia/*diagnosis&lt;/keyword&gt;&lt;keyword&gt;Female&lt;/keyword&gt;&lt;keyword&gt;Fluorescence&lt;/keyword&gt;&lt;keyword&gt;Humans&lt;/keyword&gt;&lt;keyword&gt;Keratosis/*diagnosis&lt;/keyword&gt;&lt;keyword&gt;Leukoplakia, Oral/*diagnosis&lt;/keyword&gt;&lt;keyword&gt;London&lt;/keyword&gt;&lt;keyword&gt;Male&lt;/keyword&gt;&lt;keyword&gt;Middle Aged&lt;/keyword&gt;&lt;keyword&gt;Mouth Mucosa/pathology&lt;/keyword&gt;&lt;keyword&gt;Mouth Neoplasms/*diagnosis&lt;/keyword&gt;&lt;keyword&gt;Precancerous Conditions/*diagnosis&lt;/keyword&gt;&lt;keyword&gt;Sensitivity and Specificity&lt;/keyword&gt;&lt;/keywords&gt;&lt;dates&gt;&lt;year&gt;2011&lt;/year&gt;&lt;pub-dates&gt;&lt;date&gt;Apr&lt;/date&gt;&lt;/pub-dates&gt;&lt;/dates&gt;&lt;isbn&gt;1879-0593 (Electronic)&amp;#xD;1368-8375 (Linking)&lt;/isbn&gt;&lt;accession-num&gt;21396880&lt;/accession-num&gt;&lt;urls&gt;&lt;related-urls&gt;&lt;url&gt;http://www.ncbi.nlm.nih.gov/entrez/query.fcgi?cmd=Retrieve&amp;amp;db=PubMed&amp;amp;dopt=Citation&amp;amp;list_uids=21396880&lt;/url&gt;&lt;/related-urls&gt;&lt;/urls&gt;&lt;electronic-resource-num&gt;S1368-8375(11)00049-2 [pii]&amp;#xD;10.1016/j.oraloncology.2011.02.001&lt;/electronic-resource-num&gt;&lt;language&gt;eng&lt;/language&gt;&lt;/record&gt;&lt;/Cite&gt;&lt;/EndNote&gt;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3" w:tooltip="Awan, 2011 #111" w:history="1">
        <w:r w:rsidR="0090323A">
          <w:rPr>
            <w:rFonts w:ascii="Arial" w:hAnsi="Arial" w:cs="Arial"/>
            <w:noProof/>
            <w:color w:val="00B0F0"/>
          </w:rPr>
          <w:t>Awan, Morgan et al. 2011</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(3) Diagnostic tools </w:t>
      </w:r>
      <w:r w:rsidR="00F43BEC" w:rsidRPr="00BC6844">
        <w:rPr>
          <w:rFonts w:ascii="Arial" w:hAnsi="Arial" w:cs="Arial"/>
          <w:color w:val="00B0F0"/>
        </w:rPr>
        <w:t xml:space="preserve">according to </w:t>
      </w:r>
      <w:r w:rsidRPr="00BC6844">
        <w:rPr>
          <w:rFonts w:ascii="Arial" w:hAnsi="Arial" w:cs="Arial"/>
          <w:color w:val="00B0F0"/>
        </w:rPr>
        <w:t xml:space="preserve">molecular </w:t>
      </w:r>
      <w:r w:rsidR="00F43BEC" w:rsidRPr="00BC6844">
        <w:rPr>
          <w:rFonts w:ascii="Arial" w:hAnsi="Arial" w:cs="Arial"/>
          <w:color w:val="00B0F0"/>
        </w:rPr>
        <w:t>markers</w:t>
      </w:r>
      <w:r w:rsidRPr="00BC6844">
        <w:rPr>
          <w:rFonts w:ascii="Arial" w:hAnsi="Arial" w:cs="Arial"/>
          <w:color w:val="00B0F0"/>
        </w:rPr>
        <w:t xml:space="preserve">. Those include chromosome in situ hybridization, immunohistochemistry, polymerase chain reaction, DNA microarrays and proteomics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&lt;EndNote&gt;&lt;Cite&gt;&lt;Author&gt;Ahmed&lt;/Author&gt;&lt;Year&gt;2009&lt;/Year&gt;&lt;RecNum&gt;112&lt;/RecNum&gt;&lt;DisplayText&gt;(Ahmed, Mubeen et al. 2009)&lt;/DisplayText&gt;&lt;record&gt;&lt;rec-number&gt;112&lt;/rec-number&gt;&lt;foreign-keys&gt;&lt;key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1" w:tooltip="Ahmed, 2009 #112" w:history="1">
        <w:r w:rsidR="0090323A">
          <w:rPr>
            <w:rFonts w:ascii="Arial" w:hAnsi="Arial" w:cs="Arial"/>
            <w:noProof/>
            <w:color w:val="00B0F0"/>
          </w:rPr>
          <w:t>Ahmed, Mubeen et al. 2009</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Although the molecular tools can improve the accuracy of the OSCC diagnosis, </w:t>
      </w:r>
      <w:proofErr w:type="gramStart"/>
      <w:r w:rsidRPr="00BC6844">
        <w:rPr>
          <w:rFonts w:ascii="Arial" w:hAnsi="Arial" w:cs="Arial"/>
          <w:color w:val="00B0F0"/>
        </w:rPr>
        <w:t>those sophisticated tools is</w:t>
      </w:r>
      <w:proofErr w:type="gramEnd"/>
      <w:r w:rsidRPr="00BC6844">
        <w:rPr>
          <w:rFonts w:ascii="Arial" w:hAnsi="Arial" w:cs="Arial"/>
          <w:color w:val="00B0F0"/>
        </w:rPr>
        <w:t xml:space="preserve"> difficult of using in clinical exam due to expensive and critical for sample quality.</w:t>
      </w:r>
    </w:p>
    <w:p w:rsidR="00943170" w:rsidRPr="00BC6844" w:rsidRDefault="00943170" w:rsidP="00303E3C">
      <w:pPr>
        <w:spacing w:line="480" w:lineRule="auto"/>
        <w:ind w:firstLine="420"/>
        <w:jc w:val="both"/>
        <w:rPr>
          <w:rFonts w:ascii="Arial" w:hAnsi="Arial" w:cs="Arial"/>
          <w:color w:val="00B0F0"/>
        </w:rPr>
      </w:pPr>
      <w:r w:rsidRPr="00BC6844">
        <w:rPr>
          <w:rFonts w:ascii="Arial" w:hAnsi="Arial" w:cs="Arial"/>
          <w:color w:val="00B0F0"/>
        </w:rPr>
        <w:t xml:space="preserve">  The </w:t>
      </w:r>
      <w:proofErr w:type="spellStart"/>
      <w:r w:rsidRPr="00BC6844">
        <w:rPr>
          <w:rFonts w:ascii="Arial" w:hAnsi="Arial" w:cs="Arial"/>
          <w:color w:val="00B0F0"/>
        </w:rPr>
        <w:t>exfoliative</w:t>
      </w:r>
      <w:proofErr w:type="spellEnd"/>
      <w:r w:rsidRPr="00BC6844">
        <w:rPr>
          <w:rFonts w:ascii="Arial" w:hAnsi="Arial" w:cs="Arial"/>
          <w:color w:val="00B0F0"/>
        </w:rPr>
        <w:t xml:space="preserve"> cytology has already been used in diagnosing oral cancer and premalignant diseases in recent years. </w:t>
      </w:r>
      <w:proofErr w:type="spellStart"/>
      <w:r w:rsidRPr="00BC6844">
        <w:rPr>
          <w:rFonts w:ascii="Arial" w:hAnsi="Arial" w:cs="Arial"/>
          <w:color w:val="00B0F0"/>
        </w:rPr>
        <w:t>Exfoliative</w:t>
      </w:r>
      <w:proofErr w:type="spellEnd"/>
      <w:r w:rsidRPr="00BC6844">
        <w:rPr>
          <w:rFonts w:ascii="Arial" w:hAnsi="Arial" w:cs="Arial"/>
          <w:color w:val="00B0F0"/>
        </w:rPr>
        <w:t xml:space="preserve"> cytology is always assisted with DNA </w:t>
      </w:r>
      <w:r w:rsidRPr="00BC6844">
        <w:rPr>
          <w:rFonts w:ascii="Arial" w:hAnsi="Arial" w:cs="Arial"/>
          <w:color w:val="00B0F0"/>
        </w:rPr>
        <w:lastRenderedPageBreak/>
        <w:t xml:space="preserve">quantitative analysis </w:t>
      </w:r>
      <w:r w:rsidR="00EE4021" w:rsidRPr="00BC6844">
        <w:rPr>
          <w:rFonts w:ascii="Arial" w:hAnsi="Arial" w:cs="Arial"/>
          <w:color w:val="00B0F0"/>
        </w:rPr>
        <w:fldChar w:fldCharType="begin">
          <w:fldData xml:space="preserve">PEVuZE5vdGU+PENpdGU+PEF1dGhvcj5QZW50ZW5lcm88L0F1dGhvcj48WWVhcj4yMDA5PC9ZZWFy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==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PEVuZE5vdGU+PENpdGU+PEF1dGhvcj5QZW50ZW5lcm88L0F1dGhvcj48WWVhcj4yMDA5PC9ZZWFy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==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28" w:tooltip="Pentenero, 2009 #165" w:history="1">
        <w:r w:rsidR="0090323A">
          <w:rPr>
            <w:rFonts w:ascii="Arial" w:hAnsi="Arial" w:cs="Arial"/>
            <w:noProof/>
            <w:color w:val="00B0F0"/>
          </w:rPr>
          <w:t>Pentenero, Giaretti et al. 2009</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w:t>
      </w:r>
      <w:proofErr w:type="spellStart"/>
      <w:r w:rsidRPr="00BC6844">
        <w:rPr>
          <w:rFonts w:ascii="Arial" w:hAnsi="Arial" w:cs="Arial"/>
          <w:color w:val="00B0F0"/>
        </w:rPr>
        <w:t>mivronucleus</w:t>
      </w:r>
      <w:proofErr w:type="spellEnd"/>
      <w:r w:rsidRPr="00BC6844">
        <w:rPr>
          <w:rFonts w:ascii="Arial" w:hAnsi="Arial" w:cs="Arial"/>
          <w:color w:val="00B0F0"/>
        </w:rPr>
        <w:t xml:space="preserve"> analysis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&lt;EndNote&gt;&lt;Cite&gt;&lt;Author&gt;Jadhav&lt;/Author&gt;&lt;Year&gt;2011&lt;/Year&gt;&lt;RecNum&gt;167&lt;/RecNum&gt;&lt;DisplayText&gt;(Jadhav, Gupta et al. 2011)&lt;/DisplayText&gt;&lt;record&gt;&lt;rec-number&gt;167&lt;/rec-number&gt;&lt;foreign-keys&gt;&lt;key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11" w:tooltip="Jadhav, 2011 #167" w:history="1">
        <w:r w:rsidR="0090323A">
          <w:rPr>
            <w:rFonts w:ascii="Arial" w:hAnsi="Arial" w:cs="Arial"/>
            <w:noProof/>
            <w:color w:val="00B0F0"/>
          </w:rPr>
          <w:t>Jadhav, Gupta et al. 2011</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and </w:t>
      </w:r>
      <w:proofErr w:type="spellStart"/>
      <w:r w:rsidRPr="00BC6844">
        <w:rPr>
          <w:rFonts w:ascii="Arial" w:hAnsi="Arial" w:cs="Arial"/>
          <w:color w:val="00B0F0"/>
        </w:rPr>
        <w:t>nucleolar</w:t>
      </w:r>
      <w:proofErr w:type="spellEnd"/>
      <w:r w:rsidRPr="00BC6844">
        <w:rPr>
          <w:rFonts w:ascii="Arial" w:hAnsi="Arial" w:cs="Arial"/>
          <w:color w:val="00B0F0"/>
        </w:rPr>
        <w:t xml:space="preserve"> organizer regions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&lt;EndNote&gt;&lt;Cite&gt;&lt;Author&gt;Remmerbach&lt;/Author&gt;&lt;Year&gt;2003&lt;/Year&gt;&lt;RecNum&gt;166&lt;/RecNum&gt;&lt;DisplayText&gt;(Remmerbach, Weidenbach et al. 2003)&lt;/DisplayText&gt;&lt;record&gt;&lt;rec-number&gt;166&lt;/rec-number&gt;&lt;foreign-keys&gt;&lt;key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32" w:tooltip="Remmerbach, 2003 #166" w:history="1">
        <w:r w:rsidR="0090323A">
          <w:rPr>
            <w:rFonts w:ascii="Arial" w:hAnsi="Arial" w:cs="Arial"/>
            <w:noProof/>
            <w:color w:val="00B0F0"/>
          </w:rPr>
          <w:t>Remmerbach, Weidenbach et al. 2003</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Currently, </w:t>
      </w:r>
      <w:proofErr w:type="spellStart"/>
      <w:r w:rsidRPr="00BC6844">
        <w:rPr>
          <w:rFonts w:ascii="Arial" w:hAnsi="Arial" w:cs="Arial"/>
          <w:color w:val="00B0F0"/>
        </w:rPr>
        <w:t>exfoliative</w:t>
      </w:r>
      <w:proofErr w:type="spellEnd"/>
      <w:r w:rsidRPr="00BC6844">
        <w:rPr>
          <w:rFonts w:ascii="Arial" w:hAnsi="Arial" w:cs="Arial"/>
          <w:color w:val="00B0F0"/>
        </w:rPr>
        <w:t xml:space="preserve"> cytology and DNA quantitative analysis is increasingly used for early detection of oral cancer </w:t>
      </w:r>
      <w:r w:rsidR="00EE4021" w:rsidRPr="00BC6844">
        <w:rPr>
          <w:rFonts w:ascii="Arial" w:hAnsi="Arial" w:cs="Arial"/>
          <w:color w:val="00B0F0"/>
        </w:rPr>
        <w:fldChar w:fldCharType="begin"/>
      </w:r>
      <w:r w:rsidR="0090323A">
        <w:rPr>
          <w:rFonts w:ascii="Arial" w:hAnsi="Arial" w:cs="Arial"/>
          <w:color w:val="00B0F0"/>
        </w:rPr>
        <w:instrText xml:space="preserve"> ADDIN EN.CITE &lt;EndNote&gt;&lt;Cite&gt;&lt;Author&gt;Mehrotra&lt;/Author&gt;&lt;Year&gt;2009&lt;/Year&gt;&lt;RecNum&gt;168&lt;/RecNum&gt;&lt;DisplayText&gt;(Mehrotra, Hullmann et al. 2009)&lt;/DisplayText&gt;&lt;record&gt;&lt;rec-number&gt;168&lt;/rec-number&gt;&lt;foreign-keys&gt;&lt;key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00EE4021" w:rsidRPr="00BC6844">
        <w:rPr>
          <w:rFonts w:ascii="Arial" w:hAnsi="Arial" w:cs="Arial"/>
          <w:color w:val="00B0F0"/>
        </w:rPr>
        <w:fldChar w:fldCharType="separate"/>
      </w:r>
      <w:r w:rsidR="0090323A">
        <w:rPr>
          <w:rFonts w:ascii="Arial" w:hAnsi="Arial" w:cs="Arial"/>
          <w:noProof/>
          <w:color w:val="00B0F0"/>
        </w:rPr>
        <w:t>(</w:t>
      </w:r>
      <w:hyperlink w:anchor="_ENREF_24" w:tooltip="Mehrotra, 2009 #168" w:history="1">
        <w:r w:rsidR="0090323A">
          <w:rPr>
            <w:rFonts w:ascii="Arial" w:hAnsi="Arial" w:cs="Arial"/>
            <w:noProof/>
            <w:color w:val="00B0F0"/>
          </w:rPr>
          <w:t>Mehrotra, Hullmann et al. 2009</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xml:space="preserve">. It has high sensitivity and specificity, which can up to 100% </w:t>
      </w:r>
      <w:r w:rsidR="00EE4021" w:rsidRPr="00BC6844">
        <w:rPr>
          <w:rFonts w:ascii="Arial" w:hAnsi="Arial" w:cs="Arial"/>
          <w:color w:val="00B0F0"/>
        </w:rPr>
        <w:fldChar w:fldCharType="begin">
          <w:fldData xml:space="preserve">PEVuZE5vdGU+PENpdGU+PEF1dGhvcj5NYXJha2k8L0F1dGhvcj48WWVhcj4yMDA0PC9ZZWFyPjxS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PEVuZE5vdGU+PENpdGU+PEF1dGhvcj5NYXJha2k8L0F1dGhvcj48WWVhcj4yMDA0PC9ZZWFyPjxS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BC6844">
        <w:rPr>
          <w:rFonts w:ascii="Arial" w:hAnsi="Arial" w:cs="Arial"/>
          <w:color w:val="00B0F0"/>
        </w:rPr>
        <w:fldChar w:fldCharType="separate"/>
      </w:r>
      <w:r w:rsidR="0090323A">
        <w:rPr>
          <w:rFonts w:ascii="Arial" w:hAnsi="Arial" w:cs="Arial"/>
          <w:noProof/>
          <w:color w:val="00B0F0"/>
        </w:rPr>
        <w:t>(</w:t>
      </w:r>
      <w:hyperlink w:anchor="_ENREF_21" w:tooltip="Maraki, 2004 #24" w:history="1">
        <w:r w:rsidR="0090323A">
          <w:rPr>
            <w:rFonts w:ascii="Arial" w:hAnsi="Arial" w:cs="Arial"/>
            <w:noProof/>
            <w:color w:val="00B0F0"/>
          </w:rPr>
          <w:t>Maraki, Becker et al. 2004</w:t>
        </w:r>
      </w:hyperlink>
      <w:r w:rsidR="0090323A">
        <w:rPr>
          <w:rFonts w:ascii="Arial" w:hAnsi="Arial" w:cs="Arial"/>
          <w:noProof/>
          <w:color w:val="00B0F0"/>
        </w:rPr>
        <w:t xml:space="preserve">; </w:t>
      </w:r>
      <w:hyperlink w:anchor="_ENREF_35" w:tooltip="Scheifele, 2004 #169" w:history="1">
        <w:r w:rsidR="0090323A">
          <w:rPr>
            <w:rFonts w:ascii="Arial" w:hAnsi="Arial" w:cs="Arial"/>
            <w:noProof/>
            <w:color w:val="00B0F0"/>
          </w:rPr>
          <w:t>Scheifele, Schmidt-Westhausen et al. 2004</w:t>
        </w:r>
      </w:hyperlink>
      <w:r w:rsidR="0090323A">
        <w:rPr>
          <w:rFonts w:ascii="Arial" w:hAnsi="Arial" w:cs="Arial"/>
          <w:noProof/>
          <w:color w:val="00B0F0"/>
        </w:rPr>
        <w:t xml:space="preserve">; </w:t>
      </w:r>
      <w:hyperlink w:anchor="_ENREF_28" w:tooltip="Pentenero, 2009 #165" w:history="1">
        <w:r w:rsidR="0090323A">
          <w:rPr>
            <w:rFonts w:ascii="Arial" w:hAnsi="Arial" w:cs="Arial"/>
            <w:noProof/>
            <w:color w:val="00B0F0"/>
          </w:rPr>
          <w:t>Pentenero, Giaretti et al. 2009</w:t>
        </w:r>
      </w:hyperlink>
      <w:r w:rsidR="0090323A">
        <w:rPr>
          <w:rFonts w:ascii="Arial" w:hAnsi="Arial" w:cs="Arial"/>
          <w:noProof/>
          <w:color w:val="00B0F0"/>
        </w:rPr>
        <w:t xml:space="preserve">; </w:t>
      </w:r>
      <w:hyperlink w:anchor="_ENREF_13" w:tooltip="Kammerer, 2013 #171" w:history="1">
        <w:r w:rsidR="0090323A">
          <w:rPr>
            <w:rFonts w:ascii="Arial" w:hAnsi="Arial" w:cs="Arial"/>
            <w:noProof/>
            <w:color w:val="00B0F0"/>
          </w:rPr>
          <w:t>Kammerer, Koch et al. 2013</w:t>
        </w:r>
      </w:hyperlink>
      <w:r w:rsidR="0090323A">
        <w:rPr>
          <w:rFonts w:ascii="Arial" w:hAnsi="Arial" w:cs="Arial"/>
          <w:noProof/>
          <w:color w:val="00B0F0"/>
        </w:rPr>
        <w:t xml:space="preserve">; </w:t>
      </w:r>
      <w:hyperlink w:anchor="_ENREF_20" w:tooltip="Ma, 2014 #170" w:history="1">
        <w:r w:rsidR="0090323A">
          <w:rPr>
            <w:rFonts w:ascii="Arial" w:hAnsi="Arial" w:cs="Arial"/>
            <w:noProof/>
            <w:color w:val="00B0F0"/>
          </w:rPr>
          <w:t>Ma, Zhou et al. 2014</w:t>
        </w:r>
      </w:hyperlink>
      <w:r w:rsidR="0090323A">
        <w:rPr>
          <w:rFonts w:ascii="Arial" w:hAnsi="Arial" w:cs="Arial"/>
          <w:noProof/>
          <w:color w:val="00B0F0"/>
        </w:rPr>
        <w:t>)</w:t>
      </w:r>
      <w:r w:rsidR="00EE4021" w:rsidRPr="00BC6844">
        <w:rPr>
          <w:rFonts w:ascii="Arial" w:hAnsi="Arial" w:cs="Arial"/>
          <w:color w:val="00B0F0"/>
        </w:rPr>
        <w:fldChar w:fldCharType="end"/>
      </w:r>
      <w:r w:rsidRPr="00BC6844">
        <w:rPr>
          <w:rFonts w:ascii="Arial" w:hAnsi="Arial" w:cs="Arial"/>
          <w:color w:val="00B0F0"/>
        </w:rPr>
        <w:t>. However, as for risk stratification for OLK patients, DNA quantitative analysis cannot assess it well. Meanwhile, the diagnosis criterion of DNA quantitative analysis only used fewer data of the DNA index (DI</w:t>
      </w:r>
      <w:proofErr w:type="gramStart"/>
      <w:r w:rsidRPr="00BC6844">
        <w:rPr>
          <w:rFonts w:ascii="Arial" w:hAnsi="Arial" w:cs="Arial"/>
          <w:color w:val="00B0F0"/>
        </w:rPr>
        <w:t>), that</w:t>
      </w:r>
      <w:proofErr w:type="gramEnd"/>
      <w:r w:rsidRPr="00BC6844">
        <w:rPr>
          <w:rFonts w:ascii="Arial" w:hAnsi="Arial" w:cs="Arial"/>
          <w:color w:val="00B0F0"/>
        </w:rPr>
        <w:t xml:space="preserve"> lost lots of information. Above all, there is a need quantitatively assess the cancer risk of OLK lesions. But the challenge is data analysis. There are 3 cell populations (diploid cells, </w:t>
      </w:r>
      <w:proofErr w:type="spellStart"/>
      <w:r w:rsidRPr="00BC6844">
        <w:rPr>
          <w:rFonts w:ascii="Arial" w:hAnsi="Arial" w:cs="Arial"/>
          <w:color w:val="00B0F0"/>
        </w:rPr>
        <w:t>tetraploid</w:t>
      </w:r>
      <w:proofErr w:type="spellEnd"/>
      <w:r w:rsidRPr="00BC6844">
        <w:rPr>
          <w:rFonts w:ascii="Arial" w:hAnsi="Arial" w:cs="Arial"/>
          <w:color w:val="00B0F0"/>
        </w:rPr>
        <w:t xml:space="preserve"> cells and </w:t>
      </w:r>
      <w:proofErr w:type="spellStart"/>
      <w:r w:rsidRPr="00BC6844">
        <w:rPr>
          <w:rFonts w:ascii="Arial" w:hAnsi="Arial" w:cs="Arial"/>
          <w:color w:val="00B0F0"/>
        </w:rPr>
        <w:t>aneupoid</w:t>
      </w:r>
      <w:proofErr w:type="spellEnd"/>
      <w:r w:rsidRPr="00BC6844">
        <w:rPr>
          <w:rFonts w:ascii="Arial" w:hAnsi="Arial" w:cs="Arial"/>
          <w:color w:val="00B0F0"/>
        </w:rPr>
        <w:t xml:space="preserve"> cells) with a large diploid cell population. Unfortunately, the very small population of </w:t>
      </w:r>
      <w:proofErr w:type="spellStart"/>
      <w:r w:rsidRPr="00BC6844">
        <w:rPr>
          <w:rFonts w:ascii="Arial" w:hAnsi="Arial" w:cs="Arial"/>
          <w:color w:val="00B0F0"/>
        </w:rPr>
        <w:t>aneupoid</w:t>
      </w:r>
      <w:proofErr w:type="spellEnd"/>
      <w:r w:rsidRPr="00BC6844">
        <w:rPr>
          <w:rFonts w:ascii="Arial" w:hAnsi="Arial" w:cs="Arial"/>
          <w:color w:val="00B0F0"/>
        </w:rPr>
        <w:t xml:space="preserve"> cells are important, which need to </w:t>
      </w:r>
      <w:proofErr w:type="gramStart"/>
      <w:r w:rsidRPr="00BC6844">
        <w:rPr>
          <w:rFonts w:ascii="Arial" w:hAnsi="Arial" w:cs="Arial"/>
          <w:color w:val="00B0F0"/>
        </w:rPr>
        <w:t>amplified</w:t>
      </w:r>
      <w:proofErr w:type="gramEnd"/>
      <w:r w:rsidRPr="00BC6844">
        <w:rPr>
          <w:rFonts w:ascii="Arial" w:hAnsi="Arial" w:cs="Arial"/>
          <w:color w:val="00B0F0"/>
        </w:rPr>
        <w:t xml:space="preserve"> this signal. Therefore we developed a statistical method to meet this need.</w:t>
      </w:r>
    </w:p>
    <w:p w:rsidR="00943170" w:rsidRPr="00BC6844" w:rsidRDefault="00943170" w:rsidP="00303E3C">
      <w:pPr>
        <w:spacing w:line="480" w:lineRule="auto"/>
        <w:jc w:val="both"/>
        <w:rPr>
          <w:rFonts w:ascii="Arial" w:hAnsi="Arial" w:cs="Arial"/>
          <w:color w:val="00B0F0"/>
        </w:rPr>
      </w:pPr>
    </w:p>
    <w:p w:rsidR="00943170" w:rsidRPr="00B176EA" w:rsidRDefault="00943170" w:rsidP="00303E3C">
      <w:pPr>
        <w:spacing w:line="480" w:lineRule="auto"/>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Materials and Methods</w:t>
      </w:r>
    </w:p>
    <w:p w:rsidR="00943170" w:rsidRPr="00BC6844" w:rsidRDefault="00E9334B" w:rsidP="00122CF8">
      <w:pPr>
        <w:spacing w:after="0" w:line="480" w:lineRule="auto"/>
        <w:rPr>
          <w:rFonts w:ascii="Arial" w:hAnsi="Arial" w:cs="Arial"/>
          <w:b/>
          <w:color w:val="00B0F0"/>
        </w:rPr>
      </w:pPr>
      <w:r w:rsidRPr="00BC6844">
        <w:rPr>
          <w:rFonts w:ascii="Arial" w:hAnsi="Arial" w:cs="Arial"/>
          <w:b/>
          <w:color w:val="00B0F0"/>
        </w:rPr>
        <w:t>Clinical subjects</w:t>
      </w:r>
      <w:r w:rsidR="005C3EE3" w:rsidRPr="00BC6844">
        <w:rPr>
          <w:rFonts w:ascii="Arial" w:hAnsi="Arial" w:cs="Arial"/>
          <w:b/>
          <w:color w:val="00B0F0"/>
        </w:rPr>
        <w:t>, clinical data and follow-up</w:t>
      </w:r>
      <w:r w:rsidR="00943170" w:rsidRPr="00BC6844">
        <w:rPr>
          <w:rFonts w:ascii="Arial" w:hAnsi="Arial" w:cs="Arial"/>
          <w:b/>
          <w:color w:val="00B0F0"/>
        </w:rPr>
        <w:t xml:space="preserve"> </w:t>
      </w:r>
    </w:p>
    <w:p w:rsidR="00E9334B" w:rsidRPr="00BC6844" w:rsidRDefault="00943170" w:rsidP="00122CF8">
      <w:pPr>
        <w:pStyle w:val="ListParagraph"/>
        <w:spacing w:line="480" w:lineRule="auto"/>
        <w:ind w:leftChars="-1" w:left="-2" w:firstLine="440"/>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including OLK (n=82), OSCC (n=93), and healthy oral mucosa (n=102) were obtained from Beijing </w:t>
      </w:r>
      <w:proofErr w:type="spellStart"/>
      <w:r w:rsidRPr="00BC6844">
        <w:rPr>
          <w:rFonts w:ascii="Arial" w:hAnsi="Arial" w:cs="Arial"/>
          <w:color w:val="00B0F0"/>
          <w:sz w:val="22"/>
        </w:rPr>
        <w:t>Stomatological</w:t>
      </w:r>
      <w:proofErr w:type="spellEnd"/>
      <w:r w:rsidRPr="00BC6844">
        <w:rPr>
          <w:rFonts w:ascii="Arial" w:hAnsi="Arial" w:cs="Arial"/>
          <w:color w:val="00B0F0"/>
          <w:sz w:val="22"/>
        </w:rPr>
        <w:t xml:space="preserve"> Hospital, Capital Medical University, using </w:t>
      </w:r>
      <w:proofErr w:type="spellStart"/>
      <w:r w:rsidRPr="00BC6844">
        <w:rPr>
          <w:rFonts w:ascii="Arial" w:hAnsi="Arial" w:cs="Arial"/>
          <w:color w:val="00B0F0"/>
          <w:sz w:val="22"/>
        </w:rPr>
        <w:t>cervibrush</w:t>
      </w:r>
      <w:proofErr w:type="spellEnd"/>
      <w:r w:rsidRPr="00BC6844">
        <w:rPr>
          <w:rFonts w:ascii="Arial" w:hAnsi="Arial" w:cs="Arial"/>
          <w:color w:val="00B0F0"/>
          <w:sz w:val="22"/>
        </w:rPr>
        <w:t xml:space="preserve">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t>
      </w:r>
      <w:proofErr w:type="gramStart"/>
      <w:r w:rsidRPr="00BC6844">
        <w:rPr>
          <w:rFonts w:ascii="Arial" w:hAnsi="Arial" w:cs="Arial"/>
          <w:color w:val="00B0F0"/>
          <w:sz w:val="22"/>
        </w:rPr>
        <w:t>The general information as shown in Table 1.</w:t>
      </w:r>
      <w:proofErr w:type="gramEnd"/>
      <w:r w:rsidRPr="00BC6844">
        <w:rPr>
          <w:rFonts w:ascii="Arial" w:hAnsi="Arial" w:cs="Arial"/>
          <w:color w:val="00B0F0"/>
          <w:sz w:val="22"/>
        </w:rPr>
        <w:t xml:space="preserve"> Smokers were defined as smoked 1 cigarette or more per day for at </w:t>
      </w:r>
      <w:proofErr w:type="gramStart"/>
      <w:r w:rsidRPr="00BC6844">
        <w:rPr>
          <w:rFonts w:ascii="Arial" w:hAnsi="Arial" w:cs="Arial"/>
          <w:color w:val="00B0F0"/>
          <w:sz w:val="22"/>
        </w:rPr>
        <w:t>least  year</w:t>
      </w:r>
      <w:proofErr w:type="gramEnd"/>
      <w:r w:rsidRPr="00BC6844">
        <w:rPr>
          <w:rFonts w:ascii="Arial" w:hAnsi="Arial" w:cs="Arial"/>
          <w:color w:val="00B0F0"/>
          <w:sz w:val="22"/>
        </w:rPr>
        <w:t xml:space="preserve">. And the patients who had 1 or more drinks 3 times or more per week were categorized as drinkers </w:t>
      </w:r>
      <w:r w:rsidR="00EE4021" w:rsidRPr="00BC6844">
        <w:rPr>
          <w:rFonts w:ascii="Arial" w:hAnsi="Arial" w:cs="Arial"/>
          <w:color w:val="00B0F0"/>
          <w:sz w:val="22"/>
        </w:rPr>
        <w:fldChar w:fldCharType="begin">
          <w:fldData xml:space="preserve">PEVuZE5vdGU+PENpdGU+PEF1dGhvcj5MZWU8L0F1dGhvcj48WWVhcj4yMDA2PC9ZZWFyPjxSZWNO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</w:fldData>
        </w:fldChar>
      </w:r>
      <w:r w:rsidR="0090323A">
        <w:rPr>
          <w:rFonts w:ascii="Arial" w:hAnsi="Arial" w:cs="Arial"/>
          <w:color w:val="00B0F0"/>
          <w:sz w:val="22"/>
        </w:rPr>
        <w:instrText xml:space="preserve"> ADDIN EN.CITE </w:instrText>
      </w:r>
      <w:r w:rsidR="0090323A">
        <w:rPr>
          <w:rFonts w:ascii="Arial" w:hAnsi="Arial" w:cs="Arial"/>
          <w:color w:val="00B0F0"/>
          <w:sz w:val="22"/>
        </w:rPr>
        <w:fldChar w:fldCharType="begin">
          <w:fldData xml:space="preserve">PEVuZE5vdGU+PENpdGU+PEF1dGhvcj5MZWU8L0F1dGhvcj48WWVhcj4yMDA2PC9ZZWFyPjxSZWNO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</w:fldData>
        </w:fldChar>
      </w:r>
      <w:r w:rsidR="0090323A">
        <w:rPr>
          <w:rFonts w:ascii="Arial" w:hAnsi="Arial" w:cs="Arial"/>
          <w:color w:val="00B0F0"/>
          <w:sz w:val="22"/>
        </w:rPr>
        <w:instrText xml:space="preserve"> ADDIN EN.CITE.DATA </w:instrText>
      </w:r>
      <w:r w:rsidR="0090323A">
        <w:rPr>
          <w:rFonts w:ascii="Arial" w:hAnsi="Arial" w:cs="Arial"/>
          <w:color w:val="00B0F0"/>
          <w:sz w:val="22"/>
        </w:rPr>
      </w:r>
      <w:r w:rsidR="0090323A">
        <w:rPr>
          <w:rFonts w:ascii="Arial" w:hAnsi="Arial" w:cs="Arial"/>
          <w:color w:val="00B0F0"/>
          <w:sz w:val="22"/>
        </w:rPr>
        <w:fldChar w:fldCharType="end"/>
      </w:r>
      <w:r w:rsidR="00EE4021" w:rsidRPr="00BC6844">
        <w:rPr>
          <w:rFonts w:ascii="Arial" w:hAnsi="Arial" w:cs="Arial"/>
          <w:color w:val="00B0F0"/>
          <w:sz w:val="22"/>
        </w:rPr>
        <w:fldChar w:fldCharType="separate"/>
      </w:r>
      <w:r w:rsidR="0090323A">
        <w:rPr>
          <w:rFonts w:ascii="Arial" w:hAnsi="Arial" w:cs="Arial"/>
          <w:noProof/>
          <w:color w:val="00B0F0"/>
          <w:sz w:val="22"/>
        </w:rPr>
        <w:t>(</w:t>
      </w:r>
      <w:hyperlink w:anchor="_ENREF_18" w:tooltip="Lee, 2006 #105" w:history="1">
        <w:r w:rsidR="0090323A">
          <w:rPr>
            <w:rFonts w:ascii="Arial" w:hAnsi="Arial" w:cs="Arial"/>
            <w:noProof/>
            <w:color w:val="00B0F0"/>
            <w:sz w:val="22"/>
          </w:rPr>
          <w:t>Lee, Hung et al. 2006</w:t>
        </w:r>
      </w:hyperlink>
      <w:r w:rsidR="0090323A">
        <w:rPr>
          <w:rFonts w:ascii="Arial" w:hAnsi="Arial" w:cs="Arial"/>
          <w:noProof/>
          <w:color w:val="00B0F0"/>
          <w:sz w:val="22"/>
        </w:rPr>
        <w:t>)</w:t>
      </w:r>
      <w:r w:rsidR="00EE4021" w:rsidRPr="00BC6844">
        <w:rPr>
          <w:rFonts w:ascii="Arial" w:hAnsi="Arial" w:cs="Arial"/>
          <w:color w:val="00B0F0"/>
          <w:sz w:val="22"/>
        </w:rPr>
        <w:fldChar w:fldCharType="end"/>
      </w:r>
      <w:r w:rsidRPr="00BC6844">
        <w:rPr>
          <w:rFonts w:ascii="Arial" w:hAnsi="Arial" w:cs="Arial"/>
          <w:color w:val="00B0F0"/>
          <w:sz w:val="22"/>
        </w:rPr>
        <w:t xml:space="preserve">. The study was approved by the ethical committee and all patients signed the informed consent. </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ab/>
      </w:r>
    </w:p>
    <w:p w:rsidR="00E9334B" w:rsidRPr="00BC6844" w:rsidRDefault="005C3EE3"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ab/>
        <w:t xml:space="preserve">Every patients need to follow up to record the changes in signs and symptoms, and find whether there is a malignant transformation.  </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5C3EE3" w:rsidRPr="00BC6844" w:rsidRDefault="005C3EE3"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ab/>
        <w:t>Y</w:t>
      </w:r>
      <w:r w:rsidR="00A63F10" w:rsidRPr="00BC6844">
        <w:rPr>
          <w:rFonts w:ascii="Arial" w:hAnsi="Arial" w:cs="Arial"/>
          <w:color w:val="00B0F0"/>
          <w:sz w:val="22"/>
        </w:rPr>
        <w:t>ao, Y</w:t>
      </w:r>
      <w:r w:rsidRPr="00BC6844">
        <w:rPr>
          <w:rFonts w:ascii="Arial" w:hAnsi="Arial" w:cs="Arial"/>
          <w:color w:val="00B0F0"/>
          <w:sz w:val="22"/>
        </w:rPr>
        <w:t>OU NEED TO DESCRIBE IN DETAIL HOW TO FOLLOW UP PATIENTS</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b/>
          <w:color w:val="00B0F0"/>
          <w:sz w:val="22"/>
        </w:rPr>
      </w:pPr>
      <w:proofErr w:type="spellStart"/>
      <w:r w:rsidRPr="00BC6844">
        <w:rPr>
          <w:rFonts w:ascii="Arial" w:hAnsi="Arial" w:cs="Arial"/>
          <w:b/>
          <w:color w:val="00B0F0"/>
          <w:sz w:val="22"/>
        </w:rPr>
        <w:t>Exfoliative</w:t>
      </w:r>
      <w:proofErr w:type="spellEnd"/>
      <w:r w:rsidRPr="00BC6844">
        <w:rPr>
          <w:rFonts w:ascii="Arial" w:hAnsi="Arial" w:cs="Arial"/>
          <w:b/>
          <w:color w:val="00B0F0"/>
          <w:sz w:val="22"/>
        </w:rPr>
        <w:t xml:space="preserve"> cytology</w:t>
      </w:r>
    </w:p>
    <w:p w:rsidR="00E9334B" w:rsidRPr="00BC6844" w:rsidRDefault="00E9334B" w:rsidP="00B176EA">
      <w:pPr>
        <w:pStyle w:val="ListParagraph"/>
        <w:spacing w:line="480" w:lineRule="auto"/>
        <w:ind w:leftChars="-1" w:left="-2" w:firstLineChars="0" w:firstLine="362"/>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collected in fixed liquid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before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A63F10">
      <w:pPr>
        <w:pStyle w:val="ListParagraph"/>
        <w:spacing w:line="480" w:lineRule="auto"/>
        <w:ind w:firstLineChars="0" w:firstLine="360"/>
        <w:rPr>
          <w:rFonts w:ascii="Arial" w:hAnsi="Arial" w:cs="Arial"/>
          <w:color w:val="00B0F0"/>
          <w:sz w:val="22"/>
        </w:rPr>
      </w:pPr>
      <w:r w:rsidRPr="00BC6844">
        <w:rPr>
          <w:rFonts w:ascii="Arial" w:hAnsi="Arial" w:cs="Arial"/>
          <w:color w:val="00B0F0"/>
          <w:sz w:val="22"/>
        </w:rPr>
        <w:t xml:space="preserve">The </w:t>
      </w: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transferred to a dry glass slide using the liquid-based preparation. The smears were stained by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 kit (</w:t>
      </w:r>
      <w:proofErr w:type="spellStart"/>
      <w:r w:rsidRPr="00BC6844">
        <w:rPr>
          <w:rFonts w:ascii="Arial" w:hAnsi="Arial" w:cs="Arial"/>
          <w:color w:val="00B0F0"/>
          <w:sz w:val="22"/>
        </w:rPr>
        <w:t>Motic</w:t>
      </w:r>
      <w:proofErr w:type="spellEnd"/>
      <w:r w:rsidRPr="00BC6844">
        <w:rPr>
          <w:rFonts w:ascii="Arial" w:hAnsi="Arial" w:cs="Arial"/>
          <w:color w:val="00B0F0"/>
          <w:sz w:val="22"/>
        </w:rPr>
        <w:t>, China) according to the manufacturer’s instructions. DNA-image cytometry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was used for the measurements of the DI and others </w:t>
      </w:r>
      <w:proofErr w:type="spellStart"/>
      <w:r w:rsidRPr="00BC6844">
        <w:rPr>
          <w:rFonts w:ascii="Arial" w:hAnsi="Arial" w:cs="Arial"/>
          <w:color w:val="00B0F0"/>
          <w:sz w:val="22"/>
        </w:rPr>
        <w:t>cytologic</w:t>
      </w:r>
      <w:proofErr w:type="spellEnd"/>
      <w:r w:rsidRPr="00BC6844">
        <w:rPr>
          <w:rFonts w:ascii="Arial" w:hAnsi="Arial" w:cs="Arial"/>
          <w:color w:val="00B0F0"/>
          <w:sz w:val="22"/>
        </w:rPr>
        <w:t xml:space="preserve"> features in the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-stained slides. Fifteen percent (20 of 132) features </w:t>
      </w:r>
      <w:proofErr w:type="gramStart"/>
      <w:r w:rsidRPr="00BC6844">
        <w:rPr>
          <w:rFonts w:ascii="Arial" w:hAnsi="Arial" w:cs="Arial"/>
          <w:color w:val="00B0F0"/>
          <w:sz w:val="22"/>
        </w:rPr>
        <w:t>was</w:t>
      </w:r>
      <w:proofErr w:type="gramEnd"/>
      <w:r w:rsidRPr="00BC6844">
        <w:rPr>
          <w:rFonts w:ascii="Arial" w:hAnsi="Arial" w:cs="Arial"/>
          <w:color w:val="00B0F0"/>
          <w:sz w:val="22"/>
        </w:rPr>
        <w:t xml:space="preserve"> useful, such as DI, DNA amount, intensity, radius and area. In this study, we only use the DI value, as show in Figure 1.</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lastRenderedPageBreak/>
        <w:t>Y</w:t>
      </w:r>
      <w:r w:rsidR="00A63F10" w:rsidRPr="00BC6844">
        <w:rPr>
          <w:rFonts w:ascii="Arial" w:hAnsi="Arial" w:cs="Arial"/>
          <w:color w:val="00B0F0"/>
          <w:sz w:val="22"/>
        </w:rPr>
        <w:t>ao, Y</w:t>
      </w:r>
      <w:r w:rsidRPr="00BC6844">
        <w:rPr>
          <w:rFonts w:ascii="Arial" w:hAnsi="Arial" w:cs="Arial"/>
          <w:color w:val="00B0F0"/>
          <w:sz w:val="22"/>
        </w:rPr>
        <w:t>OU NEED TO DESCRIBE THE PROCEDURE IN DETAIL:</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How to do this? Procedure, instruments, software, parameters collected from image (GIVE A FULL LIST), quality control,</w:t>
      </w:r>
    </w:p>
    <w:p w:rsidR="00983FD6" w:rsidRPr="00BC6844" w:rsidRDefault="00983FD6"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You need to describe Figure 1A, B, C</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What criteria for judging “negative”, “atypical” and “positive”?</w:t>
      </w:r>
      <w:r w:rsidR="005C3EE3" w:rsidRPr="00BC6844">
        <w:rPr>
          <w:rFonts w:ascii="Arial" w:hAnsi="Arial" w:cs="Arial"/>
          <w:color w:val="00B0F0"/>
          <w:sz w:val="22"/>
        </w:rPr>
        <w:t xml:space="preserve"> ADD ONE COLUMN TO SUPPLEMENTARY TABLE 1 AS “DIAGNOSIS” TO PUT THIS INFORMATION FOR EACH CASE OF OLK</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122CF8">
      <w:pPr>
        <w:pStyle w:val="ListParagraph"/>
        <w:spacing w:line="480" w:lineRule="auto"/>
        <w:ind w:leftChars="-1" w:left="-2" w:firstLine="440"/>
        <w:rPr>
          <w:rFonts w:ascii="Arial" w:hAnsi="Arial" w:cs="Arial"/>
          <w:color w:val="00B0F0"/>
          <w:sz w:val="22"/>
        </w:rPr>
      </w:pPr>
    </w:p>
    <w:p w:rsidR="00943170" w:rsidRPr="00BC6844" w:rsidRDefault="00943170" w:rsidP="00122CF8">
      <w:pPr>
        <w:spacing w:after="0" w:line="480" w:lineRule="auto"/>
        <w:rPr>
          <w:rFonts w:ascii="Arial" w:hAnsi="Arial" w:cs="Arial"/>
          <w:b/>
          <w:color w:val="00B0F0"/>
        </w:rPr>
      </w:pPr>
      <w:r w:rsidRPr="00BC6844">
        <w:rPr>
          <w:rFonts w:ascii="Arial" w:hAnsi="Arial" w:cs="Arial"/>
          <w:b/>
          <w:color w:val="00B0F0"/>
        </w:rPr>
        <w:t>Histopathology</w:t>
      </w:r>
    </w:p>
    <w:p w:rsidR="00943170" w:rsidRPr="00BC6844" w:rsidRDefault="00943170" w:rsidP="00122CF8">
      <w:pPr>
        <w:pStyle w:val="ListParagraph"/>
        <w:spacing w:line="480" w:lineRule="auto"/>
        <w:ind w:firstLineChars="163" w:firstLine="359"/>
        <w:rPr>
          <w:rFonts w:ascii="Arial" w:hAnsi="Arial" w:cs="Arial"/>
          <w:color w:val="00B0F0"/>
          <w:sz w:val="22"/>
        </w:rPr>
      </w:pPr>
      <w:r w:rsidRPr="00BC6844">
        <w:rPr>
          <w:rFonts w:ascii="Arial" w:hAnsi="Arial" w:cs="Arial"/>
          <w:color w:val="00B0F0"/>
          <w:sz w:val="22"/>
        </w:rPr>
        <w:t xml:space="preserve">The histopathology biopsy from OLK and OSCC patients was taken after brush biopsy immediately. </w:t>
      </w:r>
      <w:proofErr w:type="spellStart"/>
      <w:r w:rsidRPr="00BC6844">
        <w:rPr>
          <w:rFonts w:ascii="Arial" w:hAnsi="Arial" w:cs="Arial"/>
          <w:color w:val="00B0F0"/>
          <w:sz w:val="22"/>
        </w:rPr>
        <w:t>Histopathological</w:t>
      </w:r>
      <w:proofErr w:type="spellEnd"/>
      <w:r w:rsidRPr="00BC6844">
        <w:rPr>
          <w:rFonts w:ascii="Arial" w:hAnsi="Arial" w:cs="Arial"/>
          <w:color w:val="00B0F0"/>
          <w:sz w:val="22"/>
        </w:rPr>
        <w:t xml:space="preserve"> diagnosis criterion was scored according to the standard criteria of the World Health Organization (WHO) classification system (2006) of Head and Neck Tumors. DNA quantitative analysis and </w:t>
      </w:r>
      <w:proofErr w:type="spellStart"/>
      <w:r w:rsidRPr="00BC6844">
        <w:rPr>
          <w:rFonts w:ascii="Arial" w:hAnsi="Arial" w:cs="Arial"/>
          <w:color w:val="00B0F0"/>
          <w:sz w:val="22"/>
        </w:rPr>
        <w:t>Papanicolaou</w:t>
      </w:r>
      <w:proofErr w:type="spellEnd"/>
      <w:r w:rsidRPr="00BC6844">
        <w:rPr>
          <w:rFonts w:ascii="Arial" w:hAnsi="Arial" w:cs="Arial"/>
          <w:color w:val="00B0F0"/>
          <w:sz w:val="22"/>
        </w:rPr>
        <w:t xml:space="preserve"> exam were used in diagnosing health oral mucosa </w:t>
      </w:r>
      <w:r w:rsidR="00EE4021" w:rsidRPr="00BC6844">
        <w:rPr>
          <w:rFonts w:ascii="Arial" w:hAnsi="Arial" w:cs="Arial"/>
          <w:color w:val="00B0F0"/>
          <w:sz w:val="22"/>
        </w:rPr>
        <w:fldChar w:fldCharType="begin">
          <w:fldData xml:space="preserve">PEVuZE5vdGU+PENpdGU+PEF1dGhvcj5NYXJha2k8L0F1dGhvcj48WWVhcj4yMDA2PC9ZZWFyPjxS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</w:fldData>
        </w:fldChar>
      </w:r>
      <w:r w:rsidR="0090323A">
        <w:rPr>
          <w:rFonts w:ascii="Arial" w:hAnsi="Arial" w:cs="Arial"/>
          <w:color w:val="00B0F0"/>
          <w:sz w:val="22"/>
        </w:rPr>
        <w:instrText xml:space="preserve"> ADDIN EN.CITE </w:instrText>
      </w:r>
      <w:r w:rsidR="0090323A">
        <w:rPr>
          <w:rFonts w:ascii="Arial" w:hAnsi="Arial" w:cs="Arial"/>
          <w:color w:val="00B0F0"/>
          <w:sz w:val="22"/>
        </w:rPr>
        <w:fldChar w:fldCharType="begin">
          <w:fldData xml:space="preserve">PEVuZE5vdGU+PENpdGU+PEF1dGhvcj5NYXJha2k8L0F1dGhvcj48WWVhcj4yMDA2PC9ZZWFyPjxS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</w:fldData>
        </w:fldChar>
      </w:r>
      <w:r w:rsidR="0090323A">
        <w:rPr>
          <w:rFonts w:ascii="Arial" w:hAnsi="Arial" w:cs="Arial"/>
          <w:color w:val="00B0F0"/>
          <w:sz w:val="22"/>
        </w:rPr>
        <w:instrText xml:space="preserve"> ADDIN EN.CITE.DATA </w:instrText>
      </w:r>
      <w:r w:rsidR="0090323A">
        <w:rPr>
          <w:rFonts w:ascii="Arial" w:hAnsi="Arial" w:cs="Arial"/>
          <w:color w:val="00B0F0"/>
          <w:sz w:val="22"/>
        </w:rPr>
      </w:r>
      <w:r w:rsidR="0090323A">
        <w:rPr>
          <w:rFonts w:ascii="Arial" w:hAnsi="Arial" w:cs="Arial"/>
          <w:color w:val="00B0F0"/>
          <w:sz w:val="22"/>
        </w:rPr>
        <w:fldChar w:fldCharType="end"/>
      </w:r>
      <w:r w:rsidR="00EE4021" w:rsidRPr="00BC6844">
        <w:rPr>
          <w:rFonts w:ascii="Arial" w:hAnsi="Arial" w:cs="Arial"/>
          <w:color w:val="00B0F0"/>
          <w:sz w:val="22"/>
        </w:rPr>
        <w:fldChar w:fldCharType="separate"/>
      </w:r>
      <w:r w:rsidR="0090323A">
        <w:rPr>
          <w:rFonts w:ascii="Arial" w:hAnsi="Arial" w:cs="Arial"/>
          <w:noProof/>
          <w:color w:val="00B0F0"/>
          <w:sz w:val="22"/>
        </w:rPr>
        <w:t>(</w:t>
      </w:r>
      <w:hyperlink w:anchor="_ENREF_23" w:tooltip="Maraki, 2006 #192" w:history="1">
        <w:r w:rsidR="0090323A">
          <w:rPr>
            <w:rFonts w:ascii="Arial" w:hAnsi="Arial" w:cs="Arial"/>
            <w:noProof/>
            <w:color w:val="00B0F0"/>
            <w:sz w:val="22"/>
          </w:rPr>
          <w:t>Maraki, Yalcinkaya et al. 2006</w:t>
        </w:r>
      </w:hyperlink>
      <w:r w:rsidR="0090323A">
        <w:rPr>
          <w:rFonts w:ascii="Arial" w:hAnsi="Arial" w:cs="Arial"/>
          <w:noProof/>
          <w:color w:val="00B0F0"/>
          <w:sz w:val="22"/>
        </w:rPr>
        <w:t>)</w:t>
      </w:r>
      <w:r w:rsidR="00EE4021" w:rsidRPr="00BC6844">
        <w:rPr>
          <w:rFonts w:ascii="Arial" w:hAnsi="Arial" w:cs="Arial"/>
          <w:color w:val="00B0F0"/>
          <w:sz w:val="22"/>
        </w:rPr>
        <w:fldChar w:fldCharType="end"/>
      </w:r>
      <w:r w:rsidRPr="00BC6844">
        <w:rPr>
          <w:rFonts w:ascii="Arial" w:hAnsi="Arial" w:cs="Arial"/>
          <w:color w:val="00B0F0"/>
          <w:sz w:val="22"/>
        </w:rPr>
        <w:t xml:space="preserve">.  </w:t>
      </w:r>
    </w:p>
    <w:p w:rsidR="00B176EA" w:rsidRPr="00BC6844" w:rsidRDefault="00B176EA" w:rsidP="00122CF8">
      <w:pPr>
        <w:pStyle w:val="ListParagraph"/>
        <w:spacing w:line="480" w:lineRule="auto"/>
        <w:ind w:firstLineChars="163" w:firstLine="359"/>
        <w:rPr>
          <w:rFonts w:ascii="Arial" w:hAnsi="Arial" w:cs="Arial"/>
          <w:color w:val="00B0F0"/>
          <w:sz w:val="22"/>
        </w:rPr>
      </w:pPr>
    </w:p>
    <w:p w:rsidR="00B176EA" w:rsidRPr="00BC6844" w:rsidRDefault="00A63F10" w:rsidP="00122CF8">
      <w:pPr>
        <w:pStyle w:val="ListParagraph"/>
        <w:spacing w:line="480" w:lineRule="auto"/>
        <w:ind w:firstLineChars="163" w:firstLine="359"/>
        <w:rPr>
          <w:rFonts w:ascii="Arial" w:hAnsi="Arial" w:cs="Arial"/>
          <w:color w:val="00B0F0"/>
          <w:sz w:val="22"/>
        </w:rPr>
      </w:pPr>
      <w:r w:rsidRPr="00BC6844">
        <w:rPr>
          <w:rFonts w:ascii="Arial" w:hAnsi="Arial" w:cs="Arial"/>
          <w:color w:val="00B0F0"/>
          <w:sz w:val="22"/>
        </w:rPr>
        <w:t xml:space="preserve">YAO, </w:t>
      </w:r>
      <w:r w:rsidR="00B176EA" w:rsidRPr="00BC6844">
        <w:rPr>
          <w:rFonts w:ascii="Arial" w:hAnsi="Arial" w:cs="Arial"/>
          <w:color w:val="00B0F0"/>
          <w:sz w:val="22"/>
        </w:rPr>
        <w:t>DESCRIBE THE CRITERIA OF HISTOPATHOLOGY</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w:t>
      </w:r>
      <w:proofErr w:type="spellStart"/>
      <w:r w:rsidRPr="00B176EA">
        <w:rPr>
          <w:rFonts w:ascii="Arial" w:hAnsi="Arial" w:cs="Arial"/>
          <w:b/>
        </w:rPr>
        <w:t>EdTAR</w:t>
      </w:r>
      <w:proofErr w:type="spellEnd"/>
      <w:proofErr w:type="gramStart"/>
      <w:r w:rsidRPr="00B176EA">
        <w:rPr>
          <w:rFonts w:ascii="Arial" w:hAnsi="Arial" w:cs="Arial"/>
          <w:b/>
        </w:rPr>
        <w:t>)(</w:t>
      </w:r>
      <w:proofErr w:type="gramEnd"/>
      <w:r w:rsidRPr="00B176EA">
        <w:rPr>
          <w:rFonts w:ascii="Arial" w:hAnsi="Arial" w:cs="Arial"/>
          <w:b/>
        </w:rPr>
        <w:t>Figure 2)</w:t>
      </w:r>
    </w:p>
    <w:p w:rsidR="00596654" w:rsidRPr="00B176EA" w:rsidRDefault="00596654" w:rsidP="00596654">
      <w:pPr>
        <w:spacing w:after="0" w:line="480" w:lineRule="auto"/>
        <w:ind w:firstLine="360"/>
        <w:rPr>
          <w:rFonts w:ascii="Arial" w:hAnsi="Arial" w:cs="Arial"/>
        </w:rPr>
      </w:pPr>
      <w:r w:rsidRPr="00B176EA">
        <w:rPr>
          <w:rFonts w:ascii="Arial" w:hAnsi="Arial" w:cs="Arial"/>
        </w:rPr>
        <w:t xml:space="preserve">In this proof-of-concept study, we only used DI for statistical analysis. </w:t>
      </w:r>
      <w:proofErr w:type="spellStart"/>
      <w:r w:rsidRPr="00B176EA">
        <w:rPr>
          <w:rFonts w:ascii="Arial" w:hAnsi="Arial" w:cs="Arial"/>
        </w:rPr>
        <w:t>EdTAR</w:t>
      </w:r>
      <w:proofErr w:type="spellEnd"/>
      <w:r w:rsidRPr="00B176EA">
        <w:rPr>
          <w:rFonts w:ascii="Arial" w:hAnsi="Arial" w:cs="Arial"/>
        </w:rPr>
        <w:t xml:space="preserve"> was made up of </w:t>
      </w:r>
      <w:r w:rsidR="00437CB6">
        <w:rPr>
          <w:rFonts w:ascii="Arial" w:hAnsi="Arial" w:cs="Arial"/>
        </w:rPr>
        <w:t>four</w:t>
      </w:r>
      <w:r w:rsidRPr="00B176EA">
        <w:rPr>
          <w:rFonts w:ascii="Arial" w:hAnsi="Arial" w:cs="Arial"/>
        </w:rPr>
        <w:t xml:space="preserve"> parts, peak identification, </w:t>
      </w:r>
      <w:proofErr w:type="gramStart"/>
      <w:r w:rsidR="002E01B9">
        <w:rPr>
          <w:rFonts w:ascii="Arial" w:hAnsi="Arial" w:cs="Arial"/>
        </w:rPr>
        <w:t>extraction</w:t>
      </w:r>
      <w:proofErr w:type="gramEnd"/>
      <w:r w:rsidR="002E01B9">
        <w:rPr>
          <w:rFonts w:ascii="Arial" w:hAnsi="Arial" w:cs="Arial"/>
        </w:rPr>
        <w:t xml:space="preserve"> of diploid/</w:t>
      </w:r>
      <w:proofErr w:type="spellStart"/>
      <w:r w:rsidR="002E01B9">
        <w:rPr>
          <w:rFonts w:ascii="Arial" w:hAnsi="Arial" w:cs="Arial"/>
        </w:rPr>
        <w:t>tetraploid</w:t>
      </w:r>
      <w:proofErr w:type="spellEnd"/>
      <w:r w:rsidR="002E01B9">
        <w:rPr>
          <w:rFonts w:ascii="Arial" w:hAnsi="Arial" w:cs="Arial"/>
        </w:rPr>
        <w:t xml:space="preserve"> and isolation of </w:t>
      </w:r>
      <w:proofErr w:type="spellStart"/>
      <w:r w:rsidR="00BC6844">
        <w:rPr>
          <w:rFonts w:ascii="Arial" w:hAnsi="Arial" w:cs="Arial"/>
        </w:rPr>
        <w:t>aneuploid</w:t>
      </w:r>
      <w:proofErr w:type="spellEnd"/>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Pr="00B176EA">
        <w:rPr>
          <w:rFonts w:ascii="Arial" w:hAnsi="Arial" w:cs="Arial"/>
        </w:rPr>
        <w:fldChar w:fldCharType="begin"/>
      </w:r>
      <w:r w:rsidRPr="00B176EA">
        <w:rPr>
          <w:rFonts w:ascii="Arial" w:hAnsi="Arial" w:cs="Arial"/>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Pr="00B176EA">
        <w:rPr>
          <w:rFonts w:ascii="Arial" w:hAnsi="Arial" w:cs="Arial"/>
        </w:rPr>
        <w:fldChar w:fldCharType="separate"/>
      </w:r>
      <w:r w:rsidRPr="00B176EA">
        <w:rPr>
          <w:rFonts w:ascii="Arial" w:hAnsi="Arial" w:cs="Arial"/>
          <w:noProof/>
        </w:rPr>
        <w:t>(</w:t>
      </w:r>
      <w:hyperlink w:anchor="_ENREF_29" w:tooltip="R_Core_Team, 2014 #1" w:history="1">
        <w:r w:rsidR="0090323A" w:rsidRPr="00B176EA">
          <w:rPr>
            <w:rFonts w:ascii="Arial" w:hAnsi="Arial" w:cs="Arial"/>
            <w:noProof/>
          </w:rPr>
          <w:t>R_Core_Team 2014</w:t>
        </w:r>
      </w:hyperlink>
      <w:r w:rsidRPr="00B176EA">
        <w:rPr>
          <w:rFonts w:ascii="Arial" w:hAnsi="Arial" w:cs="Arial"/>
          <w:noProof/>
        </w:rPr>
        <w:t>)</w:t>
      </w:r>
      <w:r w:rsidRPr="00B176EA">
        <w:rPr>
          <w:rFonts w:ascii="Arial" w:hAnsi="Arial" w:cs="Arial"/>
        </w:rPr>
        <w:fldChar w:fldCharType="end"/>
      </w:r>
      <w:r w:rsidRPr="00B176EA">
        <w:rPr>
          <w:rFonts w:ascii="Arial" w:hAnsi="Arial" w:cs="Arial"/>
        </w:rPr>
        <w:t>.</w:t>
      </w:r>
    </w:p>
    <w:p w:rsidR="00943170" w:rsidRPr="00B176EA" w:rsidRDefault="00596654" w:rsidP="00596654">
      <w:pPr>
        <w:spacing w:after="0" w:line="480" w:lineRule="auto"/>
        <w:ind w:firstLine="360"/>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B176EA" w:rsidRDefault="00D64CC4" w:rsidP="00D64CC4">
      <w:pPr>
        <w:spacing w:after="0" w:line="480" w:lineRule="auto"/>
        <w:ind w:firstLine="360"/>
        <w:rPr>
          <w:rFonts w:ascii="Arial" w:hAnsi="Arial" w:cs="Arial"/>
        </w:rPr>
      </w:pPr>
      <w:r w:rsidRPr="00B176EA">
        <w:rPr>
          <w:rFonts w:ascii="Arial" w:hAnsi="Arial" w:cs="Arial"/>
        </w:rPr>
        <w:lastRenderedPageBreak/>
        <w:t xml:space="preserve">We first aimed to differentiate three possible cell populations, diploid, </w:t>
      </w:r>
      <w:proofErr w:type="spellStart"/>
      <w:r w:rsidRPr="00B176EA">
        <w:rPr>
          <w:rFonts w:ascii="Arial" w:hAnsi="Arial" w:cs="Arial"/>
        </w:rPr>
        <w:t>tetraploid</w:t>
      </w:r>
      <w:proofErr w:type="spellEnd"/>
      <w:r w:rsidRPr="00B176EA">
        <w:rPr>
          <w:rFonts w:ascii="Arial" w:hAnsi="Arial" w:cs="Arial"/>
        </w:rPr>
        <w:t xml:space="preserve"> and aneuploidy. We defined the thresholds for peaks that represented each cell population, diploid [0.8, 1.2], </w:t>
      </w:r>
      <w:proofErr w:type="spellStart"/>
      <w:r w:rsidRPr="00B176EA">
        <w:rPr>
          <w:rFonts w:ascii="Arial" w:hAnsi="Arial" w:cs="Arial"/>
        </w:rPr>
        <w:t>tetraploid</w:t>
      </w:r>
      <w:proofErr w:type="spellEnd"/>
      <w:r w:rsidRPr="00B176EA">
        <w:rPr>
          <w:rFonts w:ascii="Arial" w:hAnsi="Arial" w:cs="Arial"/>
        </w:rPr>
        <w:t xml:space="preserve"> [1.5, 2.2] and </w:t>
      </w:r>
      <w:proofErr w:type="spellStart"/>
      <w:r w:rsidRPr="00B176EA">
        <w:rPr>
          <w:rFonts w:ascii="Arial" w:hAnsi="Arial" w:cs="Arial"/>
        </w:rPr>
        <w:t>hypertetraploid</w:t>
      </w:r>
      <w:proofErr w:type="spellEnd"/>
      <w:r w:rsidRPr="00B176EA">
        <w:rPr>
          <w:rFonts w:ascii="Arial" w:hAnsi="Arial" w:cs="Arial"/>
        </w:rPr>
        <w:t xml:space="preserve">/aneuploidy [&gt;2.3]. </w:t>
      </w:r>
      <w:r w:rsidR="00D475D0" w:rsidRPr="00B176EA">
        <w:rPr>
          <w:rFonts w:ascii="Arial" w:eastAsia="MS Mincho" w:hAnsi="Arial" w:cs="Arial"/>
          <w:lang w:eastAsia="en-US"/>
        </w:rPr>
        <w:t xml:space="preserve">The DI values obtained from </w:t>
      </w:r>
      <w:proofErr w:type="gramStart"/>
      <w:r w:rsidR="00D475D0" w:rsidRPr="00B176EA">
        <w:rPr>
          <w:rFonts w:ascii="Arial" w:eastAsia="MS Mincho" w:hAnsi="Arial" w:cs="Arial"/>
          <w:lang w:eastAsia="en-US"/>
        </w:rPr>
        <w:t>Classify</w:t>
      </w:r>
      <w:ins w:id="27" w:author="sysprep" w:date="2014-12-01T13:43:00Z">
        <w:r w:rsidR="00720C52">
          <w:rPr>
            <w:rFonts w:ascii="Arial" w:eastAsia="MS Mincho" w:hAnsi="Arial" w:cs="Arial"/>
            <w:lang w:eastAsia="en-US"/>
          </w:rPr>
          <w:t>(</w:t>
        </w:r>
        <w:commentRangeStart w:id="28"/>
        <w:proofErr w:type="gramEnd"/>
        <w:r w:rsidR="00720C52">
          <w:rPr>
            <w:rFonts w:ascii="Arial" w:eastAsia="MS Mincho" w:hAnsi="Arial" w:cs="Arial"/>
            <w:lang w:eastAsia="en-US"/>
          </w:rPr>
          <w:t>ref</w:t>
        </w:r>
      </w:ins>
      <w:commentRangeEnd w:id="28"/>
      <w:ins w:id="29" w:author="sysprep" w:date="2014-12-01T13:44:00Z">
        <w:r w:rsidR="00720C52">
          <w:rPr>
            <w:rStyle w:val="CommentReference"/>
          </w:rPr>
          <w:commentReference w:id="28"/>
        </w:r>
      </w:ins>
      <w:ins w:id="30" w:author="sysprep" w:date="2014-12-01T13:43:00Z">
        <w:r w:rsidR="00720C52">
          <w:rPr>
            <w:rFonts w:ascii="Arial" w:eastAsia="MS Mincho" w:hAnsi="Arial" w:cs="Arial"/>
            <w:lang w:eastAsia="en-US"/>
          </w:rPr>
          <w:t>)</w:t>
        </w:r>
      </w:ins>
      <w:r w:rsidR="00D475D0" w:rsidRPr="00B176EA">
        <w:rPr>
          <w:rFonts w:ascii="Arial" w:eastAsia="MS Mincho" w:hAnsi="Arial" w:cs="Arial"/>
          <w:lang w:eastAsia="en-US"/>
        </w:rPr>
        <w:t xml:space="preserve">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 xml:space="preserve">parameters for each individual cell population, we adopted the procedure of kernel density estimation with the kernel density estimator, </w:t>
      </w:r>
      <m:oMath>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d>
          <m:dPr>
            <m:ctrlPr>
              <w:rPr>
                <w:rFonts w:ascii="Cambria Math" w:eastAsia="Calibri" w:hAnsi="Cambria Math" w:cs="Arial"/>
                <w:lang w:eastAsia="en-US"/>
              </w:rPr>
            </m:ctrlPr>
          </m:dPr>
          <m:e>
            <m:r>
              <w:rPr>
                <w:rFonts w:ascii="Cambria Math" w:eastAsia="Calibri" w:hAnsi="Cambria Math" w:cs="Arial"/>
                <w:lang w:eastAsia="en-US"/>
              </w:rPr>
              <m:t>x</m:t>
            </m:r>
          </m:e>
        </m:d>
        <m:r>
          <w:rPr>
            <w:rFonts w:ascii="Cambria Math" w:eastAsia="Calibri" w:hAnsi="Cambria Math" w:cs="Arial"/>
            <w:lang w:eastAsia="en-US"/>
          </w:rPr>
          <m:t>=</m:t>
        </m:r>
        <m:sSup>
          <m:sSupPr>
            <m:ctrlPr>
              <w:rPr>
                <w:rFonts w:ascii="Cambria Math" w:eastAsia="Calibri" w:hAnsi="Cambria Math" w:cs="Arial"/>
                <w:lang w:eastAsia="en-US"/>
              </w:rPr>
            </m:ctrlPr>
          </m:sSupPr>
          <m:e>
            <m:r>
              <w:rPr>
                <w:rFonts w:ascii="Cambria Math" w:eastAsia="Calibri" w:hAnsi="Cambria Math" w:cs="Arial"/>
                <w:lang w:eastAsia="en-US"/>
              </w:rPr>
              <m:t>n</m:t>
            </m:r>
          </m:e>
          <m:sup>
            <m:r>
              <w:rPr>
                <w:rFonts w:ascii="Cambria Math" w:eastAsia="Calibri" w:hAnsi="Cambria Math" w:cs="Arial"/>
                <w:lang w:eastAsia="en-US"/>
              </w:rPr>
              <m:t>-1</m:t>
            </m:r>
          </m:sup>
        </m:sSup>
        <m:nary>
          <m:naryPr>
            <m:chr m:val="∑"/>
            <m:grow m:val="1"/>
            <m:ctrlPr>
              <w:rPr>
                <w:rFonts w:ascii="Cambria Math" w:eastAsia="Calibri" w:hAnsi="Cambria Math" w:cs="Arial"/>
                <w:lang w:eastAsia="en-US"/>
              </w:rPr>
            </m:ctrlPr>
          </m:naryPr>
          <m:sub>
            <m:r>
              <w:rPr>
                <w:rFonts w:ascii="Cambria Math" w:eastAsia="Calibri" w:hAnsi="Cambria Math" w:cs="Arial"/>
                <w:lang w:eastAsia="en-US"/>
              </w:rPr>
              <m:t>i=1</m:t>
            </m:r>
          </m:sub>
          <m:sup>
            <m:r>
              <w:rPr>
                <w:rFonts w:ascii="Cambria Math" w:eastAsia="Calibri" w:hAnsi="Cambria Math" w:cs="Arial"/>
                <w:lang w:eastAsia="en-US"/>
              </w:rPr>
              <m:t>n</m:t>
            </m:r>
          </m:sup>
          <m:e>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e>
        </m:nary>
        <m:r>
          <m:rPr>
            <m:sty m:val="p"/>
          </m:rPr>
          <w:rPr>
            <w:rFonts w:ascii="Cambria Math" w:eastAsia="Calibri" w:hAnsi="Cambria Math" w:cs="Arial"/>
            <w:lang w:eastAsia="en-US"/>
          </w:rPr>
          <m:t>(x-</m:t>
        </m:r>
        <m:sSub>
          <m:sSubPr>
            <m:ctrlPr>
              <w:rPr>
                <w:rFonts w:ascii="Cambria Math" w:eastAsia="Calibri" w:hAnsi="Cambria Math" w:cs="Arial"/>
                <w:lang w:eastAsia="en-US"/>
              </w:rPr>
            </m:ctrlPr>
          </m:sSubPr>
          <m:e>
            <m:r>
              <w:rPr>
                <w:rFonts w:ascii="Cambria Math" w:eastAsia="Calibri" w:hAnsi="Cambria Math" w:cs="Arial"/>
                <w:lang w:eastAsia="en-US"/>
              </w:rPr>
              <m:t>X</m:t>
            </m:r>
          </m:e>
          <m:sub>
            <m:r>
              <w:rPr>
                <w:rFonts w:ascii="Cambria Math" w:eastAsia="Calibri" w:hAnsi="Cambria Math" w:cs="Arial"/>
                <w:lang w:eastAsia="en-US"/>
              </w:rPr>
              <m:t>i</m:t>
            </m:r>
          </m:sub>
        </m:sSub>
        <m:r>
          <m:rPr>
            <m:sty m:val="p"/>
          </m:rPr>
          <w:rPr>
            <w:rFonts w:ascii="Cambria Math" w:eastAsia="Calibri" w:hAnsi="Cambria Math" w:cs="Arial"/>
            <w:lang w:eastAsia="en-US"/>
          </w:rPr>
          <m:t>)</m:t>
        </m:r>
        <m:r>
          <w:rPr>
            <w:rFonts w:ascii="Cambria Math" w:eastAsia="Calibri" w:hAnsi="Cambria Math" w:cs="Arial"/>
            <w:lang w:eastAsia="en-US"/>
          </w:rPr>
          <m:t xml:space="preserve"> </m:t>
        </m:r>
      </m:oMath>
      <w:r w:rsidR="00D475D0" w:rsidRPr="00B176EA">
        <w:rPr>
          <w:rFonts w:ascii="Arial" w:eastAsia="Calibri" w:hAnsi="Arial" w:cs="Arial"/>
          <w:lang w:eastAsia="en-US"/>
        </w:rPr>
        <w:t>(Equation 2)</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where </w:t>
      </w:r>
      <m:oMath>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d>
          <m:dPr>
            <m:ctrlPr>
              <w:rPr>
                <w:rFonts w:ascii="Cambria Math" w:eastAsia="Calibri" w:hAnsi="Cambria Math" w:cs="Arial"/>
                <w:i/>
                <w:lang w:eastAsia="en-US"/>
              </w:rPr>
            </m:ctrlPr>
          </m:dPr>
          <m:e>
            <m:r>
              <w:rPr>
                <w:rFonts w:ascii="Cambria Math" w:eastAsia="Calibri" w:hAnsi="Cambria Math" w:cs="Arial"/>
                <w:lang w:eastAsia="en-US"/>
              </w:rPr>
              <m:t>.</m:t>
            </m:r>
          </m:e>
        </m:d>
        <m:r>
          <w:rPr>
            <w:rFonts w:ascii="Cambria Math" w:eastAsia="Calibri" w:hAnsi="Cambria Math" w:cs="Arial"/>
            <w:lang w:eastAsia="en-US"/>
          </w:rPr>
          <m:t>=</m:t>
        </m:r>
        <m:d>
          <m:dPr>
            <m:ctrlPr>
              <w:rPr>
                <w:rFonts w:ascii="Cambria Math" w:eastAsia="Calibri" w:hAnsi="Cambria Math" w:cs="Arial"/>
                <w:i/>
                <w:lang w:eastAsia="en-US"/>
              </w:rPr>
            </m:ctrlPr>
          </m:dPr>
          <m:e>
            <m:f>
              <m:fPr>
                <m:ctrlPr>
                  <w:rPr>
                    <w:rFonts w:ascii="Cambria Math" w:eastAsia="Calibri" w:hAnsi="Cambria Math" w:cs="Arial"/>
                    <w:i/>
                    <w:lang w:eastAsia="en-US"/>
                  </w:rPr>
                </m:ctrlPr>
              </m:fPr>
              <m:num>
                <m:r>
                  <w:rPr>
                    <w:rFonts w:ascii="Cambria Math" w:eastAsia="Calibri" w:hAnsi="Cambria Math" w:cs="Arial"/>
                    <w:lang w:eastAsia="en-US"/>
                  </w:rPr>
                  <m:t>1</m:t>
                </m:r>
              </m:num>
              <m:den>
                <m:r>
                  <w:rPr>
                    <w:rFonts w:ascii="Cambria Math" w:eastAsia="Calibri" w:hAnsi="Cambria Math" w:cs="Arial"/>
                    <w:lang w:eastAsia="en-US"/>
                  </w:rPr>
                  <m:t>h</m:t>
                </m:r>
              </m:den>
            </m:f>
          </m:e>
        </m:d>
        <m:r>
          <w:rPr>
            <w:rFonts w:ascii="Cambria Math" w:eastAsia="Calibri" w:hAnsi="Cambria Math" w:cs="Arial"/>
            <w:lang w:eastAsia="en-US"/>
          </w:rPr>
          <m:t>K(</m:t>
        </m:r>
        <m:f>
          <m:fPr>
            <m:ctrlPr>
              <w:rPr>
                <w:rFonts w:ascii="Cambria Math" w:eastAsia="Calibri" w:hAnsi="Cambria Math" w:cs="Arial"/>
                <w:i/>
                <w:lang w:eastAsia="en-US"/>
              </w:rPr>
            </m:ctrlPr>
          </m:fPr>
          <m:num>
            <m:r>
              <w:rPr>
                <w:rFonts w:ascii="Cambria Math" w:eastAsia="Calibri" w:hAnsi="Cambria Math" w:cs="Arial"/>
                <w:lang w:eastAsia="en-US"/>
              </w:rPr>
              <m:t>.</m:t>
            </m:r>
          </m:num>
          <m:den>
            <m:r>
              <w:rPr>
                <w:rFonts w:ascii="Cambria Math" w:eastAsia="Calibri" w:hAnsi="Cambria Math" w:cs="Arial"/>
                <w:lang w:eastAsia="en-US"/>
              </w:rPr>
              <m:t>h</m:t>
            </m:r>
          </m:den>
        </m:f>
        <m:r>
          <w:rPr>
            <w:rFonts w:ascii="Cambria Math" w:eastAsia="Calibri" w:hAnsi="Cambria Math" w:cs="Arial"/>
            <w:lang w:eastAsia="en-US"/>
          </w:rPr>
          <m:t>)</m:t>
        </m:r>
      </m:oMath>
      <w:r w:rsidR="00D475D0" w:rsidRPr="00B176EA">
        <w:rPr>
          <w:rFonts w:ascii="Arial" w:eastAsia="Calibri" w:hAnsi="Arial" w:cs="Arial"/>
          <w:lang w:eastAsia="en-US"/>
        </w:rPr>
        <w:t xml:space="preserve"> 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xml:space="preserve">.  We assumed that DI values were independently selected from a background distribution. To smoothen the histogram, we chose Gaussian distribution as the kernel </w:t>
      </w:r>
      <w:del w:id="31" w:author="sysprep" w:date="2014-12-01T13:57:00Z">
        <w:r w:rsidR="00D475D0" w:rsidRPr="00B176EA" w:rsidDel="00720C52">
          <w:rPr>
            <w:rFonts w:ascii="Arial" w:eastAsia="Calibri" w:hAnsi="Arial" w:cs="Arial"/>
            <w:lang w:eastAsia="en-US"/>
          </w:rPr>
          <w:delText>(</w:delText>
        </w:r>
        <w:r w:rsidR="00D475D0" w:rsidRPr="00B176EA" w:rsidDel="00720C52">
          <w:rPr>
            <w:rFonts w:ascii="Arial" w:eastAsia="Calibri" w:hAnsi="Arial" w:cs="Arial"/>
            <w:color w:val="FF0000"/>
            <w:lang w:eastAsia="en-US"/>
          </w:rPr>
          <w:delText>ref</w:delText>
        </w:r>
        <w:r w:rsidR="00D475D0" w:rsidRPr="00B176EA" w:rsidDel="00720C52">
          <w:rPr>
            <w:rFonts w:ascii="Arial" w:eastAsia="Calibri" w:hAnsi="Arial" w:cs="Arial"/>
            <w:lang w:eastAsia="en-US"/>
          </w:rPr>
          <w:delText>)</w:delText>
        </w:r>
      </w:del>
      <w:r w:rsidR="0090323A">
        <w:rPr>
          <w:rFonts w:ascii="Arial" w:eastAsia="Calibri" w:hAnsi="Arial" w:cs="Arial"/>
          <w:lang w:eastAsia="en-US"/>
        </w:rPr>
        <w:fldChar w:fldCharType="begin"/>
      </w:r>
      <w:r w:rsidR="0090323A">
        <w:rPr>
          <w:rFonts w:ascii="Arial" w:eastAsia="Calibri" w:hAnsi="Arial" w:cs="Arial"/>
          <w:lang w:eastAsia="en-US"/>
        </w:rPr>
        <w:instrText xml:space="preserve"> ADDIN EN.CITE &lt;EndNote&gt;&lt;Cite&gt;&lt;Author&gt;Wand&lt;/Author&gt;&lt;Year&gt;2000&lt;/Year&gt;&lt;RecNum&gt;5&lt;/RecNum&gt;&lt;DisplayText&gt;(Wand 2000)&lt;/DisplayText&gt;&lt;record&gt;&lt;rec-number&gt;5&lt;/rec-number&gt;&lt;foreign-keys&gt;&lt;key app="EN" db-id="w2t0addpxzs5ededsrqva0sqs5za02zt2pep"&gt;5&lt;/key&gt;&lt;/foreign-keys&gt;&lt;ref-type name="Book"&gt;6&lt;/ref-type&gt;&lt;contributors&gt;&lt;authors&gt;&lt;author&gt;Wand, M.P.; Jones, M.C.&lt;/author&gt;&lt;/authors&gt;&lt;/contributors&gt;&lt;titles&gt;&lt;title&gt;Kernel Smoothing&lt;/title&gt;&lt;secondary-title&gt;Chapman &amp;amp; Hall/CRC Monographs on Statistics &amp;amp; Applied Probability Series, #60&lt;/secondary-title&gt;&lt;/titles&gt;&lt;pages&gt;224&lt;/pages&gt;&lt;edition&gt;1&lt;/edition&gt;&lt;dates&gt;&lt;year&gt;2000&lt;/year&gt;&lt;pub-dates&gt;&lt;date&gt;9/5/2000&lt;/date&gt;&lt;/pub-dates&gt;&lt;/dates&gt;&lt;publisher&gt;Taylor &amp;amp; Francis&lt;/publisher&gt;&lt;urls&gt;&lt;/urls&gt;&lt;/record&gt;&lt;/Cite&gt;&lt;/EndNote&gt;</w:instrText>
      </w:r>
      <w:r w:rsidR="0090323A">
        <w:rPr>
          <w:rFonts w:ascii="Arial" w:eastAsia="Calibri" w:hAnsi="Arial" w:cs="Arial"/>
          <w:lang w:eastAsia="en-US"/>
        </w:rPr>
        <w:fldChar w:fldCharType="separate"/>
      </w:r>
      <w:r w:rsidR="0090323A">
        <w:rPr>
          <w:rFonts w:ascii="Arial" w:eastAsia="Calibri" w:hAnsi="Arial" w:cs="Arial"/>
          <w:noProof/>
          <w:lang w:eastAsia="en-US"/>
        </w:rPr>
        <w:t>(</w:t>
      </w:r>
      <w:hyperlink w:anchor="_ENREF_42" w:tooltip="Wand, 2000 #5" w:history="1">
        <w:r w:rsidR="0090323A">
          <w:rPr>
            <w:rFonts w:ascii="Arial" w:eastAsia="Calibri" w:hAnsi="Arial" w:cs="Arial"/>
            <w:noProof/>
            <w:lang w:eastAsia="en-US"/>
          </w:rPr>
          <w:t>Wand 2000</w:t>
        </w:r>
      </w:hyperlink>
      <w:r w:rsidR="0090323A">
        <w:rPr>
          <w:rFonts w:ascii="Arial" w:eastAsia="Calibri" w:hAnsi="Arial" w:cs="Arial"/>
          <w:noProof/>
          <w:lang w:eastAsia="en-US"/>
        </w:rPr>
        <w:t>)</w:t>
      </w:r>
      <w:r w:rsidR="0090323A">
        <w:rPr>
          <w:rFonts w:ascii="Arial" w:eastAsia="Calibri" w:hAnsi="Arial" w:cs="Arial"/>
          <w:lang w:eastAsia="en-US"/>
        </w:rPr>
        <w:fldChar w:fldCharType="end"/>
      </w:r>
      <w:r w:rsidR="00D475D0" w:rsidRPr="00B176EA">
        <w:rPr>
          <w:rFonts w:ascii="Arial" w:eastAsia="Calibri" w:hAnsi="Arial" w:cs="Arial"/>
          <w:lang w:eastAsia="en-US"/>
        </w:rPr>
        <w:t xml:space="preserve">, and finalized on the bandwidth to minimize the mean integrated squared error (MISE), as </w:t>
      </w:r>
      <m:oMath>
        <m:r>
          <w:rPr>
            <w:rFonts w:ascii="Cambria Math" w:eastAsia="Calibri" w:hAnsi="Cambria Math" w:cs="Arial"/>
            <w:lang w:eastAsia="en-US"/>
          </w:rPr>
          <m:t>MISE</m:t>
        </m:r>
        <m:d>
          <m:dPr>
            <m:ctrlPr>
              <w:rPr>
                <w:rFonts w:ascii="Cambria Math" w:eastAsia="Calibri" w:hAnsi="Cambria Math" w:cs="Arial"/>
                <w:i/>
                <w:lang w:eastAsia="en-US"/>
              </w:rPr>
            </m:ctrlPr>
          </m:dPr>
          <m:e>
            <m:r>
              <w:rPr>
                <w:rFonts w:ascii="Cambria Math" w:eastAsia="Calibri" w:hAnsi="Cambria Math" w:cs="Arial"/>
                <w:lang w:eastAsia="en-US"/>
              </w:rPr>
              <m:t>h</m:t>
            </m:r>
          </m:e>
        </m:d>
        <m:r>
          <w:rPr>
            <w:rFonts w:ascii="Cambria Math" w:eastAsia="Calibri" w:hAnsi="Cambria Math" w:cs="Arial"/>
            <w:lang w:eastAsia="en-US"/>
          </w:rPr>
          <m:t>=E</m:t>
        </m:r>
        <m:nary>
          <m:naryPr>
            <m:limLoc m:val="undOvr"/>
            <m:subHide m:val="1"/>
            <m:supHide m:val="1"/>
            <m:ctrlPr>
              <w:rPr>
                <w:rFonts w:ascii="Cambria Math" w:eastAsia="Calibri" w:hAnsi="Cambria Math" w:cs="Arial"/>
                <w:i/>
                <w:lang w:eastAsia="en-US"/>
              </w:rPr>
            </m:ctrlPr>
          </m:naryPr>
          <m:sub/>
          <m:sup/>
          <m:e>
            <m:sSup>
              <m:sSupPr>
                <m:ctrlPr>
                  <w:rPr>
                    <w:rFonts w:ascii="Cambria Math" w:eastAsia="Calibri" w:hAnsi="Cambria Math" w:cs="Arial"/>
                    <w:i/>
                    <w:lang w:eastAsia="en-US"/>
                  </w:rPr>
                </m:ctrlPr>
              </m:sSupPr>
              <m:e>
                <m:r>
                  <w:rPr>
                    <w:rFonts w:ascii="Cambria Math" w:eastAsia="Calibri" w:hAnsi="Cambria Math" w:cs="Arial"/>
                    <w:lang w:eastAsia="en-US"/>
                  </w:rPr>
                  <m:t>(</m:t>
                </m:r>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r>
                  <w:rPr>
                    <w:rFonts w:ascii="Cambria Math" w:eastAsia="Calibri" w:hAnsi="Cambria Math" w:cs="Arial"/>
                    <w:lang w:eastAsia="en-US"/>
                  </w:rPr>
                  <m:t>-f)</m:t>
                </m:r>
              </m:e>
              <m:sup>
                <m:r>
                  <w:rPr>
                    <w:rFonts w:ascii="Cambria Math" w:eastAsia="Calibri" w:hAnsi="Cambria Math" w:cs="Arial"/>
                    <w:lang w:eastAsia="en-US"/>
                  </w:rPr>
                  <m:t>2</m:t>
                </m:r>
              </m:sup>
            </m:sSup>
          </m:e>
        </m:nary>
      </m:oMath>
      <w:r w:rsidR="00D475D0" w:rsidRPr="00B176EA">
        <w:rPr>
          <w:rFonts w:ascii="Arial" w:eastAsia="Calibri" w:hAnsi="Arial" w:cs="Arial"/>
          <w:lang w:eastAsia="en-US"/>
        </w:rPr>
        <w:t xml:space="preserve"> (Equation 3).</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When two or more populations were observed with fairly large proportion of overlap, bimodal or multi-normal based assumption was made. For such cases, a reflection point was identified if a change in the first derivative sign was observed. </w:t>
      </w:r>
    </w:p>
    <w:p w:rsidR="002E01B9" w:rsidRDefault="002E01B9" w:rsidP="00D64CC4">
      <w:pPr>
        <w:spacing w:after="0" w:line="480" w:lineRule="auto"/>
        <w:ind w:firstLine="360"/>
        <w:rPr>
          <w:rFonts w:ascii="Arial" w:hAnsi="Arial" w:cs="Arial"/>
          <w:b/>
        </w:rPr>
      </w:pPr>
    </w:p>
    <w:p w:rsidR="00BC6844" w:rsidRPr="00BC6844" w:rsidDel="009612BB" w:rsidRDefault="00BC6844" w:rsidP="00D64CC4">
      <w:pPr>
        <w:spacing w:after="0" w:line="480" w:lineRule="auto"/>
        <w:ind w:firstLine="360"/>
        <w:rPr>
          <w:del w:id="32" w:author="sysprep" w:date="2014-12-02T08:59:00Z"/>
          <w:rFonts w:ascii="Arial" w:hAnsi="Arial" w:cs="Arial"/>
          <w:color w:val="FF3300"/>
        </w:rPr>
      </w:pPr>
      <w:del w:id="33" w:author="sysprep" w:date="2014-12-02T08:59:00Z">
        <w:r w:rsidRPr="00BC6844" w:rsidDel="009612BB">
          <w:rPr>
            <w:rFonts w:ascii="Arial" w:hAnsi="Arial" w:cs="Arial"/>
            <w:color w:val="FF3300"/>
          </w:rPr>
          <w:delText>Jianying, add an Reference above</w:delText>
        </w:r>
      </w:del>
    </w:p>
    <w:p w:rsidR="00BC6844" w:rsidRDefault="00BC6844" w:rsidP="00D64CC4">
      <w:pPr>
        <w:spacing w:after="0" w:line="480" w:lineRule="auto"/>
        <w:ind w:firstLine="360"/>
        <w:rPr>
          <w:rFonts w:ascii="Arial" w:hAnsi="Arial" w:cs="Arial"/>
          <w:b/>
        </w:rPr>
      </w:pPr>
    </w:p>
    <w:p w:rsidR="00437CB6" w:rsidRDefault="00437CB6" w:rsidP="00D64CC4">
      <w:pPr>
        <w:spacing w:after="0" w:line="480" w:lineRule="auto"/>
        <w:ind w:firstLine="360"/>
        <w:rPr>
          <w:rFonts w:ascii="Arial" w:hAnsi="Arial" w:cs="Arial"/>
          <w:b/>
        </w:rPr>
      </w:pPr>
      <w:r w:rsidRPr="00437CB6">
        <w:rPr>
          <w:rFonts w:ascii="Arial" w:hAnsi="Arial" w:cs="Arial"/>
          <w:b/>
        </w:rPr>
        <w:t>Extraction of diploid/</w:t>
      </w:r>
      <w:proofErr w:type="spellStart"/>
      <w:r w:rsidRPr="00437CB6">
        <w:rPr>
          <w:rFonts w:ascii="Arial" w:hAnsi="Arial" w:cs="Arial"/>
          <w:b/>
        </w:rPr>
        <w:t>tetrap</w:t>
      </w:r>
      <w:r>
        <w:rPr>
          <w:rFonts w:ascii="Arial" w:hAnsi="Arial" w:cs="Arial"/>
          <w:b/>
        </w:rPr>
        <w:t>loid</w:t>
      </w:r>
      <w:proofErr w:type="spellEnd"/>
      <w:r>
        <w:rPr>
          <w:rFonts w:ascii="Arial" w:hAnsi="Arial" w:cs="Arial"/>
          <w:b/>
        </w:rPr>
        <w:t xml:space="preserve"> </w:t>
      </w:r>
      <w:r w:rsidR="00BC6844">
        <w:rPr>
          <w:rFonts w:ascii="Arial" w:hAnsi="Arial" w:cs="Arial"/>
          <w:b/>
        </w:rPr>
        <w:t xml:space="preserve">peaks </w:t>
      </w:r>
      <w:r>
        <w:rPr>
          <w:rFonts w:ascii="Arial" w:hAnsi="Arial" w:cs="Arial"/>
          <w:b/>
        </w:rPr>
        <w:t xml:space="preserve">and isolation of </w:t>
      </w:r>
      <w:proofErr w:type="spellStart"/>
      <w:r>
        <w:rPr>
          <w:rFonts w:ascii="Arial" w:hAnsi="Arial" w:cs="Arial"/>
          <w:b/>
        </w:rPr>
        <w:t>aneuploid</w:t>
      </w:r>
      <w:proofErr w:type="spellEnd"/>
      <w:r>
        <w:rPr>
          <w:rFonts w:ascii="Arial" w:hAnsi="Arial" w:cs="Arial"/>
          <w:b/>
        </w:rPr>
        <w:t xml:space="preserve"> peak</w:t>
      </w:r>
    </w:p>
    <w:p w:rsidR="00437CB6" w:rsidRDefault="001819E7" w:rsidP="00D64CC4">
      <w:pPr>
        <w:spacing w:after="0" w:line="480" w:lineRule="auto"/>
        <w:ind w:firstLine="360"/>
        <w:rPr>
          <w:rFonts w:ascii="Arial" w:hAnsi="Arial" w:cs="Arial"/>
          <w:b/>
        </w:rPr>
      </w:pPr>
      <w:ins w:id="34" w:author="sysprep" w:date="2014-12-02T09:02:00Z">
        <w:r>
          <w:rPr>
            <w:rFonts w:ascii="Arial" w:hAnsi="Arial" w:cs="Arial"/>
          </w:rPr>
          <w:t xml:space="preserve">It would be approached with </w:t>
        </w:r>
      </w:ins>
      <w:ins w:id="35" w:author="sysprep" w:date="2014-12-02T09:03:00Z">
        <w:r>
          <w:rPr>
            <w:rFonts w:ascii="Arial" w:hAnsi="Arial" w:cs="Arial"/>
          </w:rPr>
          <w:t xml:space="preserve">the </w:t>
        </w:r>
      </w:ins>
      <w:ins w:id="36" w:author="sysprep" w:date="2014-12-02T09:02:00Z">
        <w:r>
          <w:rPr>
            <w:rFonts w:ascii="Arial" w:hAnsi="Arial" w:cs="Arial"/>
          </w:rPr>
          <w:t xml:space="preserve">well-defined the mixture of </w:t>
        </w:r>
      </w:ins>
      <w:ins w:id="37" w:author="sysprep" w:date="2014-12-02T09:03:00Z">
        <w:r>
          <w:rPr>
            <w:rFonts w:ascii="Arial" w:hAnsi="Arial" w:cs="Arial"/>
          </w:rPr>
          <w:t xml:space="preserve">distributions problem, if the cell population proportion </w:t>
        </w:r>
      </w:ins>
      <w:ins w:id="38" w:author="sysprep" w:date="2014-12-02T09:04:00Z">
        <w:r>
          <w:rPr>
            <w:rFonts w:ascii="Arial" w:hAnsi="Arial" w:cs="Arial"/>
          </w:rPr>
          <w:t xml:space="preserve">ratio </w:t>
        </w:r>
      </w:ins>
      <w:ins w:id="39" w:author="sysprep" w:date="2014-12-02T09:03:00Z">
        <w:r>
          <w:rPr>
            <w:rFonts w:ascii="Arial" w:hAnsi="Arial" w:cs="Arial"/>
          </w:rPr>
          <w:t xml:space="preserve">was not </w:t>
        </w:r>
      </w:ins>
      <w:ins w:id="40" w:author="sysprep" w:date="2014-12-02T09:04:00Z">
        <w:r>
          <w:rPr>
            <w:rFonts w:ascii="Arial" w:hAnsi="Arial" w:cs="Arial"/>
          </w:rPr>
          <w:t>extremely biased. Therefore, one key compone</w:t>
        </w:r>
      </w:ins>
      <w:ins w:id="41" w:author="sysprep" w:date="2014-12-02T09:05:00Z">
        <w:r>
          <w:rPr>
            <w:rFonts w:ascii="Arial" w:hAnsi="Arial" w:cs="Arial"/>
          </w:rPr>
          <w:t>nt in our approach was to strip out non-informative cell populations, i.e. diploid/</w:t>
        </w:r>
        <w:proofErr w:type="spellStart"/>
        <w:r>
          <w:rPr>
            <w:rFonts w:ascii="Arial" w:hAnsi="Arial" w:cs="Arial"/>
          </w:rPr>
          <w:t>tetraploid</w:t>
        </w:r>
        <w:proofErr w:type="spellEnd"/>
        <w:r>
          <w:rPr>
            <w:rFonts w:ascii="Arial" w:hAnsi="Arial" w:cs="Arial"/>
          </w:rPr>
          <w:t xml:space="preserve"> cell population. To </w:t>
        </w:r>
      </w:ins>
      <w:ins w:id="42" w:author="sysprep" w:date="2014-12-02T09:06:00Z">
        <w:r>
          <w:rPr>
            <w:rFonts w:ascii="Arial" w:hAnsi="Arial" w:cs="Arial"/>
          </w:rPr>
          <w:t>do so, we proposed the sequential steps in the following pseudo code</w:t>
        </w:r>
      </w:ins>
      <w:ins w:id="43" w:author="sysprep" w:date="2014-12-02T09:07:00Z">
        <w:r>
          <w:rPr>
            <w:rFonts w:ascii="Arial" w:hAnsi="Arial" w:cs="Arial"/>
          </w:rPr>
          <w:t>.</w:t>
        </w:r>
      </w:ins>
    </w:p>
    <w:p w:rsidR="001819E7" w:rsidRPr="00B176EA" w:rsidRDefault="001819E7" w:rsidP="001819E7">
      <w:pPr>
        <w:numPr>
          <w:ilvl w:val="0"/>
          <w:numId w:val="13"/>
        </w:numPr>
        <w:spacing w:line="360" w:lineRule="auto"/>
        <w:contextualSpacing/>
        <w:rPr>
          <w:ins w:id="44" w:author="sysprep" w:date="2014-12-02T09:07:00Z"/>
          <w:rFonts w:ascii="Arial" w:eastAsia="Calibri" w:hAnsi="Arial" w:cs="Arial"/>
          <w:sz w:val="20"/>
          <w:szCs w:val="20"/>
          <w:lang w:eastAsia="en-US"/>
        </w:rPr>
      </w:pPr>
      <w:ins w:id="45" w:author="sysprep" w:date="2014-12-02T09:07:00Z">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dt</w:t>
        </w:r>
        <w:proofErr w:type="spellEnd"/>
        <w:r w:rsidRPr="00B176EA">
          <w:rPr>
            <w:rFonts w:ascii="Arial" w:eastAsia="Calibri" w:hAnsi="Arial" w:cs="Arial"/>
            <w:sz w:val="20"/>
            <w:szCs w:val="20"/>
            <w:lang w:eastAsia="en-US"/>
          </w:rPr>
          <w:t xml:space="preserve"> for data transformation</w:t>
        </w:r>
      </w:ins>
    </w:p>
    <w:p w:rsidR="001819E7" w:rsidRPr="00B176EA" w:rsidRDefault="001819E7" w:rsidP="001819E7">
      <w:pPr>
        <w:numPr>
          <w:ilvl w:val="0"/>
          <w:numId w:val="13"/>
        </w:numPr>
        <w:spacing w:line="360" w:lineRule="auto"/>
        <w:contextualSpacing/>
        <w:rPr>
          <w:ins w:id="46" w:author="sysprep" w:date="2014-12-02T09:07:00Z"/>
          <w:rFonts w:ascii="Arial" w:eastAsia="Calibri" w:hAnsi="Arial" w:cs="Arial"/>
          <w:sz w:val="20"/>
          <w:szCs w:val="20"/>
          <w:lang w:eastAsia="en-US"/>
        </w:rPr>
      </w:pPr>
      <w:ins w:id="47" w:author="sysprep" w:date="2014-12-02T09:09:00Z">
        <w:r>
          <w:rPr>
            <w:rFonts w:ascii="Arial" w:eastAsia="Calibri" w:hAnsi="Arial" w:cs="Arial"/>
            <w:sz w:val="20"/>
            <w:szCs w:val="20"/>
            <w:lang w:eastAsia="en-US"/>
          </w:rPr>
          <w:lastRenderedPageBreak/>
          <w:t xml:space="preserve">Candidate peaks </w:t>
        </w:r>
      </w:ins>
      <w:ins w:id="48" w:author="sysprep" w:date="2014-12-02T09:10:00Z">
        <w:r>
          <w:rPr>
            <w:rFonts w:ascii="Arial" w:eastAsia="Calibri" w:hAnsi="Arial" w:cs="Arial"/>
            <w:sz w:val="20"/>
            <w:szCs w:val="20"/>
            <w:lang w:eastAsia="en-US"/>
          </w:rPr>
          <w:t>obtained</w:t>
        </w:r>
      </w:ins>
      <w:ins w:id="49" w:author="sysprep" w:date="2014-12-02T09:09:00Z">
        <w:r>
          <w:rPr>
            <w:rFonts w:ascii="Arial" w:eastAsia="Calibri" w:hAnsi="Arial" w:cs="Arial"/>
            <w:sz w:val="20"/>
            <w:szCs w:val="20"/>
            <w:lang w:eastAsia="en-US"/>
          </w:rPr>
          <w:t xml:space="preserve"> on</w:t>
        </w:r>
      </w:ins>
      <w:ins w:id="50" w:author="sysprep" w:date="2014-12-02T09:07:00Z">
        <w:r w:rsidRPr="00B176EA">
          <w:rPr>
            <w:rFonts w:ascii="Arial" w:eastAsia="Calibri" w:hAnsi="Arial" w:cs="Arial"/>
            <w:sz w:val="20"/>
            <w:szCs w:val="20"/>
            <w:lang w:eastAsia="en-US"/>
          </w:rPr>
          <w:t xml:space="preserve"> the density distribution from the empirical DI</w:t>
        </w:r>
        <w:r>
          <w:rPr>
            <w:rFonts w:ascii="Arial" w:eastAsia="Calibri" w:hAnsi="Arial" w:cs="Arial"/>
            <w:sz w:val="20"/>
            <w:szCs w:val="20"/>
            <w:lang w:eastAsia="en-US"/>
          </w:rPr>
          <w:t xml:space="preserve"> values </w:t>
        </w:r>
      </w:ins>
      <w:ins w:id="51" w:author="sysprep" w:date="2014-12-02T09:10:00Z">
        <w:r>
          <w:rPr>
            <w:rFonts w:ascii="Arial" w:eastAsia="Calibri" w:hAnsi="Arial" w:cs="Arial"/>
            <w:sz w:val="20"/>
            <w:szCs w:val="20"/>
            <w:lang w:eastAsia="en-US"/>
          </w:rPr>
          <w:t>were stored</w:t>
        </w:r>
      </w:ins>
    </w:p>
    <w:p w:rsidR="001819E7" w:rsidRPr="00B176EA" w:rsidRDefault="001819E7" w:rsidP="001819E7">
      <w:pPr>
        <w:numPr>
          <w:ilvl w:val="0"/>
          <w:numId w:val="13"/>
        </w:numPr>
        <w:spacing w:line="240" w:lineRule="auto"/>
        <w:contextualSpacing/>
        <w:rPr>
          <w:ins w:id="52" w:author="sysprep" w:date="2014-12-02T09:07:00Z"/>
          <w:rFonts w:ascii="Arial" w:eastAsia="Calibri" w:hAnsi="Arial" w:cs="Arial"/>
          <w:sz w:val="20"/>
          <w:szCs w:val="20"/>
          <w:lang w:eastAsia="en-US"/>
        </w:rPr>
      </w:pPr>
      <w:ins w:id="53" w:author="sysprep" w:date="2014-12-02T09:07:00Z">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w:t>
        </w:r>
        <w:proofErr w:type="spellStart"/>
        <w:r w:rsidRPr="00B176EA">
          <w:rPr>
            <w:rFonts w:ascii="Arial" w:eastAsia="Calibri" w:hAnsi="Arial" w:cs="Arial"/>
            <w:sz w:val="20"/>
            <w:szCs w:val="20"/>
            <w:lang w:eastAsia="en-US"/>
          </w:rPr>
          <w:t>i</w:t>
        </w:r>
        <w:proofErr w:type="spellEnd"/>
        <w:r w:rsidRPr="00B176EA">
          <w:rPr>
            <w:rFonts w:ascii="Arial" w:eastAsia="Calibri" w:hAnsi="Arial" w:cs="Arial"/>
            <w:sz w:val="20"/>
            <w:szCs w:val="20"/>
            <w:lang w:eastAsia="en-US"/>
          </w:rPr>
          <w:t xml:space="preserve"> = 1..n peaks  </w:t>
        </w:r>
        <w:r w:rsidRPr="00B176EA">
          <w:rPr>
            <w:rFonts w:ascii="Arial" w:eastAsia="Calibri" w:hAnsi="Arial" w:cs="Arial"/>
            <w:b/>
            <w:sz w:val="20"/>
            <w:szCs w:val="20"/>
            <w:lang w:eastAsia="en-US"/>
          </w:rPr>
          <w:t>do</w:t>
        </w:r>
      </w:ins>
    </w:p>
    <w:p w:rsidR="001819E7" w:rsidRPr="00B176EA" w:rsidRDefault="001819E7" w:rsidP="001819E7">
      <w:pPr>
        <w:spacing w:line="360" w:lineRule="auto"/>
        <w:ind w:left="720"/>
        <w:contextualSpacing/>
        <w:rPr>
          <w:ins w:id="54" w:author="sysprep" w:date="2014-12-02T09:07:00Z"/>
          <w:rFonts w:ascii="Arial" w:eastAsia="Calibri" w:hAnsi="Arial" w:cs="Arial"/>
          <w:sz w:val="20"/>
          <w:szCs w:val="20"/>
          <w:lang w:eastAsia="en-US"/>
        </w:rPr>
      </w:pPr>
      <w:ins w:id="55" w:author="sysprep" w:date="2014-12-02T09:07:00Z">
        <w:r>
          <w:rPr>
            <w:rFonts w:ascii="Arial" w:hAnsi="Arial" w:cs="Arial"/>
            <w:noProof/>
            <w:sz w:val="20"/>
            <w:szCs w:val="20"/>
            <w:lang w:eastAsia="en-US"/>
          </w:rPr>
          <mc:AlternateContent>
            <mc:Choice Requires="wps">
              <w:drawing>
                <wp:anchor distT="0" distB="0" distL="114299" distR="114299" simplePos="0" relativeHeight="251666432" behindDoc="0" locked="0" layoutInCell="1" allowOverlap="1" wp14:anchorId="2565FB1D" wp14:editId="545F4AF8">
                  <wp:simplePos x="0" y="0"/>
                  <wp:positionH relativeFrom="column">
                    <wp:posOffset>570229</wp:posOffset>
                  </wp:positionH>
                  <wp:positionV relativeFrom="paragraph">
                    <wp:posOffset>38100</wp:posOffset>
                  </wp:positionV>
                  <wp:extent cx="0" cy="1075055"/>
                  <wp:effectExtent l="0" t="0" r="19050" b="1079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iw5gEAAMU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Tu+4syBpSc6pAh6&#10;GBPbeudIQB/ZMus0BWypfOv2MTMVJ3cIj178QMpVb5L5gGEuO/XR5nKiyk5F9/NNd3VKTMxBQdFl&#10;/ampmybfVUF7bQwR0xflLcubjhvtsiTQwvER01x6Lclh5x+0MRSH1jg2dfyuWTWcCSBz9QYSbW0g&#10;uugGzsAM5FqRYkFEb7TM3bkZz7g1kR2BjEN+k356onE5M4CJEsShfHPjCFLNpXcNhWdXIaSvXs7h&#10;ZX2NE7MZupB8c2WmsQMc55aSumhhXB5JFT9fWP/WOO9evDzv4/UhyCsF/eLrbMbXZ9q//vs2vwA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DjV8iw5gEAAMUDAAAOAAAAAAAAAAAAAAAAAC4CAABkcnMvZTJvRG9jLnhtbFBLAQIt&#10;ABQABgAIAAAAIQCD8JBX2wAAAAcBAAAPAAAAAAAAAAAAAAAAAEAEAABkcnMvZG93bnJldi54bWxQ&#10;SwUGAAAAAAQABADzAAAASAUAAAAA&#10;">
                  <o:lock v:ext="edit" shapetype="f"/>
                </v:line>
              </w:pict>
            </mc:Fallback>
          </mc:AlternateContent>
        </w:r>
        <w:r w:rsidRPr="00B176EA">
          <w:rPr>
            <w:rFonts w:ascii="Arial" w:eastAsia="Calibri" w:hAnsi="Arial" w:cs="Arial"/>
            <w:sz w:val="20"/>
            <w:szCs w:val="20"/>
            <w:lang w:eastAsia="en-US"/>
          </w:rPr>
          <w:t xml:space="preserve">      3.1. Estimate the sample statistics from the left part of the peak  </w:t>
        </w:r>
      </w:ins>
    </w:p>
    <w:p w:rsidR="001819E7" w:rsidRPr="00B176EA" w:rsidRDefault="001819E7" w:rsidP="001819E7">
      <w:pPr>
        <w:spacing w:line="360" w:lineRule="auto"/>
        <w:ind w:left="720"/>
        <w:contextualSpacing/>
        <w:rPr>
          <w:ins w:id="56" w:author="sysprep" w:date="2014-12-02T09:07:00Z"/>
          <w:rFonts w:ascii="Arial" w:eastAsia="Calibri" w:hAnsi="Arial" w:cs="Arial"/>
          <w:sz w:val="20"/>
          <w:szCs w:val="20"/>
          <w:lang w:eastAsia="en-US"/>
        </w:rPr>
      </w:pPr>
      <w:ins w:id="57" w:author="sysprep" w:date="2014-12-02T09:07:00Z">
        <w:r w:rsidRPr="00B176EA">
          <w:rPr>
            <w:rFonts w:ascii="Arial" w:eastAsia="Calibri" w:hAnsi="Arial" w:cs="Arial"/>
            <w:sz w:val="20"/>
            <w:szCs w:val="20"/>
            <w:lang w:eastAsia="en-US"/>
          </w:rPr>
          <w:t xml:space="preserve">      3.2. Estimate the right part of the distribution</w:t>
        </w:r>
      </w:ins>
    </w:p>
    <w:p w:rsidR="001819E7" w:rsidRPr="00B176EA" w:rsidRDefault="001819E7" w:rsidP="001819E7">
      <w:pPr>
        <w:spacing w:line="360" w:lineRule="auto"/>
        <w:ind w:left="720"/>
        <w:contextualSpacing/>
        <w:rPr>
          <w:ins w:id="58" w:author="sysprep" w:date="2014-12-02T09:07:00Z"/>
          <w:rFonts w:ascii="Arial" w:eastAsia="Calibri" w:hAnsi="Arial" w:cs="Arial"/>
          <w:sz w:val="20"/>
          <w:szCs w:val="20"/>
          <w:lang w:eastAsia="en-US"/>
        </w:rPr>
      </w:pPr>
      <w:ins w:id="59" w:author="sysprep" w:date="2014-12-02T09:07:00Z">
        <w:r w:rsidRPr="00B176EA">
          <w:rPr>
            <w:rFonts w:ascii="Arial" w:eastAsia="Calibri" w:hAnsi="Arial" w:cs="Arial"/>
            <w:sz w:val="20"/>
            <w:szCs w:val="20"/>
            <w:lang w:eastAsia="en-US"/>
          </w:rPr>
          <w:t xml:space="preserve">      3.3. Filter out the candidate </w:t>
        </w:r>
        <w:proofErr w:type="spellStart"/>
        <w:r w:rsidRPr="00B176EA">
          <w:rPr>
            <w:rFonts w:ascii="Arial" w:eastAsia="Calibri" w:hAnsi="Arial" w:cs="Arial"/>
            <w:sz w:val="20"/>
            <w:szCs w:val="20"/>
            <w:lang w:eastAsia="en-US"/>
          </w:rPr>
          <w:t>i</w:t>
        </w:r>
        <w:r w:rsidRPr="00B176EA">
          <w:rPr>
            <w:rFonts w:ascii="Arial" w:eastAsia="Calibri" w:hAnsi="Arial" w:cs="Arial"/>
            <w:sz w:val="20"/>
            <w:szCs w:val="20"/>
            <w:vertAlign w:val="superscript"/>
            <w:lang w:eastAsia="en-US"/>
          </w:rPr>
          <w:t>th</w:t>
        </w:r>
        <w:proofErr w:type="spellEnd"/>
        <w:r w:rsidRPr="00B176EA">
          <w:rPr>
            <w:rFonts w:ascii="Arial" w:eastAsia="Calibri" w:hAnsi="Arial" w:cs="Arial"/>
            <w:sz w:val="20"/>
            <w:szCs w:val="20"/>
            <w:lang w:eastAsia="en-US"/>
          </w:rPr>
          <w:t xml:space="preserve"> family and retain the mean, SD and count</w:t>
        </w:r>
      </w:ins>
    </w:p>
    <w:p w:rsidR="001819E7" w:rsidRPr="00B176EA" w:rsidRDefault="001819E7" w:rsidP="001819E7">
      <w:pPr>
        <w:spacing w:line="360" w:lineRule="auto"/>
        <w:ind w:left="720"/>
        <w:contextualSpacing/>
        <w:rPr>
          <w:ins w:id="60" w:author="sysprep" w:date="2014-12-02T09:07:00Z"/>
          <w:rFonts w:ascii="Arial" w:eastAsia="Calibri" w:hAnsi="Arial" w:cs="Arial"/>
          <w:sz w:val="20"/>
          <w:szCs w:val="20"/>
          <w:lang w:eastAsia="en-US"/>
        </w:rPr>
      </w:pPr>
      <w:ins w:id="61" w:author="sysprep" w:date="2014-12-02T09:07:00Z">
        <w:r w:rsidRPr="00B176EA">
          <w:rPr>
            <w:rFonts w:ascii="Arial" w:eastAsia="Calibri" w:hAnsi="Arial" w:cs="Arial"/>
            <w:sz w:val="20"/>
            <w:szCs w:val="20"/>
            <w:lang w:eastAsia="en-US"/>
          </w:rPr>
          <w:t xml:space="preserve">      3.4. Check the next available peak, if any, against threshold</w:t>
        </w:r>
      </w:ins>
    </w:p>
    <w:p w:rsidR="001819E7" w:rsidRPr="00B176EA" w:rsidRDefault="001819E7" w:rsidP="001819E7">
      <w:pPr>
        <w:spacing w:after="0" w:line="360" w:lineRule="auto"/>
        <w:ind w:left="720"/>
        <w:contextualSpacing/>
        <w:rPr>
          <w:ins w:id="62" w:author="sysprep" w:date="2014-12-02T09:07:00Z"/>
          <w:rFonts w:ascii="Arial" w:eastAsia="Calibri" w:hAnsi="Arial" w:cs="Arial"/>
          <w:sz w:val="20"/>
          <w:szCs w:val="20"/>
          <w:lang w:eastAsia="en-US"/>
        </w:rPr>
      </w:pPr>
      <w:ins w:id="63" w:author="sysprep" w:date="2014-12-02T09:07:00Z">
        <w:r w:rsidRPr="00B176EA">
          <w:rPr>
            <w:rFonts w:ascii="Arial" w:eastAsia="Calibri" w:hAnsi="Arial" w:cs="Arial"/>
            <w:sz w:val="20"/>
            <w:szCs w:val="20"/>
            <w:lang w:eastAsia="en-US"/>
          </w:rPr>
          <w:t xml:space="preserve">      3.5. Go back to 3.1 if the peak is &lt; upper bound</w:t>
        </w:r>
      </w:ins>
    </w:p>
    <w:p w:rsidR="001819E7" w:rsidRPr="00B176EA" w:rsidRDefault="001819E7" w:rsidP="001819E7">
      <w:pPr>
        <w:spacing w:after="0" w:line="240" w:lineRule="auto"/>
        <w:rPr>
          <w:ins w:id="64" w:author="sysprep" w:date="2014-12-02T09:07:00Z"/>
          <w:rFonts w:ascii="Arial" w:eastAsia="Calibri" w:hAnsi="Arial" w:cs="Arial"/>
          <w:b/>
          <w:sz w:val="20"/>
          <w:szCs w:val="20"/>
          <w:lang w:eastAsia="en-US"/>
        </w:rPr>
      </w:pPr>
      <w:ins w:id="65" w:author="sysprep" w:date="2014-12-02T09:07:00Z">
        <w:r w:rsidRPr="00B176EA">
          <w:rPr>
            <w:rFonts w:ascii="Arial" w:eastAsia="Calibri" w:hAnsi="Arial" w:cs="Arial"/>
            <w:b/>
            <w:sz w:val="20"/>
            <w:szCs w:val="20"/>
            <w:lang w:eastAsia="en-US"/>
          </w:rPr>
          <w:t xml:space="preserve">               </w:t>
        </w:r>
        <w:proofErr w:type="gramStart"/>
        <w:r w:rsidRPr="00B176EA">
          <w:rPr>
            <w:rFonts w:ascii="Arial" w:eastAsia="Calibri" w:hAnsi="Arial" w:cs="Arial"/>
            <w:b/>
            <w:sz w:val="20"/>
            <w:szCs w:val="20"/>
            <w:lang w:eastAsia="en-US"/>
          </w:rPr>
          <w:t>end</w:t>
        </w:r>
        <w:proofErr w:type="gramEnd"/>
      </w:ins>
    </w:p>
    <w:p w:rsidR="001819E7" w:rsidRPr="00B176EA" w:rsidRDefault="001819E7" w:rsidP="001819E7">
      <w:pPr>
        <w:numPr>
          <w:ilvl w:val="0"/>
          <w:numId w:val="13"/>
        </w:numPr>
        <w:spacing w:line="360" w:lineRule="auto"/>
        <w:contextualSpacing/>
        <w:rPr>
          <w:ins w:id="66" w:author="sysprep" w:date="2014-12-02T09:07:00Z"/>
          <w:rFonts w:ascii="Arial" w:eastAsia="Calibri" w:hAnsi="Arial" w:cs="Arial"/>
          <w:sz w:val="20"/>
          <w:szCs w:val="20"/>
          <w:lang w:eastAsia="en-US"/>
        </w:rPr>
      </w:pPr>
      <w:ins w:id="67" w:author="sysprep" w:date="2014-12-02T09:07:00Z">
        <w:r w:rsidRPr="00B176EA">
          <w:rPr>
            <w:rFonts w:ascii="Arial" w:eastAsia="Calibri" w:hAnsi="Arial" w:cs="Arial"/>
            <w:sz w:val="20"/>
            <w:szCs w:val="20"/>
            <w:lang w:eastAsia="en-US"/>
          </w:rPr>
          <w:t xml:space="preserve">Summarize for candidate cell populations representing the diploid,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and </w:t>
        </w:r>
        <w:proofErr w:type="spellStart"/>
        <w:r w:rsidRPr="00B176EA">
          <w:rPr>
            <w:rFonts w:ascii="Arial" w:eastAsia="Calibri" w:hAnsi="Arial" w:cs="Arial"/>
            <w:sz w:val="20"/>
            <w:szCs w:val="20"/>
            <w:lang w:eastAsia="en-US"/>
          </w:rPr>
          <w:t>aneuploid</w:t>
        </w:r>
        <w:proofErr w:type="spellEnd"/>
        <w:r w:rsidRPr="00B176EA">
          <w:rPr>
            <w:rFonts w:ascii="Arial" w:eastAsia="Calibri" w:hAnsi="Arial" w:cs="Arial"/>
            <w:sz w:val="20"/>
            <w:szCs w:val="20"/>
            <w:lang w:eastAsia="en-US"/>
          </w:rPr>
          <w:t>, and store the summary statistics of each population</w:t>
        </w:r>
      </w:ins>
    </w:p>
    <w:p w:rsidR="001819E7" w:rsidRPr="00B176EA" w:rsidRDefault="001819E7" w:rsidP="001819E7">
      <w:pPr>
        <w:numPr>
          <w:ilvl w:val="1"/>
          <w:numId w:val="13"/>
        </w:numPr>
        <w:spacing w:line="360" w:lineRule="auto"/>
        <w:contextualSpacing/>
        <w:rPr>
          <w:ins w:id="68" w:author="sysprep" w:date="2014-12-02T09:07:00Z"/>
          <w:rFonts w:ascii="Arial" w:eastAsia="Calibri" w:hAnsi="Arial" w:cs="Arial"/>
          <w:sz w:val="20"/>
          <w:szCs w:val="20"/>
          <w:lang w:eastAsia="en-US"/>
        </w:rPr>
      </w:pPr>
      <w:ins w:id="69" w:author="sysprep" w:date="2014-12-02T09:07:00Z">
        <w:r w:rsidRPr="00B176EA">
          <w:rPr>
            <w:rFonts w:ascii="Arial" w:eastAsia="Calibri" w:hAnsi="Arial" w:cs="Arial"/>
            <w:sz w:val="20"/>
            <w:szCs w:val="20"/>
            <w:lang w:eastAsia="en-US"/>
          </w:rPr>
          <w:t>The total number of DI values</w:t>
        </w:r>
      </w:ins>
    </w:p>
    <w:p w:rsidR="001819E7" w:rsidRPr="00B176EA" w:rsidRDefault="001819E7" w:rsidP="001819E7">
      <w:pPr>
        <w:numPr>
          <w:ilvl w:val="1"/>
          <w:numId w:val="13"/>
        </w:numPr>
        <w:spacing w:line="360" w:lineRule="auto"/>
        <w:contextualSpacing/>
        <w:rPr>
          <w:ins w:id="70" w:author="sysprep" w:date="2014-12-02T09:07:00Z"/>
          <w:rFonts w:ascii="Arial" w:eastAsia="Calibri" w:hAnsi="Arial" w:cs="Arial"/>
          <w:sz w:val="20"/>
          <w:szCs w:val="20"/>
          <w:lang w:eastAsia="en-US"/>
        </w:rPr>
      </w:pPr>
      <w:ins w:id="71" w:author="sysprep" w:date="2014-12-02T09:07:00Z">
        <w:r w:rsidRPr="00B176EA">
          <w:rPr>
            <w:rFonts w:ascii="Arial" w:eastAsia="Calibri" w:hAnsi="Arial" w:cs="Arial"/>
            <w:sz w:val="20"/>
            <w:szCs w:val="20"/>
            <w:lang w:eastAsia="en-US"/>
          </w:rPr>
          <w:t>Sample mean and sample standard deviation</w:t>
        </w:r>
      </w:ins>
    </w:p>
    <w:p w:rsidR="001819E7" w:rsidRPr="00B176EA" w:rsidRDefault="001819E7" w:rsidP="001819E7">
      <w:pPr>
        <w:numPr>
          <w:ilvl w:val="1"/>
          <w:numId w:val="13"/>
        </w:numPr>
        <w:spacing w:line="360" w:lineRule="auto"/>
        <w:contextualSpacing/>
        <w:rPr>
          <w:ins w:id="72" w:author="sysprep" w:date="2014-12-02T09:07:00Z"/>
          <w:rFonts w:ascii="Arial" w:eastAsia="Calibri" w:hAnsi="Arial" w:cs="Arial"/>
          <w:sz w:val="20"/>
          <w:szCs w:val="20"/>
          <w:lang w:eastAsia="en-US"/>
        </w:rPr>
      </w:pPr>
      <w:ins w:id="73" w:author="sysprep" w:date="2014-12-02T09:07:00Z">
        <w:r w:rsidRPr="00B176EA">
          <w:rPr>
            <w:rFonts w:ascii="Arial" w:eastAsia="Calibri" w:hAnsi="Arial" w:cs="Arial"/>
            <w:sz w:val="20"/>
            <w:szCs w:val="20"/>
            <w:lang w:eastAsia="en-US"/>
          </w:rPr>
          <w:t>The number of peaks and location of the peaks</w:t>
        </w:r>
      </w:ins>
    </w:p>
    <w:p w:rsidR="007F4B3B" w:rsidRPr="007F4B3B" w:rsidDel="009612BB" w:rsidRDefault="007F4B3B" w:rsidP="00D64CC4">
      <w:pPr>
        <w:spacing w:after="0" w:line="480" w:lineRule="auto"/>
        <w:ind w:firstLine="360"/>
        <w:rPr>
          <w:del w:id="74" w:author="sysprep" w:date="2014-12-02T08:59:00Z"/>
          <w:rFonts w:ascii="Arial" w:hAnsi="Arial" w:cs="Arial"/>
          <w:b/>
          <w:color w:val="FF0000"/>
        </w:rPr>
      </w:pPr>
      <w:del w:id="75" w:author="sysprep" w:date="2014-12-02T08:59:00Z">
        <w:r w:rsidRPr="007F4B3B" w:rsidDel="009612BB">
          <w:rPr>
            <w:rFonts w:ascii="Arial" w:hAnsi="Arial" w:cs="Arial"/>
            <w:b/>
            <w:color w:val="FF0000"/>
          </w:rPr>
          <w:delText>Jianying, write something here.</w:delText>
        </w:r>
      </w:del>
    </w:p>
    <w:p w:rsidR="00BC6844" w:rsidRPr="00437CB6" w:rsidDel="009612BB" w:rsidRDefault="00BC6844" w:rsidP="00BC6844">
      <w:pPr>
        <w:spacing w:after="0" w:line="480" w:lineRule="auto"/>
        <w:ind w:firstLine="360"/>
        <w:rPr>
          <w:del w:id="76" w:author="sysprep" w:date="2014-12-02T08:59:00Z"/>
          <w:rFonts w:ascii="Arial" w:hAnsi="Arial" w:cs="Arial"/>
          <w:b/>
          <w:color w:val="FF0000"/>
        </w:rPr>
      </w:pPr>
      <w:del w:id="77" w:author="sysprep" w:date="2014-12-02T08:59:00Z">
        <w:r w:rsidRPr="00437CB6" w:rsidDel="009612BB">
          <w:rPr>
            <w:rFonts w:ascii="Arial" w:hAnsi="Arial" w:cs="Arial"/>
            <w:b/>
            <w:color w:val="FF0000"/>
          </w:rPr>
          <w:delText xml:space="preserve">Jianying, can you separate “extraction of diploid/tetraploid </w:delText>
        </w:r>
        <w:r w:rsidDel="009612BB">
          <w:rPr>
            <w:rFonts w:ascii="Arial" w:hAnsi="Arial" w:cs="Arial"/>
            <w:b/>
            <w:color w:val="FF0000"/>
          </w:rPr>
          <w:delText xml:space="preserve">peaks </w:delText>
        </w:r>
        <w:r w:rsidRPr="00437CB6" w:rsidDel="009612BB">
          <w:rPr>
            <w:rFonts w:ascii="Arial" w:hAnsi="Arial" w:cs="Arial"/>
            <w:b/>
            <w:color w:val="FF0000"/>
          </w:rPr>
          <w:delText>and isolation of aneuploid peak” and “signal amplification” into two parts each with its own pseudo code?</w:delText>
        </w:r>
        <w:r w:rsidDel="009612BB">
          <w:rPr>
            <w:rFonts w:ascii="Arial" w:hAnsi="Arial" w:cs="Arial"/>
            <w:b/>
            <w:color w:val="FF0000"/>
          </w:rPr>
          <w:delText xml:space="preserve"> </w:delText>
        </w:r>
        <w:r w:rsidRPr="00437CB6" w:rsidDel="009612BB">
          <w:rPr>
            <w:rFonts w:ascii="Arial" w:hAnsi="Arial" w:cs="Arial"/>
            <w:b/>
            <w:color w:val="FF0000"/>
          </w:rPr>
          <w:delText xml:space="preserve">The purpose is to be consistent with </w:delText>
        </w:r>
        <w:r w:rsidDel="009612BB">
          <w:rPr>
            <w:rFonts w:ascii="Arial" w:hAnsi="Arial" w:cs="Arial"/>
            <w:b/>
            <w:color w:val="FF0000"/>
          </w:rPr>
          <w:delText>the</w:delText>
        </w:r>
        <w:r w:rsidRPr="00437CB6" w:rsidDel="009612BB">
          <w:rPr>
            <w:rFonts w:ascii="Arial" w:hAnsi="Arial" w:cs="Arial"/>
            <w:b/>
            <w:color w:val="FF0000"/>
          </w:rPr>
          <w:delText xml:space="preserve"> revised Figure 2.</w:delText>
        </w:r>
      </w:del>
    </w:p>
    <w:p w:rsidR="00437CB6" w:rsidDel="00E24B12" w:rsidRDefault="00437CB6" w:rsidP="00D64CC4">
      <w:pPr>
        <w:spacing w:after="0" w:line="480" w:lineRule="auto"/>
        <w:ind w:firstLine="360"/>
        <w:rPr>
          <w:del w:id="78" w:author="sysprep" w:date="2014-12-02T09:11:00Z"/>
          <w:rFonts w:ascii="Arial" w:hAnsi="Arial" w:cs="Arial"/>
          <w:b/>
        </w:rPr>
      </w:pPr>
    </w:p>
    <w:p w:rsidR="00BC6844" w:rsidRDefault="00BC6844" w:rsidP="00D64CC4">
      <w:pPr>
        <w:spacing w:after="0" w:line="480" w:lineRule="auto"/>
        <w:ind w:firstLine="360"/>
        <w:rPr>
          <w:rFonts w:ascii="Arial" w:hAnsi="Arial" w:cs="Arial"/>
          <w:b/>
        </w:rPr>
      </w:pPr>
    </w:p>
    <w:p w:rsidR="00D475D0" w:rsidRPr="00B176EA" w:rsidRDefault="00437CB6" w:rsidP="00D64CC4">
      <w:pPr>
        <w:spacing w:after="0" w:line="480" w:lineRule="auto"/>
        <w:ind w:firstLine="360"/>
        <w:rPr>
          <w:rFonts w:ascii="Arial" w:hAnsi="Arial" w:cs="Arial"/>
          <w:b/>
        </w:rPr>
      </w:pPr>
      <w:r>
        <w:rPr>
          <w:rFonts w:ascii="Arial" w:hAnsi="Arial" w:cs="Arial"/>
          <w:b/>
        </w:rPr>
        <w:t>S</w:t>
      </w:r>
      <w:r w:rsidR="002E01B9">
        <w:rPr>
          <w:rFonts w:ascii="Arial" w:hAnsi="Arial" w:cs="Arial"/>
          <w:b/>
        </w:rPr>
        <w:t>ignal amplification</w:t>
      </w:r>
    </w:p>
    <w:p w:rsidR="00D64CC4" w:rsidRPr="00B176EA" w:rsidDel="006A1AE3" w:rsidRDefault="00E24B12" w:rsidP="00D64CC4">
      <w:pPr>
        <w:spacing w:after="0" w:line="480" w:lineRule="auto"/>
        <w:ind w:firstLine="360"/>
        <w:rPr>
          <w:del w:id="79" w:author="sysprep" w:date="2014-12-02T13:40:00Z"/>
          <w:rFonts w:ascii="Arial" w:hAnsi="Arial" w:cs="Arial"/>
        </w:rPr>
      </w:pPr>
      <w:ins w:id="80" w:author="sysprep" w:date="2014-12-02T09:11:00Z">
        <w:r>
          <w:rPr>
            <w:rFonts w:ascii="Arial" w:hAnsi="Arial" w:cs="Arial"/>
          </w:rPr>
          <w:t>Our main goal was to</w:t>
        </w:r>
      </w:ins>
      <w:ins w:id="81" w:author="sysprep" w:date="2014-12-02T09:24:00Z">
        <w:r w:rsidR="009C20F5">
          <w:rPr>
            <w:rFonts w:ascii="Arial" w:hAnsi="Arial" w:cs="Arial"/>
          </w:rPr>
          <w:t xml:space="preserve"> quantify the risk </w:t>
        </w:r>
      </w:ins>
      <w:ins w:id="82" w:author="sysprep" w:date="2014-12-02T09:26:00Z">
        <w:r w:rsidR="009C20F5">
          <w:rPr>
            <w:rFonts w:ascii="Arial" w:hAnsi="Arial" w:cs="Arial"/>
          </w:rPr>
          <w:t xml:space="preserve">via </w:t>
        </w:r>
        <w:proofErr w:type="gramStart"/>
        <w:r w:rsidR="009C20F5">
          <w:rPr>
            <w:rFonts w:ascii="Arial" w:hAnsi="Arial" w:cs="Arial"/>
          </w:rPr>
          <w:t>an</w:t>
        </w:r>
        <w:proofErr w:type="gramEnd"/>
        <w:r w:rsidR="009C20F5">
          <w:rPr>
            <w:rFonts w:ascii="Arial" w:hAnsi="Arial" w:cs="Arial"/>
          </w:rPr>
          <w:t xml:space="preserve"> sufficient</w:t>
        </w:r>
      </w:ins>
      <w:ins w:id="83" w:author="sysprep" w:date="2014-12-02T09:24:00Z">
        <w:r w:rsidR="009C20F5">
          <w:rPr>
            <w:rFonts w:ascii="Arial" w:hAnsi="Arial" w:cs="Arial"/>
          </w:rPr>
          <w:t xml:space="preserve"> strati</w:t>
        </w:r>
      </w:ins>
      <w:ins w:id="84" w:author="sysprep" w:date="2014-12-02T09:26:00Z">
        <w:r w:rsidR="009C20F5">
          <w:rPr>
            <w:rFonts w:ascii="Arial" w:hAnsi="Arial" w:cs="Arial"/>
          </w:rPr>
          <w:t xml:space="preserve">fication in an attempt to amplify the </w:t>
        </w:r>
      </w:ins>
      <w:ins w:id="85" w:author="sysprep" w:date="2014-12-02T09:28:00Z">
        <w:r w:rsidR="009C20F5">
          <w:rPr>
            <w:rFonts w:ascii="Arial" w:hAnsi="Arial" w:cs="Arial"/>
          </w:rPr>
          <w:t xml:space="preserve">“real </w:t>
        </w:r>
        <w:proofErr w:type="spellStart"/>
        <w:r w:rsidR="009C20F5">
          <w:rPr>
            <w:rFonts w:ascii="Arial" w:hAnsi="Arial" w:cs="Arial"/>
          </w:rPr>
          <w:t>signal”.</w:t>
        </w:r>
      </w:ins>
      <w:del w:id="86" w:author="sysprep" w:date="2014-12-02T09:28:00Z">
        <w:r w:rsidR="00D64CC4" w:rsidRPr="00B176EA" w:rsidDel="009C20F5">
          <w:rPr>
            <w:rFonts w:ascii="Arial" w:hAnsi="Arial" w:cs="Arial"/>
          </w:rPr>
          <w:delText xml:space="preserve">For </w:delText>
        </w:r>
        <w:r w:rsidR="002E01B9" w:rsidDel="009C20F5">
          <w:rPr>
            <w:rFonts w:ascii="Arial" w:hAnsi="Arial" w:cs="Arial"/>
          </w:rPr>
          <w:delText>signal amplification</w:delText>
        </w:r>
        <w:r w:rsidR="00D64CC4" w:rsidRPr="00B176EA" w:rsidDel="009C20F5">
          <w:rPr>
            <w:rFonts w:ascii="Arial" w:hAnsi="Arial" w:cs="Arial"/>
          </w:rPr>
          <w:delText>, w</w:delText>
        </w:r>
      </w:del>
      <w:ins w:id="87" w:author="sysprep" w:date="2014-12-02T09:28:00Z">
        <w:r w:rsidR="009C20F5">
          <w:rPr>
            <w:rFonts w:ascii="Arial" w:hAnsi="Arial" w:cs="Arial"/>
          </w:rPr>
          <w:t>First</w:t>
        </w:r>
        <w:proofErr w:type="spellEnd"/>
        <w:r w:rsidR="009C20F5">
          <w:rPr>
            <w:rFonts w:ascii="Arial" w:hAnsi="Arial" w:cs="Arial"/>
          </w:rPr>
          <w:t>, w</w:t>
        </w:r>
      </w:ins>
      <w:r w:rsidR="00D64CC4" w:rsidRPr="00B176EA">
        <w:rPr>
          <w:rFonts w:ascii="Arial" w:hAnsi="Arial" w:cs="Arial"/>
        </w:rPr>
        <w:t xml:space="preserve">e </w:t>
      </w:r>
      <w:del w:id="88" w:author="sysprep" w:date="2014-12-02T09:29:00Z">
        <w:r w:rsidR="00D64CC4" w:rsidRPr="00B176EA" w:rsidDel="009C20F5">
          <w:rPr>
            <w:rFonts w:ascii="Arial" w:hAnsi="Arial" w:cs="Arial"/>
          </w:rPr>
          <w:delText>set</w:delText>
        </w:r>
      </w:del>
      <w:ins w:id="89" w:author="sysprep" w:date="2014-12-02T09:29:00Z">
        <w:r w:rsidR="009C20F5">
          <w:rPr>
            <w:rFonts w:ascii="Arial" w:hAnsi="Arial" w:cs="Arial"/>
          </w:rPr>
          <w:t>defined</w:t>
        </w:r>
      </w:ins>
      <w:r w:rsidR="00D64CC4" w:rsidRPr="00B176EA">
        <w:rPr>
          <w:rFonts w:ascii="Arial" w:hAnsi="Arial" w:cs="Arial"/>
        </w:rPr>
        <w:t xml:space="preserve"> ratios of these three populations as R</w:t>
      </w:r>
      <w:r w:rsidR="00D64CC4" w:rsidRPr="00B176EA">
        <w:rPr>
          <w:rFonts w:ascii="Arial" w:hAnsi="Arial" w:cs="Arial"/>
          <w:vertAlign w:val="subscript"/>
        </w:rPr>
        <w:t>1</w:t>
      </w:r>
      <w:r w:rsidR="00D64CC4" w:rsidRPr="00B176EA">
        <w:rPr>
          <w:rFonts w:ascii="Arial" w:hAnsi="Arial" w:cs="Arial"/>
        </w:rPr>
        <w:t>, R</w:t>
      </w:r>
      <w:r w:rsidR="00D64CC4" w:rsidRPr="00B176EA">
        <w:rPr>
          <w:rFonts w:ascii="Arial" w:hAnsi="Arial" w:cs="Arial"/>
          <w:vertAlign w:val="subscript"/>
        </w:rPr>
        <w:t>2</w:t>
      </w:r>
      <w:r w:rsidR="00D64CC4" w:rsidRPr="00B176EA">
        <w:rPr>
          <w:rFonts w:ascii="Arial" w:hAnsi="Arial" w:cs="Arial"/>
        </w:rPr>
        <w:t>, and R</w:t>
      </w:r>
      <w:r w:rsidR="00D64CC4" w:rsidRPr="00B176EA">
        <w:rPr>
          <w:rFonts w:ascii="Arial" w:hAnsi="Arial" w:cs="Arial"/>
          <w:vertAlign w:val="subscript"/>
        </w:rPr>
        <w:t>3</w:t>
      </w:r>
      <w:r w:rsidR="00D64CC4" w:rsidRPr="00B176EA">
        <w:rPr>
          <w:rFonts w:ascii="Arial" w:hAnsi="Arial" w:cs="Arial"/>
        </w:rPr>
        <w:t xml:space="preserve"> respectively, with the constraint that R</w:t>
      </w:r>
      <w:r w:rsidR="00D64CC4" w:rsidRPr="00B176EA">
        <w:rPr>
          <w:rFonts w:ascii="Arial" w:hAnsi="Arial" w:cs="Arial"/>
          <w:vertAlign w:val="subscript"/>
        </w:rPr>
        <w:t>1</w:t>
      </w:r>
      <w:r w:rsidR="00D64CC4" w:rsidRPr="00B176EA">
        <w:rPr>
          <w:rFonts w:ascii="Arial" w:hAnsi="Arial" w:cs="Arial"/>
        </w:rPr>
        <w:t xml:space="preserve"> + R</w:t>
      </w:r>
      <w:r w:rsidR="00D64CC4" w:rsidRPr="00B176EA">
        <w:rPr>
          <w:rFonts w:ascii="Arial" w:hAnsi="Arial" w:cs="Arial"/>
          <w:vertAlign w:val="subscript"/>
        </w:rPr>
        <w:t>2</w:t>
      </w:r>
      <w:r w:rsidR="00D64CC4" w:rsidRPr="00B176EA">
        <w:rPr>
          <w:rFonts w:ascii="Arial" w:hAnsi="Arial" w:cs="Arial"/>
        </w:rPr>
        <w:t xml:space="preserve"> + R</w:t>
      </w:r>
      <w:r w:rsidR="00D64CC4" w:rsidRPr="00B176EA">
        <w:rPr>
          <w:rFonts w:ascii="Arial" w:hAnsi="Arial" w:cs="Arial"/>
          <w:vertAlign w:val="subscript"/>
        </w:rPr>
        <w:t>3</w:t>
      </w:r>
      <w:r w:rsidR="00D64CC4" w:rsidRPr="00B176EA">
        <w:rPr>
          <w:rFonts w:ascii="Arial" w:hAnsi="Arial" w:cs="Arial"/>
        </w:rPr>
        <w:t xml:space="preserve"> = 1 (Equation 1). </w:t>
      </w:r>
      <w:ins w:id="90" w:author="sysprep" w:date="2014-12-02T09:32:00Z">
        <w:r w:rsidR="009C20F5">
          <w:rPr>
            <w:rFonts w:ascii="Arial" w:hAnsi="Arial" w:cs="Arial"/>
          </w:rPr>
          <w:t xml:space="preserve">If all three cell populations were detected and their peaks were retained, </w:t>
        </w:r>
      </w:ins>
      <w:ins w:id="91" w:author="sysprep" w:date="2014-12-02T11:42:00Z">
        <w:r w:rsidR="00454C8F">
          <w:rPr>
            <w:rFonts w:ascii="Arial" w:hAnsi="Arial" w:cs="Arial"/>
          </w:rPr>
          <w:t xml:space="preserve">we achieved the amplified signal of </w:t>
        </w:r>
      </w:ins>
      <w:ins w:id="92" w:author="sysprep" w:date="2014-12-02T11:43:00Z">
        <w:r w:rsidR="00454C8F">
          <w:rPr>
            <w:rFonts w:ascii="Arial" w:hAnsi="Arial" w:cs="Arial"/>
          </w:rPr>
          <w:t>aneuploidy</w:t>
        </w:r>
      </w:ins>
      <w:ins w:id="93" w:author="sysprep" w:date="2014-12-02T11:42:00Z">
        <w:r w:rsidR="00454C8F">
          <w:rPr>
            <w:rFonts w:ascii="Arial" w:hAnsi="Arial" w:cs="Arial"/>
          </w:rPr>
          <w:t xml:space="preserve"> </w:t>
        </w:r>
      </w:ins>
      <w:ins w:id="94" w:author="sysprep" w:date="2014-12-02T11:43:00Z">
        <w:r w:rsidR="00454C8F">
          <w:rPr>
            <w:rFonts w:ascii="Arial" w:hAnsi="Arial" w:cs="Arial"/>
          </w:rPr>
          <w:t xml:space="preserve">population by redistributing the ratio among </w:t>
        </w:r>
      </w:ins>
      <w:ins w:id="95" w:author="sysprep" w:date="2014-12-02T11:44:00Z">
        <w:r w:rsidR="00454C8F" w:rsidRPr="00B176EA">
          <w:rPr>
            <w:rFonts w:ascii="Arial" w:hAnsi="Arial" w:cs="Arial"/>
          </w:rPr>
          <w:t>R</w:t>
        </w:r>
        <w:r w:rsidR="00454C8F" w:rsidRPr="00B176EA">
          <w:rPr>
            <w:rFonts w:ascii="Arial" w:hAnsi="Arial" w:cs="Arial"/>
            <w:vertAlign w:val="subscript"/>
          </w:rPr>
          <w:t>1</w:t>
        </w:r>
        <w:r w:rsidR="00454C8F" w:rsidRPr="00B176EA">
          <w:rPr>
            <w:rFonts w:ascii="Arial" w:hAnsi="Arial" w:cs="Arial"/>
          </w:rPr>
          <w:t>, R</w:t>
        </w:r>
        <w:r w:rsidR="00454C8F" w:rsidRPr="00B176EA">
          <w:rPr>
            <w:rFonts w:ascii="Arial" w:hAnsi="Arial" w:cs="Arial"/>
            <w:vertAlign w:val="subscript"/>
          </w:rPr>
          <w:t>2</w:t>
        </w:r>
        <w:r w:rsidR="00454C8F" w:rsidRPr="00B176EA">
          <w:rPr>
            <w:rFonts w:ascii="Arial" w:hAnsi="Arial" w:cs="Arial"/>
          </w:rPr>
          <w:t>, and R</w:t>
        </w:r>
        <w:r w:rsidR="00454C8F" w:rsidRPr="00B176EA">
          <w:rPr>
            <w:rFonts w:ascii="Arial" w:hAnsi="Arial" w:cs="Arial"/>
            <w:vertAlign w:val="subscript"/>
          </w:rPr>
          <w:t>3</w:t>
        </w:r>
        <w:r w:rsidR="00454C8F">
          <w:rPr>
            <w:rFonts w:ascii="Arial" w:hAnsi="Arial" w:cs="Arial"/>
          </w:rPr>
          <w:t xml:space="preserve">. </w:t>
        </w:r>
      </w:ins>
      <w:proofErr w:type="gramStart"/>
      <w:ins w:id="96" w:author="sysprep" w:date="2014-12-02T13:41:00Z">
        <w:r w:rsidR="00013F15">
          <w:rPr>
            <w:rFonts w:ascii="Arial" w:hAnsi="Arial" w:cs="Arial"/>
          </w:rPr>
          <w:t>the</w:t>
        </w:r>
        <w:proofErr w:type="gramEnd"/>
        <w:r w:rsidR="00013F15">
          <w:rPr>
            <w:rFonts w:ascii="Arial" w:hAnsi="Arial" w:cs="Arial"/>
          </w:rPr>
          <w:t xml:space="preserve"> original ratio between two populations (</w:t>
        </w:r>
        <w:r w:rsidR="00013F15" w:rsidRPr="00B176EA">
          <w:rPr>
            <w:rFonts w:ascii="Arial" w:hAnsi="Arial" w:cs="Arial"/>
          </w:rPr>
          <w:t>R</w:t>
        </w:r>
        <w:r w:rsidR="00013F15" w:rsidRPr="00B176EA">
          <w:rPr>
            <w:rFonts w:ascii="Arial" w:hAnsi="Arial" w:cs="Arial"/>
            <w:vertAlign w:val="subscript"/>
          </w:rPr>
          <w:t xml:space="preserve">1 </w:t>
        </w:r>
        <w:r w:rsidR="00013F15">
          <w:rPr>
            <w:rFonts w:ascii="Arial" w:hAnsi="Arial" w:cs="Arial"/>
          </w:rPr>
          <w:t xml:space="preserve">and </w:t>
        </w:r>
        <w:r w:rsidR="00013F15" w:rsidRPr="00B176EA">
          <w:rPr>
            <w:rFonts w:ascii="Arial" w:hAnsi="Arial" w:cs="Arial"/>
          </w:rPr>
          <w:t>R</w:t>
        </w:r>
        <w:r w:rsidR="00013F15" w:rsidRPr="00B176EA">
          <w:rPr>
            <w:rFonts w:ascii="Arial" w:hAnsi="Arial" w:cs="Arial"/>
            <w:vertAlign w:val="subscript"/>
          </w:rPr>
          <w:t>2</w:t>
        </w:r>
        <w:r w:rsidR="00013F15">
          <w:rPr>
            <w:rFonts w:ascii="Arial" w:hAnsi="Arial" w:cs="Arial"/>
            <w:vertAlign w:val="subscript"/>
          </w:rPr>
          <w:t xml:space="preserve"> </w:t>
        </w:r>
        <w:r w:rsidR="00013F15" w:rsidRPr="00B176EA">
          <w:rPr>
            <w:rFonts w:ascii="Arial" w:hAnsi="Arial" w:cs="Arial"/>
            <w:vertAlign w:val="subscript"/>
          </w:rPr>
          <w:t xml:space="preserve"> </w:t>
        </w:r>
        <w:r w:rsidR="00013F15">
          <w:rPr>
            <w:rFonts w:ascii="Arial" w:hAnsi="Arial" w:cs="Arial"/>
          </w:rPr>
          <w:t xml:space="preserve">) were retained and was together weighed as 0.9. </w:t>
        </w:r>
      </w:ins>
      <w:del w:id="97" w:author="sysprep" w:date="2014-12-02T09:33:00Z">
        <w:r w:rsidR="00D64CC4" w:rsidRPr="00B176EA" w:rsidDel="009C20F5">
          <w:rPr>
            <w:rFonts w:ascii="Arial" w:hAnsi="Arial" w:cs="Arial"/>
          </w:rPr>
          <w:delText>We randomly sampled</w:delText>
        </w:r>
      </w:del>
      <w:del w:id="98" w:author="sysprep" w:date="2014-12-02T13:41:00Z">
        <w:r w:rsidR="00D64CC4" w:rsidRPr="00B176EA" w:rsidDel="00013F15">
          <w:rPr>
            <w:rFonts w:ascii="Arial" w:hAnsi="Arial" w:cs="Arial"/>
          </w:rPr>
          <w:delText xml:space="preserve"> R</w:delText>
        </w:r>
        <w:r w:rsidR="00D64CC4" w:rsidRPr="00B176EA" w:rsidDel="00013F15">
          <w:rPr>
            <w:rFonts w:ascii="Arial" w:hAnsi="Arial" w:cs="Arial"/>
            <w:vertAlign w:val="subscript"/>
          </w:rPr>
          <w:delText xml:space="preserve">1 </w:delText>
        </w:r>
      </w:del>
      <w:del w:id="99" w:author="sysprep" w:date="2014-12-02T09:33:00Z">
        <w:r w:rsidR="00D64CC4" w:rsidRPr="00B176EA" w:rsidDel="009C20F5">
          <w:rPr>
            <w:rFonts w:ascii="Arial" w:hAnsi="Arial" w:cs="Arial"/>
          </w:rPr>
          <w:delText>f</w:delText>
        </w:r>
      </w:del>
      <w:del w:id="100" w:author="sysprep" w:date="2014-12-02T13:41:00Z">
        <w:r w:rsidR="00D64CC4" w:rsidRPr="00B176EA" w:rsidDel="00013F15">
          <w:rPr>
            <w:rFonts w:ascii="Arial" w:hAnsi="Arial" w:cs="Arial"/>
          </w:rPr>
          <w:delText>rom a uniform distribution ~Unif [0.</w:delText>
        </w:r>
      </w:del>
      <w:del w:id="101" w:author="sysprep" w:date="2014-12-02T13:33:00Z">
        <w:r w:rsidR="00D64CC4" w:rsidRPr="00B176EA" w:rsidDel="006A1AE3">
          <w:rPr>
            <w:rFonts w:ascii="Arial" w:hAnsi="Arial" w:cs="Arial"/>
          </w:rPr>
          <w:delText>9</w:delText>
        </w:r>
      </w:del>
      <w:del w:id="102" w:author="sysprep" w:date="2014-12-02T13:41:00Z">
        <w:r w:rsidR="00D64CC4" w:rsidRPr="00B176EA" w:rsidDel="00013F15">
          <w:rPr>
            <w:rFonts w:ascii="Arial" w:hAnsi="Arial" w:cs="Arial"/>
          </w:rPr>
          <w:delText>5, 0.</w:delText>
        </w:r>
      </w:del>
      <w:del w:id="103" w:author="sysprep" w:date="2014-12-02T13:33:00Z">
        <w:r w:rsidR="00D64CC4" w:rsidRPr="00B176EA" w:rsidDel="006A1AE3">
          <w:rPr>
            <w:rFonts w:ascii="Arial" w:hAnsi="Arial" w:cs="Arial"/>
          </w:rPr>
          <w:delText>99</w:delText>
        </w:r>
      </w:del>
      <w:del w:id="104" w:author="sysprep" w:date="2014-12-02T13:41:00Z">
        <w:r w:rsidR="00D64CC4" w:rsidRPr="00B176EA" w:rsidDel="00013F15">
          <w:rPr>
            <w:rFonts w:ascii="Arial" w:hAnsi="Arial" w:cs="Arial"/>
          </w:rPr>
          <w:delText>8], R</w:delText>
        </w:r>
        <w:r w:rsidR="00D64CC4" w:rsidRPr="00B176EA" w:rsidDel="00013F15">
          <w:rPr>
            <w:rFonts w:ascii="Arial" w:hAnsi="Arial" w:cs="Arial"/>
            <w:vertAlign w:val="subscript"/>
          </w:rPr>
          <w:delText xml:space="preserve">2 </w:delText>
        </w:r>
      </w:del>
      <w:ins w:id="105" w:author="sysprep" w:date="2014-12-02T13:34:00Z">
        <w:r w:rsidR="006A1AE3">
          <w:rPr>
            <w:rFonts w:ascii="Arial" w:hAnsi="Arial" w:cs="Arial"/>
          </w:rPr>
          <w:t xml:space="preserve">; if </w:t>
        </w:r>
      </w:ins>
      <w:ins w:id="106" w:author="sysprep" w:date="2014-12-02T13:35:00Z">
        <w:r w:rsidR="006A1AE3">
          <w:rPr>
            <w:rFonts w:ascii="Arial" w:hAnsi="Arial" w:cs="Arial"/>
          </w:rPr>
          <w:t xml:space="preserve">only </w:t>
        </w:r>
        <w:r w:rsidR="006A1AE3" w:rsidRPr="006A1AE3">
          <w:rPr>
            <w:rFonts w:ascii="Arial" w:hAnsi="Arial" w:cs="Arial"/>
          </w:rPr>
          <w:t>diploid</w:t>
        </w:r>
        <w:r w:rsidR="006A1AE3">
          <w:rPr>
            <w:rFonts w:ascii="Arial" w:hAnsi="Arial" w:cs="Arial"/>
          </w:rPr>
          <w:t xml:space="preserve"> and </w:t>
        </w:r>
        <w:proofErr w:type="spellStart"/>
        <w:r w:rsidR="006A1AE3" w:rsidRPr="006A1AE3">
          <w:rPr>
            <w:rFonts w:ascii="Arial" w:hAnsi="Arial" w:cs="Arial"/>
            <w:rPrChange w:id="107" w:author="sysprep" w:date="2014-12-02T13:35:00Z">
              <w:rPr>
                <w:rFonts w:ascii="Arial" w:hAnsi="Arial" w:cs="Arial"/>
                <w:b/>
              </w:rPr>
            </w:rPrChange>
          </w:rPr>
          <w:t>tetraploid</w:t>
        </w:r>
        <w:proofErr w:type="spellEnd"/>
        <w:r w:rsidR="006A1AE3">
          <w:rPr>
            <w:rFonts w:ascii="Arial" w:hAnsi="Arial" w:cs="Arial"/>
          </w:rPr>
          <w:t xml:space="preserve"> populations were detected, the original ratio between two populations </w:t>
        </w:r>
      </w:ins>
      <w:ins w:id="108" w:author="sysprep" w:date="2014-12-02T13:36:00Z">
        <w:r w:rsidR="006A1AE3">
          <w:rPr>
            <w:rFonts w:ascii="Arial" w:hAnsi="Arial" w:cs="Arial"/>
          </w:rPr>
          <w:t>(</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and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vertAlign w:val="subscript"/>
          </w:rPr>
          <w:t xml:space="preserve"> </w:t>
        </w:r>
        <w:r w:rsidR="006A1AE3" w:rsidRPr="00B176EA">
          <w:rPr>
            <w:rFonts w:ascii="Arial" w:hAnsi="Arial" w:cs="Arial"/>
            <w:vertAlign w:val="subscript"/>
          </w:rPr>
          <w:t xml:space="preserve"> </w:t>
        </w:r>
        <w:r w:rsidR="006A1AE3">
          <w:rPr>
            <w:rFonts w:ascii="Arial" w:hAnsi="Arial" w:cs="Arial"/>
          </w:rPr>
          <w:t xml:space="preserve">) </w:t>
        </w:r>
      </w:ins>
      <w:ins w:id="109" w:author="sysprep" w:date="2014-12-02T13:35:00Z">
        <w:r w:rsidR="006A1AE3">
          <w:rPr>
            <w:rFonts w:ascii="Arial" w:hAnsi="Arial" w:cs="Arial"/>
          </w:rPr>
          <w:t xml:space="preserve">were retained and </w:t>
        </w:r>
      </w:ins>
      <w:ins w:id="110" w:author="sysprep" w:date="2014-12-02T13:37:00Z">
        <w:r w:rsidR="006A1AE3">
          <w:rPr>
            <w:rFonts w:ascii="Arial" w:hAnsi="Arial" w:cs="Arial"/>
          </w:rPr>
          <w:t>was together weighed as 0.995</w:t>
        </w:r>
      </w:ins>
      <w:ins w:id="111" w:author="sysprep" w:date="2014-12-02T13:42:00Z">
        <w:r w:rsidR="006B494E">
          <w:rPr>
            <w:rFonts w:ascii="Arial" w:hAnsi="Arial" w:cs="Arial"/>
          </w:rPr>
          <w:t xml:space="preserve">, </w:t>
        </w:r>
        <w:r w:rsidR="006B494E" w:rsidRPr="00B176EA">
          <w:rPr>
            <w:rFonts w:ascii="Arial" w:hAnsi="Arial" w:cs="Arial"/>
          </w:rPr>
          <w:t xml:space="preserve">the hypothetical </w:t>
        </w:r>
        <w:proofErr w:type="spellStart"/>
        <w:r w:rsidR="006B494E" w:rsidRPr="00B176EA">
          <w:rPr>
            <w:rFonts w:ascii="Arial" w:hAnsi="Arial" w:cs="Arial"/>
          </w:rPr>
          <w:t>aneuploid</w:t>
        </w:r>
        <w:proofErr w:type="spellEnd"/>
        <w:r w:rsidR="006B494E" w:rsidRPr="00B176EA">
          <w:rPr>
            <w:rFonts w:ascii="Arial" w:hAnsi="Arial" w:cs="Arial"/>
          </w:rPr>
          <w:t xml:space="preserve"> po</w:t>
        </w:r>
        <w:r w:rsidR="006B494E">
          <w:rPr>
            <w:rFonts w:ascii="Arial" w:hAnsi="Arial" w:cs="Arial"/>
          </w:rPr>
          <w:t>pulation from ~ Norm (2.3, 0.3)</w:t>
        </w:r>
      </w:ins>
      <w:ins w:id="112" w:author="sysprep" w:date="2014-12-02T13:37:00Z">
        <w:r w:rsidR="006A1AE3">
          <w:rPr>
            <w:rFonts w:ascii="Arial" w:hAnsi="Arial" w:cs="Arial"/>
          </w:rPr>
          <w:t xml:space="preserve">; if a single diploid population was detected, </w:t>
        </w:r>
      </w:ins>
      <w:ins w:id="113" w:author="sysprep" w:date="2014-12-02T13:35:00Z">
        <w:r w:rsidR="006A1AE3">
          <w:rPr>
            <w:rFonts w:ascii="Arial" w:hAnsi="Arial" w:cs="Arial"/>
            <w:b/>
          </w:rPr>
          <w:t xml:space="preserve"> </w:t>
        </w:r>
      </w:ins>
      <w:ins w:id="114" w:author="sysprep" w:date="2014-12-02T13:38:00Z">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will be sample f</w:t>
        </w:r>
        <w:r w:rsidR="006A1AE3" w:rsidRPr="00B176EA">
          <w:rPr>
            <w:rFonts w:ascii="Arial" w:hAnsi="Arial" w:cs="Arial"/>
          </w:rPr>
          <w:t>rom a uniform distribution ~</w:t>
        </w:r>
        <w:proofErr w:type="spellStart"/>
        <w:r w:rsidR="006A1AE3" w:rsidRPr="00B176EA">
          <w:rPr>
            <w:rFonts w:ascii="Arial" w:hAnsi="Arial" w:cs="Arial"/>
          </w:rPr>
          <w:t>Unif</w:t>
        </w:r>
        <w:proofErr w:type="spellEnd"/>
        <w:r w:rsidR="006A1AE3" w:rsidRPr="00B176EA">
          <w:rPr>
            <w:rFonts w:ascii="Arial" w:hAnsi="Arial" w:cs="Arial"/>
          </w:rPr>
          <w:t xml:space="preserve"> [0.</w:t>
        </w:r>
        <w:r w:rsidR="006A1AE3">
          <w:rPr>
            <w:rFonts w:ascii="Arial" w:hAnsi="Arial" w:cs="Arial"/>
          </w:rPr>
          <w:t>7</w:t>
        </w:r>
        <w:r w:rsidR="006A1AE3" w:rsidRPr="00B176EA">
          <w:rPr>
            <w:rFonts w:ascii="Arial" w:hAnsi="Arial" w:cs="Arial"/>
          </w:rPr>
          <w:t xml:space="preserve">5, 0.8], </w:t>
        </w:r>
        <w:r w:rsidR="006A1AE3">
          <w:rPr>
            <w:rFonts w:ascii="Arial" w:hAnsi="Arial" w:cs="Arial"/>
          </w:rPr>
          <w:t xml:space="preserve">and kept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vertAlign w:val="subscript"/>
          </w:rPr>
          <w:t xml:space="preserve"> </w:t>
        </w:r>
        <w:r w:rsidR="006A1AE3" w:rsidRPr="00B176EA">
          <w:rPr>
            <w:rFonts w:ascii="Arial" w:hAnsi="Arial" w:cs="Arial"/>
            <w:vertAlign w:val="subscript"/>
          </w:rPr>
          <w:t xml:space="preserve"> </w:t>
        </w:r>
        <w:r w:rsidR="006A1AE3">
          <w:rPr>
            <w:rFonts w:ascii="Arial" w:hAnsi="Arial" w:cs="Arial"/>
          </w:rPr>
          <w:t>= 0.9</w:t>
        </w:r>
      </w:ins>
      <w:ins w:id="115" w:author="sysprep" w:date="2014-12-02T13:39:00Z">
        <w:r w:rsidR="006A1AE3">
          <w:rPr>
            <w:rFonts w:ascii="Arial" w:hAnsi="Arial" w:cs="Arial"/>
          </w:rPr>
          <w:t xml:space="preserve">95 </w:t>
        </w:r>
      </w:ins>
      <w:del w:id="116" w:author="sysprep" w:date="2014-12-02T13:34:00Z">
        <w:r w:rsidR="00D64CC4" w:rsidRPr="00B176EA" w:rsidDel="006A1AE3">
          <w:rPr>
            <w:rFonts w:ascii="Arial" w:hAnsi="Arial" w:cs="Arial"/>
          </w:rPr>
          <w:delText>~</w:delText>
        </w:r>
      </w:del>
      <w:del w:id="117" w:author="sysprep" w:date="2014-12-02T13:39:00Z">
        <w:r w:rsidR="00D64CC4" w:rsidRPr="00B176EA" w:rsidDel="006A1AE3">
          <w:rPr>
            <w:rFonts w:ascii="Arial" w:hAnsi="Arial" w:cs="Arial"/>
          </w:rPr>
          <w:delText>Unif [(1- R</w:delText>
        </w:r>
        <w:r w:rsidR="00D64CC4" w:rsidRPr="00B176EA" w:rsidDel="006A1AE3">
          <w:rPr>
            <w:rFonts w:ascii="Arial" w:hAnsi="Arial" w:cs="Arial"/>
            <w:vertAlign w:val="subscript"/>
          </w:rPr>
          <w:delText>1</w:delText>
        </w:r>
        <w:r w:rsidR="00D64CC4" w:rsidRPr="00B176EA" w:rsidDel="006A1AE3">
          <w:rPr>
            <w:rFonts w:ascii="Arial" w:hAnsi="Arial" w:cs="Arial"/>
          </w:rPr>
          <w:delText>-0.05), (1-R</w:delText>
        </w:r>
        <w:r w:rsidR="00D64CC4" w:rsidRPr="00B176EA" w:rsidDel="006A1AE3">
          <w:rPr>
            <w:rFonts w:ascii="Arial" w:hAnsi="Arial" w:cs="Arial"/>
            <w:vertAlign w:val="subscript"/>
          </w:rPr>
          <w:delText>1</w:delText>
        </w:r>
        <w:r w:rsidR="00D64CC4" w:rsidRPr="00B176EA" w:rsidDel="006A1AE3">
          <w:rPr>
            <w:rFonts w:ascii="Arial" w:hAnsi="Arial" w:cs="Arial"/>
          </w:rPr>
          <w:delText>-0.005)],</w:delText>
        </w:r>
      </w:del>
      <w:r w:rsidR="00D64CC4" w:rsidRPr="00B176EA">
        <w:rPr>
          <w:rFonts w:ascii="Arial" w:hAnsi="Arial" w:cs="Arial"/>
        </w:rPr>
        <w:t xml:space="preserve"> and R</w:t>
      </w:r>
      <w:r w:rsidR="00D64CC4" w:rsidRPr="00B176EA">
        <w:rPr>
          <w:rFonts w:ascii="Arial" w:hAnsi="Arial" w:cs="Arial"/>
          <w:vertAlign w:val="subscript"/>
        </w:rPr>
        <w:t>3</w:t>
      </w:r>
      <w:r w:rsidR="00D64CC4" w:rsidRPr="00B176EA">
        <w:rPr>
          <w:rFonts w:ascii="Arial" w:hAnsi="Arial" w:cs="Arial"/>
        </w:rPr>
        <w:t xml:space="preserve"> [1-R</w:t>
      </w:r>
      <w:r w:rsidR="00D64CC4" w:rsidRPr="00B176EA">
        <w:rPr>
          <w:rFonts w:ascii="Arial" w:hAnsi="Arial" w:cs="Arial"/>
          <w:vertAlign w:val="subscript"/>
        </w:rPr>
        <w:t>1</w:t>
      </w:r>
      <w:r w:rsidR="00D64CC4" w:rsidRPr="00B176EA">
        <w:rPr>
          <w:rFonts w:ascii="Arial" w:hAnsi="Arial" w:cs="Arial"/>
        </w:rPr>
        <w:t>-R</w:t>
      </w:r>
      <w:r w:rsidR="00D64CC4" w:rsidRPr="00B176EA">
        <w:rPr>
          <w:rFonts w:ascii="Arial" w:hAnsi="Arial" w:cs="Arial"/>
          <w:vertAlign w:val="subscript"/>
        </w:rPr>
        <w:t>2</w:t>
      </w:r>
      <w:r w:rsidR="00D64CC4" w:rsidRPr="00B176EA">
        <w:rPr>
          <w:rFonts w:ascii="Arial" w:hAnsi="Arial" w:cs="Arial"/>
        </w:rPr>
        <w:t xml:space="preserve">]. </w:t>
      </w:r>
      <w:del w:id="118" w:author="sysprep" w:date="2014-12-02T13:40:00Z">
        <w:r w:rsidR="00D64CC4" w:rsidRPr="00B176EA" w:rsidDel="006A1AE3">
          <w:rPr>
            <w:rFonts w:ascii="Arial" w:hAnsi="Arial" w:cs="Arial"/>
          </w:rPr>
          <w:delText>I</w:delText>
        </w:r>
      </w:del>
      <w:del w:id="119" w:author="sysprep" w:date="2014-12-02T09:34:00Z">
        <w:r w:rsidR="00D64CC4" w:rsidRPr="00B176EA" w:rsidDel="002C2DD1">
          <w:rPr>
            <w:rFonts w:ascii="Arial" w:hAnsi="Arial" w:cs="Arial"/>
          </w:rPr>
          <w:delText>f</w:delText>
        </w:r>
      </w:del>
      <w:del w:id="120" w:author="sysprep" w:date="2014-12-02T13:40:00Z">
        <w:r w:rsidR="00D64CC4" w:rsidRPr="00B176EA" w:rsidDel="006A1AE3">
          <w:rPr>
            <w:rFonts w:ascii="Arial" w:hAnsi="Arial" w:cs="Arial"/>
          </w:rPr>
          <w:delText xml:space="preserve"> only a single diploid population was detected</w:delText>
        </w:r>
      </w:del>
      <w:del w:id="121" w:author="sysprep" w:date="2014-12-02T09:36:00Z">
        <w:r w:rsidR="00D64CC4" w:rsidRPr="00B176EA" w:rsidDel="002C2DD1">
          <w:rPr>
            <w:rFonts w:ascii="Arial" w:hAnsi="Arial" w:cs="Arial"/>
          </w:rPr>
          <w:delText>,</w:delText>
        </w:r>
      </w:del>
      <w:ins w:id="122" w:author="sysprep" w:date="2014-12-02T13:40:00Z">
        <w:r w:rsidR="006A1AE3">
          <w:rPr>
            <w:rFonts w:ascii="Arial" w:hAnsi="Arial" w:cs="Arial"/>
          </w:rPr>
          <w:t xml:space="preserve"> </w:t>
        </w:r>
      </w:ins>
      <w:r w:rsidR="00D64CC4" w:rsidRPr="00B176EA">
        <w:rPr>
          <w:rFonts w:ascii="Arial" w:hAnsi="Arial" w:cs="Arial"/>
        </w:rPr>
        <w:t xml:space="preserve"> </w:t>
      </w:r>
      <w:ins w:id="123" w:author="sysprep" w:date="2014-12-02T13:40:00Z">
        <w:r w:rsidR="006A1AE3">
          <w:rPr>
            <w:rFonts w:ascii="Arial" w:hAnsi="Arial" w:cs="Arial"/>
          </w:rPr>
          <w:t>T</w:t>
        </w:r>
      </w:ins>
      <w:del w:id="124" w:author="sysprep" w:date="2014-12-02T13:40:00Z">
        <w:r w:rsidR="00D64CC4" w:rsidRPr="00B176EA" w:rsidDel="006A1AE3">
          <w:rPr>
            <w:rFonts w:ascii="Arial" w:hAnsi="Arial" w:cs="Arial"/>
          </w:rPr>
          <w:delText>t</w:delText>
        </w:r>
      </w:del>
      <w:r w:rsidR="00D64CC4" w:rsidRPr="00B176EA">
        <w:rPr>
          <w:rFonts w:ascii="Arial" w:hAnsi="Arial" w:cs="Arial"/>
        </w:rPr>
        <w:t xml:space="preserve">he hypothetical </w:t>
      </w:r>
      <w:proofErr w:type="spellStart"/>
      <w:r w:rsidR="00D64CC4" w:rsidRPr="00B176EA">
        <w:rPr>
          <w:rFonts w:ascii="Arial" w:hAnsi="Arial" w:cs="Arial"/>
        </w:rPr>
        <w:t>tetraploid</w:t>
      </w:r>
      <w:proofErr w:type="spellEnd"/>
      <w:r w:rsidR="00D64CC4" w:rsidRPr="00B176EA">
        <w:rPr>
          <w:rFonts w:ascii="Arial" w:hAnsi="Arial" w:cs="Arial"/>
        </w:rPr>
        <w:t xml:space="preserve"> population was sampled from a normal distribution ~ Norm (2.0, 0.3) and the hypothetical </w:t>
      </w:r>
      <w:proofErr w:type="spellStart"/>
      <w:r w:rsidR="00D64CC4" w:rsidRPr="00B176EA">
        <w:rPr>
          <w:rFonts w:ascii="Arial" w:hAnsi="Arial" w:cs="Arial"/>
        </w:rPr>
        <w:t>aneuploid</w:t>
      </w:r>
      <w:proofErr w:type="spellEnd"/>
      <w:r w:rsidR="00D64CC4" w:rsidRPr="00B176EA">
        <w:rPr>
          <w:rFonts w:ascii="Arial" w:hAnsi="Arial" w:cs="Arial"/>
        </w:rPr>
        <w:t xml:space="preserve"> population from ~ Norm (2.3, 0.3).</w:t>
      </w:r>
      <w:r w:rsidR="00596654" w:rsidRPr="00B176EA">
        <w:rPr>
          <w:rFonts w:ascii="Arial" w:hAnsi="Arial" w:cs="Arial"/>
        </w:rPr>
        <w:t xml:space="preserve"> </w:t>
      </w:r>
      <w:del w:id="125" w:author="sysprep" w:date="2014-12-02T13:40:00Z">
        <w:r w:rsidR="00596654" w:rsidRPr="00B176EA" w:rsidDel="006A1AE3">
          <w:rPr>
            <w:rFonts w:ascii="Arial" w:hAnsi="Arial" w:cs="Arial"/>
          </w:rPr>
          <w:delText>The procedure is shown in pseudo code format as follows:</w:delText>
        </w:r>
      </w:del>
    </w:p>
    <w:p w:rsidR="00570EE4" w:rsidRPr="00B176EA" w:rsidDel="009C20F5" w:rsidRDefault="00570EE4" w:rsidP="00570EE4">
      <w:pPr>
        <w:numPr>
          <w:ilvl w:val="0"/>
          <w:numId w:val="13"/>
        </w:numPr>
        <w:spacing w:line="360" w:lineRule="auto"/>
        <w:contextualSpacing/>
        <w:rPr>
          <w:del w:id="126" w:author="sysprep" w:date="2014-12-02T09:31:00Z"/>
          <w:rFonts w:ascii="Arial" w:eastAsia="Calibri" w:hAnsi="Arial" w:cs="Arial"/>
          <w:sz w:val="20"/>
          <w:szCs w:val="20"/>
          <w:lang w:eastAsia="en-US"/>
        </w:rPr>
      </w:pPr>
      <w:del w:id="127" w:author="sysprep" w:date="2014-12-02T09:31:00Z">
        <w:r w:rsidRPr="00B176EA" w:rsidDel="009C20F5">
          <w:rPr>
            <w:rFonts w:ascii="Arial" w:eastAsia="Calibri" w:hAnsi="Arial" w:cs="Arial"/>
            <w:sz w:val="20"/>
            <w:szCs w:val="20"/>
            <w:lang w:eastAsia="en-US"/>
          </w:rPr>
          <w:delText>With the parameter set θ</w:delText>
        </w:r>
        <w:r w:rsidRPr="00B176EA" w:rsidDel="009C20F5">
          <w:rPr>
            <w:rFonts w:ascii="Arial" w:eastAsia="Calibri" w:hAnsi="Arial" w:cs="Arial"/>
            <w:sz w:val="20"/>
            <w:szCs w:val="20"/>
            <w:vertAlign w:val="superscript"/>
            <w:lang w:eastAsia="en-US"/>
          </w:rPr>
          <w:delText>dt</w:delText>
        </w:r>
        <w:r w:rsidRPr="00B176EA" w:rsidDel="009C20F5">
          <w:rPr>
            <w:rFonts w:ascii="Arial" w:eastAsia="Calibri" w:hAnsi="Arial" w:cs="Arial"/>
            <w:sz w:val="20"/>
            <w:szCs w:val="20"/>
            <w:lang w:eastAsia="en-US"/>
          </w:rPr>
          <w:delText xml:space="preserve"> for data transformation</w:delText>
        </w:r>
      </w:del>
    </w:p>
    <w:p w:rsidR="00570EE4" w:rsidRPr="00B176EA" w:rsidDel="009C20F5" w:rsidRDefault="00570EE4" w:rsidP="00570EE4">
      <w:pPr>
        <w:numPr>
          <w:ilvl w:val="0"/>
          <w:numId w:val="13"/>
        </w:numPr>
        <w:spacing w:line="360" w:lineRule="auto"/>
        <w:contextualSpacing/>
        <w:rPr>
          <w:del w:id="128" w:author="sysprep" w:date="2014-12-02T09:31:00Z"/>
          <w:rFonts w:ascii="Arial" w:eastAsia="Calibri" w:hAnsi="Arial" w:cs="Arial"/>
          <w:sz w:val="20"/>
          <w:szCs w:val="20"/>
          <w:lang w:eastAsia="en-US"/>
        </w:rPr>
      </w:pPr>
      <w:del w:id="129" w:author="sysprep" w:date="2014-12-02T09:31:00Z">
        <w:r w:rsidRPr="00B176EA" w:rsidDel="009C20F5">
          <w:rPr>
            <w:rFonts w:ascii="Arial" w:eastAsia="Calibri" w:hAnsi="Arial" w:cs="Arial"/>
            <w:sz w:val="20"/>
            <w:szCs w:val="20"/>
            <w:lang w:eastAsia="en-US"/>
          </w:rPr>
          <w:delText xml:space="preserve">Estimate the density distribution from the empirical DI values and identify candidate peaks </w:delText>
        </w:r>
      </w:del>
    </w:p>
    <w:p w:rsidR="00570EE4" w:rsidRPr="00B176EA" w:rsidDel="009C20F5" w:rsidRDefault="00570EE4" w:rsidP="00570EE4">
      <w:pPr>
        <w:numPr>
          <w:ilvl w:val="0"/>
          <w:numId w:val="13"/>
        </w:numPr>
        <w:spacing w:line="240" w:lineRule="auto"/>
        <w:contextualSpacing/>
        <w:rPr>
          <w:del w:id="130" w:author="sysprep" w:date="2014-12-02T09:31:00Z"/>
          <w:rFonts w:ascii="Arial" w:eastAsia="Calibri" w:hAnsi="Arial" w:cs="Arial"/>
          <w:sz w:val="20"/>
          <w:szCs w:val="20"/>
          <w:lang w:eastAsia="en-US"/>
        </w:rPr>
      </w:pPr>
      <w:del w:id="131" w:author="sysprep" w:date="2014-12-02T09:31:00Z">
        <w:r w:rsidRPr="00B176EA" w:rsidDel="009C20F5">
          <w:rPr>
            <w:rFonts w:ascii="Arial" w:eastAsia="Calibri" w:hAnsi="Arial" w:cs="Arial"/>
            <w:b/>
            <w:sz w:val="20"/>
            <w:szCs w:val="20"/>
            <w:lang w:eastAsia="en-US"/>
          </w:rPr>
          <w:delText>for</w:delText>
        </w:r>
        <w:r w:rsidRPr="00B176EA" w:rsidDel="009C20F5">
          <w:rPr>
            <w:rFonts w:ascii="Arial" w:eastAsia="Calibri" w:hAnsi="Arial" w:cs="Arial"/>
            <w:sz w:val="20"/>
            <w:szCs w:val="20"/>
            <w:lang w:eastAsia="en-US"/>
          </w:rPr>
          <w:delText xml:space="preserve"> each i = 1..n peaks  </w:delText>
        </w:r>
        <w:r w:rsidRPr="00B176EA" w:rsidDel="009C20F5">
          <w:rPr>
            <w:rFonts w:ascii="Arial" w:eastAsia="Calibri" w:hAnsi="Arial" w:cs="Arial"/>
            <w:b/>
            <w:sz w:val="20"/>
            <w:szCs w:val="20"/>
            <w:lang w:eastAsia="en-US"/>
          </w:rPr>
          <w:delText>do</w:delText>
        </w:r>
      </w:del>
    </w:p>
    <w:p w:rsidR="00570EE4" w:rsidRPr="00B176EA" w:rsidDel="009C20F5" w:rsidRDefault="005C3EE3" w:rsidP="00570EE4">
      <w:pPr>
        <w:spacing w:line="360" w:lineRule="auto"/>
        <w:ind w:left="720"/>
        <w:contextualSpacing/>
        <w:rPr>
          <w:del w:id="132" w:author="sysprep" w:date="2014-12-02T09:31:00Z"/>
          <w:rFonts w:ascii="Arial" w:eastAsia="Calibri" w:hAnsi="Arial" w:cs="Arial"/>
          <w:sz w:val="20"/>
          <w:szCs w:val="20"/>
          <w:lang w:eastAsia="en-US"/>
        </w:rPr>
      </w:pPr>
      <w:del w:id="133" w:author="sysprep" w:date="2014-12-02T09:31:00Z">
        <w:r w:rsidDel="009C20F5">
          <w:rPr>
            <w:rFonts w:ascii="Arial" w:hAnsi="Arial" w:cs="Arial"/>
            <w:noProof/>
            <w:sz w:val="20"/>
            <w:szCs w:val="20"/>
            <w:lang w:eastAsia="en-US"/>
          </w:rPr>
          <mc:AlternateContent>
            <mc:Choice Requires="wps">
              <w:drawing>
                <wp:anchor distT="0" distB="0" distL="114299" distR="114299" simplePos="0" relativeHeight="251659264" behindDoc="0" locked="0" layoutInCell="1" allowOverlap="1" wp14:anchorId="298F6500" wp14:editId="7D227FE5">
                  <wp:simplePos x="0" y="0"/>
                  <wp:positionH relativeFrom="column">
                    <wp:posOffset>570229</wp:posOffset>
                  </wp:positionH>
                  <wp:positionV relativeFrom="paragraph">
                    <wp:posOffset>38100</wp:posOffset>
                  </wp:positionV>
                  <wp:extent cx="0" cy="1075055"/>
                  <wp:effectExtent l="0" t="0" r="19050" b="10795"/>
                  <wp:wrapNone/>
                  <wp:docPr id="1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Nc5gEAAMY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entSB4Hlt7okCLo&#10;YUxs650jBX1kyyzUFLCl+q3bx0xVnNwhPHrxAylXvUnmA4a57NRHm8uJKzsV4c834dUpMTEHBUWX&#10;9aembpp8VwXttTFETF+UtyxvOm60y5pAC8dHTHPptSSHnX/QxlAcWuPY1PG7ZtVwJoDc1RtItLWB&#10;+KIbOAMzkG1FigURvdEyd+dmPOPWRHYEcg4ZTvrpicblzAAmShCH8s2NI0g1l941FJ5thZC+ejmH&#10;l/U1Tsxm6ELyzZWZxg5wnFtK6qKFcXkkVQx9Yf1b47x78fK8j9eHILMU9Iuxsxtfn2n/+vfb/AI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BkgaNc5gEAAMYDAAAOAAAAAAAAAAAAAAAAAC4CAABkcnMvZTJvRG9jLnhtbFBLAQIt&#10;ABQABgAIAAAAIQCD8JBX2wAAAAcBAAAPAAAAAAAAAAAAAAAAAEAEAABkcnMvZG93bnJldi54bWxQ&#10;SwUGAAAAAAQABADzAAAASAUAAAAA&#10;">
                  <o:lock v:ext="edit" shapetype="f"/>
                </v:line>
              </w:pict>
            </mc:Fallback>
          </mc:AlternateContent>
        </w:r>
        <w:r w:rsidR="00570EE4" w:rsidRPr="00B176EA" w:rsidDel="009C20F5">
          <w:rPr>
            <w:rFonts w:ascii="Arial" w:eastAsia="Calibri" w:hAnsi="Arial" w:cs="Arial"/>
            <w:sz w:val="20"/>
            <w:szCs w:val="20"/>
            <w:lang w:eastAsia="en-US"/>
          </w:rPr>
          <w:delText xml:space="preserve">      3.1. Estimate the sample statistics from the left part of the peak  </w:delText>
        </w:r>
      </w:del>
    </w:p>
    <w:p w:rsidR="00570EE4" w:rsidRPr="00B176EA" w:rsidDel="009C20F5" w:rsidRDefault="00570EE4" w:rsidP="00570EE4">
      <w:pPr>
        <w:spacing w:line="360" w:lineRule="auto"/>
        <w:ind w:left="720"/>
        <w:contextualSpacing/>
        <w:rPr>
          <w:del w:id="134" w:author="sysprep" w:date="2014-12-02T09:31:00Z"/>
          <w:rFonts w:ascii="Arial" w:eastAsia="Calibri" w:hAnsi="Arial" w:cs="Arial"/>
          <w:sz w:val="20"/>
          <w:szCs w:val="20"/>
          <w:lang w:eastAsia="en-US"/>
        </w:rPr>
      </w:pPr>
      <w:del w:id="135" w:author="sysprep" w:date="2014-12-02T09:31:00Z">
        <w:r w:rsidRPr="00B176EA" w:rsidDel="009C20F5">
          <w:rPr>
            <w:rFonts w:ascii="Arial" w:eastAsia="Calibri" w:hAnsi="Arial" w:cs="Arial"/>
            <w:sz w:val="20"/>
            <w:szCs w:val="20"/>
            <w:lang w:eastAsia="en-US"/>
          </w:rPr>
          <w:delText xml:space="preserve">      3.2. Estimate the right part of the distribution</w:delText>
        </w:r>
      </w:del>
    </w:p>
    <w:p w:rsidR="00570EE4" w:rsidRPr="00B176EA" w:rsidDel="009C20F5" w:rsidRDefault="00570EE4" w:rsidP="00570EE4">
      <w:pPr>
        <w:spacing w:line="360" w:lineRule="auto"/>
        <w:ind w:left="720"/>
        <w:contextualSpacing/>
        <w:rPr>
          <w:del w:id="136" w:author="sysprep" w:date="2014-12-02T09:31:00Z"/>
          <w:rFonts w:ascii="Arial" w:eastAsia="Calibri" w:hAnsi="Arial" w:cs="Arial"/>
          <w:sz w:val="20"/>
          <w:szCs w:val="20"/>
          <w:lang w:eastAsia="en-US"/>
        </w:rPr>
      </w:pPr>
      <w:del w:id="137" w:author="sysprep" w:date="2014-12-02T09:31:00Z">
        <w:r w:rsidRPr="00B176EA" w:rsidDel="009C20F5">
          <w:rPr>
            <w:rFonts w:ascii="Arial" w:eastAsia="Calibri" w:hAnsi="Arial" w:cs="Arial"/>
            <w:sz w:val="20"/>
            <w:szCs w:val="20"/>
            <w:lang w:eastAsia="en-US"/>
          </w:rPr>
          <w:delText xml:space="preserve">      3.3. Filter out the candidate i</w:delText>
        </w:r>
        <w:r w:rsidRPr="00B176EA" w:rsidDel="009C20F5">
          <w:rPr>
            <w:rFonts w:ascii="Arial" w:eastAsia="Calibri" w:hAnsi="Arial" w:cs="Arial"/>
            <w:sz w:val="20"/>
            <w:szCs w:val="20"/>
            <w:vertAlign w:val="superscript"/>
            <w:lang w:eastAsia="en-US"/>
          </w:rPr>
          <w:delText>th</w:delText>
        </w:r>
        <w:r w:rsidRPr="00B176EA" w:rsidDel="009C20F5">
          <w:rPr>
            <w:rFonts w:ascii="Arial" w:eastAsia="Calibri" w:hAnsi="Arial" w:cs="Arial"/>
            <w:sz w:val="20"/>
            <w:szCs w:val="20"/>
            <w:lang w:eastAsia="en-US"/>
          </w:rPr>
          <w:delText xml:space="preserve"> family and retain the mean, SD and count</w:delText>
        </w:r>
      </w:del>
    </w:p>
    <w:p w:rsidR="00570EE4" w:rsidRPr="00B176EA" w:rsidDel="009C20F5" w:rsidRDefault="00570EE4" w:rsidP="00570EE4">
      <w:pPr>
        <w:spacing w:line="360" w:lineRule="auto"/>
        <w:ind w:left="720"/>
        <w:contextualSpacing/>
        <w:rPr>
          <w:del w:id="138" w:author="sysprep" w:date="2014-12-02T09:31:00Z"/>
          <w:rFonts w:ascii="Arial" w:eastAsia="Calibri" w:hAnsi="Arial" w:cs="Arial"/>
          <w:sz w:val="20"/>
          <w:szCs w:val="20"/>
          <w:lang w:eastAsia="en-US"/>
        </w:rPr>
      </w:pPr>
      <w:del w:id="139" w:author="sysprep" w:date="2014-12-02T09:31:00Z">
        <w:r w:rsidRPr="00B176EA" w:rsidDel="009C20F5">
          <w:rPr>
            <w:rFonts w:ascii="Arial" w:eastAsia="Calibri" w:hAnsi="Arial" w:cs="Arial"/>
            <w:sz w:val="20"/>
            <w:szCs w:val="20"/>
            <w:lang w:eastAsia="en-US"/>
          </w:rPr>
          <w:delText xml:space="preserve">      3.4. Check the next available peak, if any, against threshold</w:delText>
        </w:r>
      </w:del>
    </w:p>
    <w:p w:rsidR="00570EE4" w:rsidRPr="00B176EA" w:rsidDel="009C20F5" w:rsidRDefault="00570EE4" w:rsidP="00570EE4">
      <w:pPr>
        <w:spacing w:after="0" w:line="360" w:lineRule="auto"/>
        <w:ind w:left="720"/>
        <w:contextualSpacing/>
        <w:rPr>
          <w:del w:id="140" w:author="sysprep" w:date="2014-12-02T09:31:00Z"/>
          <w:rFonts w:ascii="Arial" w:eastAsia="Calibri" w:hAnsi="Arial" w:cs="Arial"/>
          <w:sz w:val="20"/>
          <w:szCs w:val="20"/>
          <w:lang w:eastAsia="en-US"/>
        </w:rPr>
      </w:pPr>
      <w:del w:id="141" w:author="sysprep" w:date="2014-12-02T09:31:00Z">
        <w:r w:rsidRPr="00B176EA" w:rsidDel="009C20F5">
          <w:rPr>
            <w:rFonts w:ascii="Arial" w:eastAsia="Calibri" w:hAnsi="Arial" w:cs="Arial"/>
            <w:sz w:val="20"/>
            <w:szCs w:val="20"/>
            <w:lang w:eastAsia="en-US"/>
          </w:rPr>
          <w:delText xml:space="preserve">      3.5. Go back to 3.1 if the peak is &lt; upper bound</w:delText>
        </w:r>
      </w:del>
    </w:p>
    <w:p w:rsidR="00570EE4" w:rsidRPr="00B176EA" w:rsidDel="009C20F5" w:rsidRDefault="00570EE4" w:rsidP="00570EE4">
      <w:pPr>
        <w:spacing w:after="0" w:line="240" w:lineRule="auto"/>
        <w:rPr>
          <w:del w:id="142" w:author="sysprep" w:date="2014-12-02T09:31:00Z"/>
          <w:rFonts w:ascii="Arial" w:eastAsia="Calibri" w:hAnsi="Arial" w:cs="Arial"/>
          <w:b/>
          <w:sz w:val="20"/>
          <w:szCs w:val="20"/>
          <w:lang w:eastAsia="en-US"/>
        </w:rPr>
      </w:pPr>
      <w:del w:id="143" w:author="sysprep" w:date="2014-12-02T09:31:00Z">
        <w:r w:rsidRPr="00B176EA" w:rsidDel="009C20F5">
          <w:rPr>
            <w:rFonts w:ascii="Arial" w:eastAsia="Calibri" w:hAnsi="Arial" w:cs="Arial"/>
            <w:b/>
            <w:sz w:val="20"/>
            <w:szCs w:val="20"/>
            <w:lang w:eastAsia="en-US"/>
          </w:rPr>
          <w:delText xml:space="preserve">               end</w:delText>
        </w:r>
      </w:del>
    </w:p>
    <w:p w:rsidR="00570EE4" w:rsidRPr="00B176EA" w:rsidDel="009C20F5" w:rsidRDefault="00570EE4" w:rsidP="00570EE4">
      <w:pPr>
        <w:numPr>
          <w:ilvl w:val="0"/>
          <w:numId w:val="13"/>
        </w:numPr>
        <w:spacing w:line="360" w:lineRule="auto"/>
        <w:contextualSpacing/>
        <w:rPr>
          <w:del w:id="144" w:author="sysprep" w:date="2014-12-02T09:31:00Z"/>
          <w:rFonts w:ascii="Arial" w:eastAsia="Calibri" w:hAnsi="Arial" w:cs="Arial"/>
          <w:sz w:val="20"/>
          <w:szCs w:val="20"/>
          <w:lang w:eastAsia="en-US"/>
        </w:rPr>
      </w:pPr>
      <w:del w:id="145" w:author="sysprep" w:date="2014-12-02T09:31:00Z">
        <w:r w:rsidRPr="00B176EA" w:rsidDel="009C20F5">
          <w:rPr>
            <w:rFonts w:ascii="Arial" w:eastAsia="Calibri" w:hAnsi="Arial" w:cs="Arial"/>
            <w:sz w:val="20"/>
            <w:szCs w:val="20"/>
            <w:lang w:eastAsia="en-US"/>
          </w:rPr>
          <w:delText>Summarize for candidate cell populations representing the diploid, tetraploid and aneuploid, and store the summary statistics of each population</w:delText>
        </w:r>
      </w:del>
    </w:p>
    <w:p w:rsidR="00570EE4" w:rsidRPr="00B176EA" w:rsidDel="009C20F5" w:rsidRDefault="00570EE4" w:rsidP="00570EE4">
      <w:pPr>
        <w:numPr>
          <w:ilvl w:val="1"/>
          <w:numId w:val="13"/>
        </w:numPr>
        <w:spacing w:line="360" w:lineRule="auto"/>
        <w:contextualSpacing/>
        <w:rPr>
          <w:del w:id="146" w:author="sysprep" w:date="2014-12-02T09:31:00Z"/>
          <w:rFonts w:ascii="Arial" w:eastAsia="Calibri" w:hAnsi="Arial" w:cs="Arial"/>
          <w:sz w:val="20"/>
          <w:szCs w:val="20"/>
          <w:lang w:eastAsia="en-US"/>
        </w:rPr>
      </w:pPr>
      <w:del w:id="147" w:author="sysprep" w:date="2014-12-02T09:31:00Z">
        <w:r w:rsidRPr="00B176EA" w:rsidDel="009C20F5">
          <w:rPr>
            <w:rFonts w:ascii="Arial" w:eastAsia="Calibri" w:hAnsi="Arial" w:cs="Arial"/>
            <w:sz w:val="20"/>
            <w:szCs w:val="20"/>
            <w:lang w:eastAsia="en-US"/>
          </w:rPr>
          <w:delText>The total number of DI values</w:delText>
        </w:r>
      </w:del>
    </w:p>
    <w:p w:rsidR="00570EE4" w:rsidRPr="00B176EA" w:rsidDel="009C20F5" w:rsidRDefault="00570EE4" w:rsidP="00570EE4">
      <w:pPr>
        <w:numPr>
          <w:ilvl w:val="1"/>
          <w:numId w:val="13"/>
        </w:numPr>
        <w:spacing w:line="360" w:lineRule="auto"/>
        <w:contextualSpacing/>
        <w:rPr>
          <w:del w:id="148" w:author="sysprep" w:date="2014-12-02T09:31:00Z"/>
          <w:rFonts w:ascii="Arial" w:eastAsia="Calibri" w:hAnsi="Arial" w:cs="Arial"/>
          <w:sz w:val="20"/>
          <w:szCs w:val="20"/>
          <w:lang w:eastAsia="en-US"/>
        </w:rPr>
      </w:pPr>
      <w:del w:id="149" w:author="sysprep" w:date="2014-12-02T09:31:00Z">
        <w:r w:rsidRPr="00B176EA" w:rsidDel="009C20F5">
          <w:rPr>
            <w:rFonts w:ascii="Arial" w:eastAsia="Calibri" w:hAnsi="Arial" w:cs="Arial"/>
            <w:sz w:val="20"/>
            <w:szCs w:val="20"/>
            <w:lang w:eastAsia="en-US"/>
          </w:rPr>
          <w:delText>Sample mean and sample standard deviation</w:delText>
        </w:r>
      </w:del>
    </w:p>
    <w:p w:rsidR="00570EE4" w:rsidRPr="00B176EA" w:rsidDel="009C20F5" w:rsidRDefault="00570EE4" w:rsidP="00570EE4">
      <w:pPr>
        <w:numPr>
          <w:ilvl w:val="1"/>
          <w:numId w:val="13"/>
        </w:numPr>
        <w:spacing w:line="360" w:lineRule="auto"/>
        <w:contextualSpacing/>
        <w:rPr>
          <w:del w:id="150" w:author="sysprep" w:date="2014-12-02T09:31:00Z"/>
          <w:rFonts w:ascii="Arial" w:eastAsia="Calibri" w:hAnsi="Arial" w:cs="Arial"/>
          <w:sz w:val="20"/>
          <w:szCs w:val="20"/>
          <w:lang w:eastAsia="en-US"/>
        </w:rPr>
      </w:pPr>
      <w:del w:id="151" w:author="sysprep" w:date="2014-12-02T09:31:00Z">
        <w:r w:rsidRPr="00B176EA" w:rsidDel="009C20F5">
          <w:rPr>
            <w:rFonts w:ascii="Arial" w:eastAsia="Calibri" w:hAnsi="Arial" w:cs="Arial"/>
            <w:sz w:val="20"/>
            <w:szCs w:val="20"/>
            <w:lang w:eastAsia="en-US"/>
          </w:rPr>
          <w:delText>The number of peaks and location of the peaks</w:delText>
        </w:r>
      </w:del>
    </w:p>
    <w:p w:rsidR="002E01B9" w:rsidRDefault="002E01B9" w:rsidP="00D64CC4">
      <w:pPr>
        <w:spacing w:after="0" w:line="480" w:lineRule="auto"/>
        <w:ind w:firstLine="360"/>
        <w:rPr>
          <w:rFonts w:ascii="Arial" w:hAnsi="Arial" w:cs="Arial"/>
          <w:b/>
        </w:rPr>
      </w:pPr>
    </w:p>
    <w:p w:rsidR="00437CB6" w:rsidRDefault="00437CB6" w:rsidP="00D64CC4">
      <w:pPr>
        <w:spacing w:after="0" w:line="480" w:lineRule="auto"/>
        <w:ind w:firstLine="360"/>
        <w:rPr>
          <w:rFonts w:ascii="Arial" w:hAnsi="Arial" w:cs="Arial"/>
          <w:b/>
        </w:rPr>
      </w:pPr>
    </w:p>
    <w:p w:rsidR="00596654" w:rsidRPr="00B176EA" w:rsidRDefault="00596654" w:rsidP="00D64CC4">
      <w:pPr>
        <w:spacing w:after="0" w:line="480" w:lineRule="auto"/>
        <w:ind w:firstLine="360"/>
        <w:rPr>
          <w:rFonts w:ascii="Arial" w:hAnsi="Arial" w:cs="Arial"/>
          <w:b/>
        </w:rPr>
      </w:pPr>
      <w:r w:rsidRPr="00B176EA">
        <w:rPr>
          <w:rFonts w:ascii="Arial" w:hAnsi="Arial" w:cs="Arial"/>
          <w:b/>
        </w:rPr>
        <w:lastRenderedPageBreak/>
        <w:t>Data reconstruction</w:t>
      </w:r>
    </w:p>
    <w:p w:rsidR="00570EE4" w:rsidRPr="00B176EA" w:rsidRDefault="00D64CC4" w:rsidP="00570EE4">
      <w:pPr>
        <w:spacing w:after="0" w:line="480" w:lineRule="auto"/>
        <w:ind w:firstLine="360"/>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represent the discrete interval ranging between 0 and 8 (DI values) with 0.5 increments. For each interval, the density 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dr</w:t>
      </w:r>
      <w:proofErr w:type="spellEnd"/>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exist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proofErr w:type="gramStart"/>
      <w:r w:rsidR="00570EE4" w:rsidRPr="00B176EA">
        <w:rPr>
          <w:rFonts w:ascii="Arial" w:eastAsia="Calibri" w:hAnsi="Arial" w:cs="Arial"/>
          <w:b/>
          <w:sz w:val="20"/>
          <w:szCs w:val="20"/>
          <w:lang w:eastAsia="en-US"/>
        </w:rPr>
        <w:t xml:space="preserve">If  </w:t>
      </w:r>
      <w:proofErr w:type="spellStart"/>
      <w:r w:rsidR="00570EE4" w:rsidRPr="00B176EA">
        <w:rPr>
          <w:rFonts w:ascii="Arial" w:eastAsia="Calibri" w:hAnsi="Arial" w:cs="Arial"/>
          <w:sz w:val="20"/>
          <w:szCs w:val="20"/>
          <w:lang w:eastAsia="en-US"/>
        </w:rPr>
        <w:t>tetraploid</w:t>
      </w:r>
      <w:proofErr w:type="spellEnd"/>
      <w:proofErr w:type="gramEnd"/>
      <w:r w:rsidR="00570EE4" w:rsidRPr="00B176EA">
        <w:rPr>
          <w:rFonts w:ascii="Arial" w:eastAsia="Calibri" w:hAnsi="Arial" w:cs="Arial"/>
          <w:sz w:val="20"/>
          <w:szCs w:val="20"/>
          <w:lang w:eastAsia="en-US"/>
        </w:rPr>
        <w:t xml:space="preserve"> population mean and standard deviation exist  </w:t>
      </w:r>
      <w:r w:rsidR="00570EE4" w:rsidRPr="00B176EA">
        <w:rPr>
          <w:rFonts w:ascii="Arial" w:eastAsia="Calibri" w:hAnsi="Arial" w:cs="Arial"/>
          <w:b/>
          <w:sz w:val="20"/>
          <w:szCs w:val="20"/>
          <w:lang w:eastAsia="en-US"/>
        </w:rPr>
        <w:t>next</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r w:rsidR="00570EE4" w:rsidRPr="00B176EA">
        <w:rPr>
          <w:rFonts w:ascii="Arial" w:eastAsia="Calibri" w:hAnsi="Arial" w:cs="Arial"/>
          <w:sz w:val="20"/>
          <w:szCs w:val="20"/>
          <w:lang w:eastAsia="en-US"/>
        </w:rPr>
        <w:t xml:space="preserve">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5C3EE3"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641349</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70EE4" w:rsidRPr="00B176EA">
        <w:rPr>
          <w:rFonts w:ascii="Arial" w:eastAsia="Calibri" w:hAnsi="Arial" w:cs="Arial"/>
          <w:b/>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570EE4">
      <w:pPr>
        <w:spacing w:after="0" w:line="480" w:lineRule="auto"/>
        <w:ind w:firstLine="360"/>
        <w:rPr>
          <w:rFonts w:ascii="Arial" w:hAnsi="Arial" w:cs="Arial"/>
          <w:b/>
        </w:rPr>
      </w:pPr>
      <w:r>
        <w:rPr>
          <w:rFonts w:ascii="Arial" w:eastAsia="Calibri" w:hAnsi="Arial" w:cs="Arial"/>
          <w:lang w:eastAsia="en-US"/>
        </w:rPr>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570EE4" w:rsidRPr="00B176EA">
        <w:rPr>
          <w:rFonts w:ascii="Arial" w:eastAsia="Calibri" w:hAnsi="Arial" w:cs="Arial"/>
          <w:lang w:eastAsia="en-US"/>
        </w:rPr>
        <w:fldChar w:fldCharType="begin"/>
      </w:r>
      <w:r w:rsidR="00570EE4" w:rsidRPr="00B176EA">
        <w:rPr>
          <w:rFonts w:ascii="Arial" w:eastAsia="Calibri" w:hAnsi="Arial" w:cs="Arial"/>
          <w:lang w:eastAsia="en-US"/>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570EE4" w:rsidRPr="00B176EA">
        <w:rPr>
          <w:rFonts w:ascii="Arial" w:eastAsia="Calibri" w:hAnsi="Arial" w:cs="Arial"/>
          <w:lang w:eastAsia="en-US"/>
        </w:rPr>
        <w:fldChar w:fldCharType="separate"/>
      </w:r>
      <w:r w:rsidR="00570EE4" w:rsidRPr="00B176EA">
        <w:rPr>
          <w:rFonts w:ascii="Arial" w:eastAsia="Calibri" w:hAnsi="Arial" w:cs="Arial"/>
          <w:noProof/>
          <w:lang w:eastAsia="en-US"/>
        </w:rPr>
        <w:t>(</w:t>
      </w:r>
      <w:hyperlink w:anchor="_ENREF_29" w:tooltip="R_Core_Team, 2014 #1" w:history="1">
        <w:r w:rsidR="0090323A" w:rsidRPr="00B176EA">
          <w:rPr>
            <w:rFonts w:ascii="Arial" w:eastAsia="Calibri" w:hAnsi="Arial" w:cs="Arial"/>
            <w:noProof/>
            <w:lang w:eastAsia="en-US"/>
          </w:rPr>
          <w:t>R_Core_Team 2014</w:t>
        </w:r>
      </w:hyperlink>
      <w:r w:rsidR="00570EE4" w:rsidRPr="00B176EA">
        <w:rPr>
          <w:rFonts w:ascii="Arial" w:eastAsia="Calibri" w:hAnsi="Arial" w:cs="Arial"/>
          <w:noProof/>
          <w:lang w:eastAsia="en-US"/>
        </w:rPr>
        <w:t>)</w:t>
      </w:r>
      <w:r w:rsidR="00570EE4" w:rsidRPr="00B176EA">
        <w:rPr>
          <w:rFonts w:ascii="Arial" w:eastAsia="Calibri" w:hAnsi="Arial" w:cs="Arial"/>
          <w:lang w:eastAsia="en-US"/>
        </w:rPr>
        <w:fldChar w:fldCharType="end"/>
      </w:r>
      <w:r w:rsidR="00570EE4" w:rsidRPr="00B176EA">
        <w:rPr>
          <w:rFonts w:ascii="Arial" w:eastAsia="Calibri" w:hAnsi="Arial" w:cs="Arial"/>
          <w:lang w:eastAsia="en-US"/>
        </w:rPr>
        <w:t xml:space="preserve"> and caret package (</w:t>
      </w:r>
      <w:hyperlink r:id="rId12"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subjects” (n=102) and “OSCC patients” (n=93) were used to build the prediction models. First of all, we randomly separated the dataset into two parts with 70% samples for model selection and optimization and 30% for testing and evaluation. We selected six statistical models and evaluated their performance, Support Vector Machine (SVM), Random Forest (RRF), Penalized Logistic Regression (PLR), Neural Network (NNET), 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w:t>
      </w:r>
      <w:proofErr w:type="spellStart"/>
      <w:r w:rsidR="00570EE4" w:rsidRPr="00B176EA">
        <w:rPr>
          <w:rFonts w:ascii="Arial" w:eastAsia="Calibri" w:hAnsi="Arial" w:cs="Arial"/>
          <w:iCs/>
          <w:lang w:eastAsia="en-US"/>
        </w:rPr>
        <w:t>hyperparameters</w:t>
      </w:r>
      <w:proofErr w:type="spellEnd"/>
      <w:r w:rsidR="00570EE4" w:rsidRPr="00B176EA">
        <w:rPr>
          <w:rFonts w:ascii="Arial" w:eastAsia="Calibri" w:hAnsi="Arial" w:cs="Arial"/>
          <w:iCs/>
          <w:lang w:eastAsia="en-US"/>
        </w:rPr>
        <w:t xml:space="preserve"> to achieve the best performance. </w:t>
      </w:r>
      <w:r w:rsidR="003773C4" w:rsidRPr="00B176EA">
        <w:rPr>
          <w:rFonts w:ascii="Arial" w:eastAsia="Calibri" w:hAnsi="Arial" w:cs="Arial"/>
          <w:iCs/>
          <w:lang w:eastAsia="en-US"/>
        </w:rPr>
        <w:t xml:space="preserve">Evaluation </w:t>
      </w:r>
      <w:r w:rsidR="00570EE4" w:rsidRPr="00B176EA">
        <w:rPr>
          <w:rFonts w:ascii="Arial" w:eastAsia="Calibri" w:hAnsi="Arial" w:cs="Arial"/>
          <w:iCs/>
          <w:lang w:eastAsia="en-US"/>
        </w:rPr>
        <w:t xml:space="preserve">involved </w:t>
      </w:r>
      <w:r w:rsidR="003773C4" w:rsidRPr="00B176EA">
        <w:rPr>
          <w:rFonts w:ascii="Arial" w:eastAsia="Calibri" w:hAnsi="Arial" w:cs="Arial"/>
          <w:iCs/>
          <w:lang w:eastAsia="en-US"/>
        </w:rPr>
        <w:t>a</w:t>
      </w:r>
      <w:r w:rsidR="00570EE4" w:rsidRPr="00B176EA">
        <w:rPr>
          <w:rFonts w:ascii="Arial" w:eastAsia="Calibri" w:hAnsi="Arial" w:cs="Arial"/>
          <w:iCs/>
          <w:lang w:eastAsia="en-US"/>
        </w:rPr>
        <w:t xml:space="preserve"> resampling process, which included 10</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570EE4" w:rsidRPr="00B176EA">
        <w:rPr>
          <w:rFonts w:ascii="Arial" w:eastAsia="Calibri" w:hAnsi="Arial" w:cs="Arial"/>
          <w:iCs/>
          <w:lang w:eastAsia="en-US"/>
        </w:rPr>
        <w:fldChar w:fldCharType="begin"/>
      </w:r>
      <w:r w:rsidR="00570EE4" w:rsidRPr="00B176EA">
        <w:rPr>
          <w:rFonts w:ascii="Arial" w:eastAsia="Calibri" w:hAnsi="Arial" w:cs="Arial"/>
          <w:iCs/>
          <w:lang w:eastAsia="en-US"/>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570EE4" w:rsidRPr="00B176EA">
        <w:rPr>
          <w:rFonts w:ascii="Arial" w:eastAsia="Calibri" w:hAnsi="Arial" w:cs="Arial"/>
          <w:iCs/>
          <w:lang w:eastAsia="en-US"/>
        </w:rPr>
        <w:fldChar w:fldCharType="separate"/>
      </w:r>
      <w:r w:rsidR="00570EE4" w:rsidRPr="00B176EA">
        <w:rPr>
          <w:rFonts w:ascii="Arial" w:eastAsia="Calibri" w:hAnsi="Arial" w:cs="Arial"/>
          <w:iCs/>
          <w:noProof/>
          <w:lang w:eastAsia="en-US"/>
        </w:rPr>
        <w:t>(</w:t>
      </w:r>
      <w:hyperlink w:anchor="_ENREF_17" w:tooltip="Kuhn, 2013 #3" w:history="1">
        <w:r w:rsidR="0090323A" w:rsidRPr="00B176EA">
          <w:rPr>
            <w:rFonts w:ascii="Arial" w:eastAsia="Calibri" w:hAnsi="Arial" w:cs="Arial"/>
            <w:iCs/>
            <w:noProof/>
            <w:lang w:eastAsia="en-US"/>
          </w:rPr>
          <w:t>Kuhn 2013</w:t>
        </w:r>
      </w:hyperlink>
      <w:r w:rsidR="00570EE4" w:rsidRPr="00B176EA">
        <w:rPr>
          <w:rFonts w:ascii="Arial" w:eastAsia="Calibri" w:hAnsi="Arial" w:cs="Arial"/>
          <w:iCs/>
          <w:noProof/>
          <w:lang w:eastAsia="en-US"/>
        </w:rPr>
        <w:t>)</w:t>
      </w:r>
      <w:r w:rsidR="00570EE4" w:rsidRPr="00B176EA">
        <w:rPr>
          <w:rFonts w:ascii="Arial" w:eastAsia="Calibri" w:hAnsi="Arial" w:cs="Arial"/>
          <w:iCs/>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570EE4" w:rsidRPr="00B176EA">
        <w:rPr>
          <w:rFonts w:ascii="Arial" w:eastAsia="Calibri" w:hAnsi="Arial" w:cs="Arial"/>
          <w:iCs/>
          <w:lang w:eastAsia="en-U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its performance,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3773C4">
      <w:pPr>
        <w:spacing w:line="480" w:lineRule="auto"/>
        <w:ind w:firstLine="360"/>
        <w:rPr>
          <w:rFonts w:ascii="Arial" w:eastAsia="Calibri" w:hAnsi="Arial" w:cs="Arial"/>
          <w:lang w:eastAsia="en-US"/>
        </w:rPr>
      </w:pPr>
      <w:r w:rsidRPr="00B176EA">
        <w:rPr>
          <w:rFonts w:ascii="Arial" w:eastAsia="Calibri" w:hAnsi="Arial" w:cs="Arial"/>
          <w:iCs/>
          <w:lang w:eastAsia="en-US"/>
        </w:rPr>
        <w:t>W</w:t>
      </w:r>
      <w:ins w:id="152" w:author="sysprep" w:date="2014-12-02T08:46:00Z">
        <w:r w:rsidR="00E73503">
          <w:rPr>
            <w:rFonts w:ascii="Arial" w:eastAsia="Calibri" w:hAnsi="Arial" w:cs="Arial"/>
            <w:iCs/>
            <w:lang w:eastAsia="en-US"/>
          </w:rPr>
          <w:t>ith</w:t>
        </w:r>
      </w:ins>
      <w:del w:id="153" w:author="sysprep" w:date="2014-12-02T08:46:00Z">
        <w:r w:rsidRPr="00B176EA" w:rsidDel="00E73503">
          <w:rPr>
            <w:rFonts w:ascii="Arial" w:eastAsia="Calibri" w:hAnsi="Arial" w:cs="Arial"/>
            <w:iCs/>
            <w:lang w:eastAsia="en-US"/>
          </w:rPr>
          <w:delText>e</w:delText>
        </w:r>
      </w:del>
      <w:ins w:id="154" w:author="sysprep" w:date="2014-12-02T08:46:00Z">
        <w:r w:rsidR="00E73503">
          <w:rPr>
            <w:rFonts w:ascii="Arial" w:eastAsia="Calibri" w:hAnsi="Arial" w:cs="Arial"/>
            <w:iCs/>
            <w:lang w:eastAsia="en-US"/>
          </w:rPr>
          <w:t xml:space="preserve"> the</w:t>
        </w:r>
      </w:ins>
      <w:r w:rsidRPr="00B176EA">
        <w:rPr>
          <w:rFonts w:ascii="Arial" w:eastAsia="Calibri" w:hAnsi="Arial" w:cs="Arial"/>
          <w:iCs/>
          <w:lang w:eastAsia="en-US"/>
        </w:rPr>
        <w:t xml:space="preserve"> finalized </w:t>
      </w:r>
      <w:del w:id="155" w:author="sysprep" w:date="2014-12-02T08:46:00Z">
        <w:r w:rsidRPr="00B176EA" w:rsidDel="00E73503">
          <w:rPr>
            <w:rFonts w:ascii="Arial" w:eastAsia="Calibri" w:hAnsi="Arial" w:cs="Arial"/>
            <w:iCs/>
            <w:lang w:eastAsia="en-US"/>
          </w:rPr>
          <w:delText>one</w:delText>
        </w:r>
      </w:del>
      <w:r w:rsidRPr="00B176EA">
        <w:rPr>
          <w:rFonts w:ascii="Arial" w:eastAsia="Calibri" w:hAnsi="Arial" w:cs="Arial"/>
          <w:iCs/>
          <w:lang w:eastAsia="en-US"/>
        </w:rPr>
        <w:t xml:space="preserve"> set of </w:t>
      </w:r>
      <w:proofErr w:type="spellStart"/>
      <w:r w:rsidRPr="00B176EA">
        <w:rPr>
          <w:rFonts w:ascii="Arial" w:eastAsia="Calibri" w:hAnsi="Arial" w:cs="Arial"/>
          <w:iCs/>
          <w:lang w:eastAsia="en-US"/>
        </w:rPr>
        <w:t>EdTAR</w:t>
      </w:r>
      <w:proofErr w:type="spellEnd"/>
      <w:r w:rsidRPr="00B176EA">
        <w:rPr>
          <w:rFonts w:ascii="Arial" w:eastAsia="Calibri" w:hAnsi="Arial" w:cs="Arial"/>
          <w:iCs/>
          <w:lang w:eastAsia="en-US"/>
        </w:rPr>
        <w:t xml:space="preserve"> parameters</w:t>
      </w:r>
      <w:ins w:id="156" w:author="sysprep" w:date="2014-12-02T08:46:00Z">
        <w:r w:rsidR="00E73503">
          <w:rPr>
            <w:rFonts w:ascii="Arial" w:eastAsia="Calibri" w:hAnsi="Arial" w:cs="Arial"/>
            <w:iCs/>
            <w:lang w:eastAsia="en-US"/>
          </w:rPr>
          <w:t>,</w:t>
        </w:r>
      </w:ins>
      <w:r w:rsidRPr="00B176EA">
        <w:rPr>
          <w:rFonts w:ascii="Arial" w:eastAsia="Calibri" w:hAnsi="Arial" w:cs="Arial"/>
          <w:iCs/>
          <w:lang w:eastAsia="en-US"/>
        </w:rPr>
        <w:t xml:space="preserve"> </w:t>
      </w:r>
      <w:del w:id="157" w:author="sysprep" w:date="2014-12-02T08:46:00Z">
        <w:r w:rsidRPr="00B176EA" w:rsidDel="00E73503">
          <w:rPr>
            <w:rFonts w:ascii="Arial" w:eastAsia="Calibri" w:hAnsi="Arial" w:cs="Arial"/>
            <w:iCs/>
            <w:lang w:eastAsia="en-US"/>
          </w:rPr>
          <w:delText>and processed</w:delText>
        </w:r>
      </w:del>
      <w:ins w:id="158" w:author="sysprep" w:date="2014-12-02T08:46:00Z">
        <w:r w:rsidR="00E73503">
          <w:rPr>
            <w:rFonts w:ascii="Arial" w:eastAsia="Calibri" w:hAnsi="Arial" w:cs="Arial"/>
            <w:iCs/>
            <w:lang w:eastAsia="en-US"/>
          </w:rPr>
          <w:t xml:space="preserve">the </w:t>
        </w:r>
      </w:ins>
      <w:r w:rsidRPr="00B176EA">
        <w:rPr>
          <w:rFonts w:ascii="Arial" w:eastAsia="Calibri" w:hAnsi="Arial" w:cs="Arial"/>
          <w:iCs/>
          <w:lang w:eastAsia="en-US"/>
        </w:rPr>
        <w:t xml:space="preserve"> </w:t>
      </w:r>
      <w:proofErr w:type="spellStart"/>
      <w:r w:rsidRPr="00B176EA">
        <w:rPr>
          <w:rFonts w:ascii="Arial" w:eastAsia="Calibri" w:hAnsi="Arial" w:cs="Arial"/>
          <w:iCs/>
          <w:lang w:eastAsia="en-US"/>
        </w:rPr>
        <w:t>exfoliative</w:t>
      </w:r>
      <w:proofErr w:type="spellEnd"/>
      <w:r w:rsidRPr="00B176EA">
        <w:rPr>
          <w:rFonts w:ascii="Arial" w:eastAsia="Calibri" w:hAnsi="Arial" w:cs="Arial"/>
          <w:iCs/>
          <w:lang w:eastAsia="en-US"/>
        </w:rPr>
        <w:t xml:space="preserve"> cytology data </w:t>
      </w:r>
      <w:ins w:id="159" w:author="sysprep" w:date="2014-12-02T08:46:00Z">
        <w:r w:rsidR="00E73503">
          <w:rPr>
            <w:rFonts w:ascii="Arial" w:eastAsia="Calibri" w:hAnsi="Arial" w:cs="Arial"/>
            <w:iCs/>
            <w:lang w:eastAsia="en-US"/>
          </w:rPr>
          <w:t xml:space="preserve">was processed and further used in </w:t>
        </w:r>
      </w:ins>
      <w:ins w:id="160" w:author="sysprep" w:date="2014-12-02T08:47:00Z">
        <w:r w:rsidR="00E73503">
          <w:rPr>
            <w:rFonts w:ascii="Arial" w:eastAsia="Calibri" w:hAnsi="Arial" w:cs="Arial"/>
            <w:iCs/>
            <w:lang w:eastAsia="en-US"/>
          </w:rPr>
          <w:t>building the</w:t>
        </w:r>
      </w:ins>
      <w:del w:id="161" w:author="sysprep" w:date="2014-12-02T08:47:00Z">
        <w:r w:rsidRPr="00B176EA" w:rsidDel="00E73503">
          <w:rPr>
            <w:rFonts w:ascii="Arial" w:eastAsia="Calibri" w:hAnsi="Arial" w:cs="Arial"/>
            <w:iCs/>
            <w:lang w:eastAsia="en-US"/>
          </w:rPr>
          <w:delText>using</w:delText>
        </w:r>
      </w:del>
      <w:r w:rsidRPr="00B176EA">
        <w:rPr>
          <w:rFonts w:ascii="Arial" w:eastAsia="Calibri" w:hAnsi="Arial" w:cs="Arial"/>
          <w:iCs/>
          <w:lang w:eastAsia="en-US"/>
        </w:rPr>
        <w:t xml:space="preserve"> SVM model with a radial kernel function </w:t>
      </w:r>
      <w:ins w:id="162" w:author="sysprep" w:date="2014-12-02T08:47:00Z">
        <w:r w:rsidR="00E73503">
          <w:rPr>
            <w:rFonts w:ascii="Arial" w:eastAsia="Calibri" w:hAnsi="Arial" w:cs="Arial"/>
            <w:iCs/>
            <w:lang w:eastAsia="en-US"/>
          </w:rPr>
          <w:t xml:space="preserve">using </w:t>
        </w:r>
      </w:ins>
      <w:del w:id="163" w:author="sysprep" w:date="2014-12-02T08:47:00Z">
        <w:r w:rsidRPr="00B176EA" w:rsidDel="00E73503">
          <w:rPr>
            <w:rFonts w:ascii="Arial" w:eastAsia="Calibri" w:hAnsi="Arial" w:cs="Arial"/>
            <w:iCs/>
            <w:lang w:eastAsia="en-US"/>
          </w:rPr>
          <w:delText>implemented in an</w:delText>
        </w:r>
      </w:del>
      <w:r w:rsidRPr="00B176EA">
        <w:rPr>
          <w:rFonts w:ascii="Arial" w:eastAsia="Calibri" w:hAnsi="Arial" w:cs="Arial"/>
          <w:iCs/>
          <w:lang w:eastAsia="en-US"/>
        </w:rPr>
        <w:t xml:space="preserve"> R </w:t>
      </w:r>
      <w:proofErr w:type="spellStart"/>
      <w:r w:rsidRPr="00B176EA">
        <w:rPr>
          <w:rFonts w:ascii="Arial" w:eastAsia="Calibri" w:hAnsi="Arial" w:cs="Arial"/>
          <w:iCs/>
          <w:lang w:eastAsia="en-US"/>
        </w:rPr>
        <w:t>kenlab</w:t>
      </w:r>
      <w:proofErr w:type="spellEnd"/>
      <w:r w:rsidRPr="00B176EA">
        <w:rPr>
          <w:rFonts w:ascii="Arial" w:eastAsia="Calibri" w:hAnsi="Arial" w:cs="Arial"/>
          <w:iCs/>
          <w:lang w:eastAsia="en-US"/>
        </w:rPr>
        <w:t xml:space="preserve"> </w:t>
      </w:r>
      <w:r w:rsidRPr="00B176EA">
        <w:rPr>
          <w:rFonts w:ascii="Arial" w:eastAsia="Calibri" w:hAnsi="Arial" w:cs="Arial"/>
          <w:iCs/>
          <w:lang w:eastAsia="en-US"/>
        </w:rPr>
        <w:fldChar w:fldCharType="begin"/>
      </w:r>
      <w:r w:rsidRPr="00B176EA">
        <w:rPr>
          <w:rFonts w:ascii="Arial" w:eastAsia="Calibri" w:hAnsi="Arial" w:cs="Arial"/>
          <w:iCs/>
          <w:lang w:eastAsia="en-US"/>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Pr="00B176EA">
        <w:rPr>
          <w:rFonts w:ascii="Arial" w:eastAsia="Calibri" w:hAnsi="Arial" w:cs="Arial"/>
          <w:iCs/>
          <w:lang w:eastAsia="en-US"/>
        </w:rPr>
        <w:fldChar w:fldCharType="separate"/>
      </w:r>
      <w:r w:rsidRPr="00B176EA">
        <w:rPr>
          <w:rFonts w:ascii="Arial" w:eastAsia="Calibri" w:hAnsi="Arial" w:cs="Arial"/>
          <w:iCs/>
          <w:noProof/>
          <w:lang w:eastAsia="en-US"/>
        </w:rPr>
        <w:t>(</w:t>
      </w:r>
      <w:hyperlink w:anchor="_ENREF_14" w:tooltip="Karatzoglou, 2004 #4" w:history="1">
        <w:r w:rsidR="0090323A" w:rsidRPr="00B176EA">
          <w:rPr>
            <w:rFonts w:ascii="Arial" w:eastAsia="Calibri" w:hAnsi="Arial" w:cs="Arial"/>
            <w:iCs/>
            <w:noProof/>
            <w:lang w:eastAsia="en-US"/>
          </w:rPr>
          <w:t>Karatzoglou 2004</w:t>
        </w:r>
      </w:hyperlink>
      <w:r w:rsidRPr="00B176EA">
        <w:rPr>
          <w:rFonts w:ascii="Arial" w:eastAsia="Calibri" w:hAnsi="Arial" w:cs="Arial"/>
          <w:iCs/>
          <w:noProof/>
          <w:lang w:eastAsia="en-US"/>
        </w:rPr>
        <w:t>)</w:t>
      </w:r>
      <w:r w:rsidRPr="00B176EA">
        <w:rPr>
          <w:rFonts w:ascii="Arial" w:eastAsia="Calibri" w:hAnsi="Arial" w:cs="Arial"/>
          <w:iCs/>
          <w:lang w:eastAsia="en-US"/>
        </w:rPr>
        <w:fldChar w:fldCharType="end"/>
      </w:r>
      <w:r w:rsidRPr="00B176EA">
        <w:rPr>
          <w:rFonts w:ascii="Arial" w:eastAsia="Calibri" w:hAnsi="Arial" w:cs="Arial"/>
          <w:iCs/>
          <w:lang w:eastAsia="en-US"/>
        </w:rPr>
        <w:t xml:space="preserve"> package. To optimize the </w:t>
      </w:r>
      <w:proofErr w:type="spellStart"/>
      <w:r w:rsidRPr="00B176EA">
        <w:rPr>
          <w:rFonts w:ascii="Arial" w:eastAsia="Calibri" w:hAnsi="Arial" w:cs="Arial"/>
          <w:iCs/>
          <w:lang w:eastAsia="en-US"/>
        </w:rPr>
        <w:t>hyperparameters</w:t>
      </w:r>
      <w:proofErr w:type="spellEnd"/>
      <w:r w:rsidRPr="00B176EA">
        <w:rPr>
          <w:rFonts w:ascii="Arial" w:eastAsia="Calibri" w:hAnsi="Arial" w:cs="Arial"/>
          <w:iCs/>
          <w:lang w:eastAsia="en-US"/>
        </w:rPr>
        <w:t>, we used two-class samples (normal and OSCC) and the same random sampling procedure to recreate the training dataset and test dataset. The training dataset was processed with median centering and column scaling. For the best outcome, we used leave-on-out cross validation and 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proofErr w:type="spellStart"/>
      <w:r w:rsidRPr="00B176EA">
        <w:rPr>
          <w:rFonts w:ascii="Arial" w:eastAsia="Calibri" w:hAnsi="Arial" w:cs="Arial"/>
          <w:iCs/>
          <w:lang w:eastAsia="en-US"/>
        </w:rPr>
        <w:t>hyperparameter</w:t>
      </w:r>
      <w:proofErr w:type="spellEnd"/>
      <w:r w:rsidRPr="00B176EA">
        <w:rPr>
          <w:rFonts w:ascii="Arial" w:eastAsia="Calibri" w:hAnsi="Arial" w:cs="Arial"/>
          <w:iCs/>
          <w:lang w:eastAsia="en-US"/>
        </w:rPr>
        <w:t xml:space="preserve">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t>Results</w:t>
      </w:r>
    </w:p>
    <w:p w:rsidR="00875FA4" w:rsidRDefault="007F4B3B" w:rsidP="007F4B3B">
      <w:pPr>
        <w:pStyle w:val="ListParagraph"/>
        <w:spacing w:line="480" w:lineRule="auto"/>
        <w:ind w:firstLineChars="163" w:firstLine="359"/>
        <w:rPr>
          <w:rFonts w:ascii="Arial" w:hAnsi="Arial" w:cs="Arial"/>
          <w:color w:val="FF0000"/>
          <w:sz w:val="22"/>
        </w:rPr>
      </w:pPr>
      <w:r w:rsidRPr="007F4B3B">
        <w:rPr>
          <w:rFonts w:ascii="Arial" w:hAnsi="Arial" w:cs="Arial"/>
          <w:color w:val="FF0000"/>
          <w:sz w:val="22"/>
        </w:rPr>
        <w:t>Yao, write something about these clinical cases, Classify results …</w:t>
      </w:r>
      <w:r>
        <w:rPr>
          <w:rFonts w:ascii="Arial" w:hAnsi="Arial" w:cs="Arial"/>
          <w:color w:val="FF0000"/>
          <w:sz w:val="22"/>
        </w:rPr>
        <w:t xml:space="preserve"> (Figure 1A, 1B). </w:t>
      </w:r>
    </w:p>
    <w:p w:rsidR="00875FA4" w:rsidRDefault="00875FA4" w:rsidP="00875FA4">
      <w:pPr>
        <w:spacing w:line="480" w:lineRule="auto"/>
        <w:rPr>
          <w:rFonts w:ascii="Arial" w:hAnsi="Arial" w:cs="Arial"/>
        </w:rPr>
      </w:pPr>
    </w:p>
    <w:p w:rsidR="00875FA4" w:rsidRPr="00875FA4" w:rsidRDefault="00875FA4" w:rsidP="00875FA4">
      <w:pPr>
        <w:spacing w:line="480" w:lineRule="auto"/>
        <w:rPr>
          <w:rFonts w:ascii="Arial" w:hAnsi="Arial" w:cs="Arial"/>
          <w:b/>
        </w:rPr>
      </w:pPr>
      <w:r w:rsidRPr="00875FA4">
        <w:rPr>
          <w:rFonts w:ascii="Arial" w:hAnsi="Arial" w:cs="Arial"/>
          <w:b/>
        </w:rPr>
        <w:t xml:space="preserve">Data transformation and reconstruction by </w:t>
      </w:r>
      <w:proofErr w:type="spellStart"/>
      <w:r w:rsidRPr="00875FA4">
        <w:rPr>
          <w:rFonts w:ascii="Arial" w:hAnsi="Arial" w:cs="Arial"/>
          <w:b/>
        </w:rPr>
        <w:t>EdTAR</w:t>
      </w:r>
      <w:proofErr w:type="spellEnd"/>
    </w:p>
    <w:p w:rsidR="00B63F80" w:rsidRPr="00B63F80" w:rsidRDefault="007F4B3B" w:rsidP="007F4B3B">
      <w:pPr>
        <w:pStyle w:val="ListParagraph"/>
        <w:spacing w:line="480" w:lineRule="auto"/>
        <w:ind w:firstLineChars="163" w:firstLine="359"/>
        <w:rPr>
          <w:rFonts w:ascii="Arial" w:hAnsi="Arial" w:cs="Arial"/>
          <w:sz w:val="22"/>
        </w:rPr>
      </w:pPr>
      <w:r>
        <w:rPr>
          <w:rFonts w:ascii="Arial" w:hAnsi="Arial" w:cs="Arial"/>
          <w:sz w:val="22"/>
        </w:rPr>
        <w:t>The D</w:t>
      </w:r>
      <w:r w:rsidR="00B63F80" w:rsidRPr="00B63F80">
        <w:rPr>
          <w:rFonts w:ascii="Arial" w:hAnsi="Arial" w:cs="Arial"/>
          <w:sz w:val="22"/>
        </w:rPr>
        <w:t xml:space="preserve">I values obtained from </w:t>
      </w:r>
      <w:proofErr w:type="gramStart"/>
      <w:r>
        <w:rPr>
          <w:rFonts w:ascii="Arial" w:hAnsi="Arial" w:cs="Arial"/>
          <w:sz w:val="22"/>
        </w:rPr>
        <w:t>Classify</w:t>
      </w:r>
      <w:ins w:id="164" w:author="sysprep" w:date="2014-12-02T08:48:00Z">
        <w:r w:rsidR="00821EDE">
          <w:rPr>
            <w:rFonts w:ascii="Arial" w:hAnsi="Arial" w:cs="Arial"/>
            <w:sz w:val="22"/>
          </w:rPr>
          <w:t>(</w:t>
        </w:r>
        <w:proofErr w:type="gramEnd"/>
        <w:r w:rsidR="00821EDE">
          <w:rPr>
            <w:rFonts w:ascii="Arial" w:hAnsi="Arial" w:cs="Arial"/>
            <w:sz w:val="22"/>
          </w:rPr>
          <w:t>ref?)</w:t>
        </w:r>
      </w:ins>
      <w:r>
        <w:rPr>
          <w:rFonts w:ascii="Arial" w:hAnsi="Arial" w:cs="Arial"/>
          <w:sz w:val="22"/>
        </w:rPr>
        <w:t xml:space="preserve"> </w:t>
      </w:r>
      <w:r w:rsidR="00B63F80" w:rsidRPr="00B63F80">
        <w:rPr>
          <w:rFonts w:ascii="Arial" w:hAnsi="Arial" w:cs="Arial"/>
          <w:sz w:val="22"/>
        </w:rPr>
        <w:t>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T</w:t>
      </w:r>
      <w:r w:rsidRPr="00B63F80">
        <w:rPr>
          <w:rFonts w:ascii="Arial" w:hAnsi="Arial" w:cs="Arial"/>
          <w:sz w:val="22"/>
        </w:rPr>
        <w:t xml:space="preserve">he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w:t>
      </w:r>
      <w:del w:id="165" w:author="sysprep" w:date="2014-12-02T08:48:00Z">
        <w:r w:rsidRPr="00B63F80" w:rsidDel="00821EDE">
          <w:rPr>
            <w:rFonts w:ascii="Arial" w:hAnsi="Arial" w:cs="Arial"/>
            <w:sz w:val="22"/>
          </w:rPr>
          <w:delText xml:space="preserve"> </w:delText>
        </w:r>
      </w:del>
      <w:r w:rsidRPr="00B63F80">
        <w:rPr>
          <w:rFonts w:ascii="Arial" w:hAnsi="Arial" w:cs="Arial"/>
          <w:sz w:val="22"/>
        </w:rPr>
        <w:t>0.092:0.</w:t>
      </w:r>
      <w:r>
        <w:rPr>
          <w:rFonts w:ascii="Arial" w:hAnsi="Arial" w:cs="Arial"/>
          <w:sz w:val="22"/>
        </w:rPr>
        <w:t>0</w:t>
      </w:r>
      <w:r w:rsidRPr="00B63F80">
        <w:rPr>
          <w:rFonts w:ascii="Arial" w:hAnsi="Arial" w:cs="Arial"/>
          <w:sz w:val="22"/>
        </w:rPr>
        <w:t xml:space="preserve">05. </w:t>
      </w:r>
      <w:r>
        <w:rPr>
          <w:rFonts w:ascii="Arial" w:hAnsi="Arial" w:cs="Arial"/>
          <w:sz w:val="22"/>
        </w:rPr>
        <w:t>Among these three populations, the most informative was the aneuploidy cell population. 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r>
        <w:rPr>
          <w:rFonts w:ascii="Arial" w:hAnsi="Arial" w:cs="Arial"/>
          <w:sz w:val="22"/>
        </w:rPr>
        <w:t>with</w:t>
      </w:r>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w:t>
      </w:r>
      <w:proofErr w:type="spellStart"/>
      <w:r w:rsidR="00B63F80" w:rsidRPr="00B63F80">
        <w:rPr>
          <w:rFonts w:ascii="Arial" w:hAnsi="Arial" w:cs="Arial"/>
          <w:sz w:val="22"/>
        </w:rPr>
        <w:t>tetraploid</w:t>
      </w:r>
      <w:proofErr w:type="spellEnd"/>
      <w:r w:rsidR="00B63F80" w:rsidRPr="00B63F80">
        <w:rPr>
          <w:rFonts w:ascii="Arial" w:hAnsi="Arial" w:cs="Arial"/>
          <w:sz w:val="22"/>
        </w:rPr>
        <w:t xml:space="preserve"> cell population (green; µ=2.002, σ=0.25)</w:t>
      </w:r>
      <w:r>
        <w:rPr>
          <w:rFonts w:ascii="Arial" w:hAnsi="Arial" w:cs="Arial"/>
          <w:sz w:val="22"/>
        </w:rPr>
        <w:t>,</w:t>
      </w:r>
      <w:r w:rsidR="00B63F80" w:rsidRPr="00B63F80">
        <w:rPr>
          <w:rFonts w:ascii="Arial" w:hAnsi="Arial" w:cs="Arial"/>
          <w:sz w:val="22"/>
        </w:rPr>
        <w:t xml:space="preserve"> and </w:t>
      </w:r>
      <w:proofErr w:type="spellStart"/>
      <w:r w:rsidR="00B63F80" w:rsidRPr="00B63F80">
        <w:rPr>
          <w:rFonts w:ascii="Arial" w:hAnsi="Arial" w:cs="Arial"/>
          <w:sz w:val="22"/>
        </w:rPr>
        <w:t>aneuploid</w:t>
      </w:r>
      <w:proofErr w:type="spellEnd"/>
      <w:r w:rsidR="00B63F80" w:rsidRPr="00B63F80">
        <w:rPr>
          <w:rFonts w:ascii="Arial" w:hAnsi="Arial" w:cs="Arial"/>
          <w:sz w:val="22"/>
        </w:rPr>
        <w:t xml:space="preserve"> cell po</w:t>
      </w:r>
      <w:r>
        <w:rPr>
          <w:rFonts w:ascii="Arial" w:hAnsi="Arial" w:cs="Arial"/>
          <w:sz w:val="22"/>
        </w:rPr>
        <w:t>pulation (blue; µ=2.300, σ=0.5)</w:t>
      </w:r>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p>
    <w:p w:rsidR="00B63F80" w:rsidRPr="00B63F80" w:rsidRDefault="005A7DAF" w:rsidP="00C0534C">
      <w:pPr>
        <w:pStyle w:val="ListParagraph"/>
        <w:spacing w:line="480" w:lineRule="auto"/>
        <w:ind w:firstLineChars="163" w:firstLine="359"/>
        <w:rPr>
          <w:rFonts w:ascii="Arial" w:hAnsi="Arial" w:cs="Arial"/>
          <w:sz w:val="22"/>
        </w:rPr>
      </w:pPr>
      <w:r>
        <w:rPr>
          <w:rFonts w:ascii="Arial" w:hAnsi="Arial" w:cs="Arial"/>
          <w:sz w:val="22"/>
        </w:rPr>
        <w:t xml:space="preserve">After identification of all peaks, </w:t>
      </w:r>
      <w:r w:rsidR="00B63F80" w:rsidRPr="00B63F80">
        <w:rPr>
          <w:rFonts w:ascii="Arial" w:hAnsi="Arial" w:cs="Arial"/>
          <w:sz w:val="22"/>
        </w:rPr>
        <w:t xml:space="preserve">a </w:t>
      </w:r>
      <w:r>
        <w:rPr>
          <w:rFonts w:ascii="Arial" w:hAnsi="Arial" w:cs="Arial"/>
          <w:sz w:val="22"/>
        </w:rPr>
        <w:t xml:space="preserve">typical </w:t>
      </w:r>
      <w:r w:rsidR="00B63F80" w:rsidRPr="00B63F80">
        <w:rPr>
          <w:rFonts w:ascii="Arial" w:hAnsi="Arial" w:cs="Arial"/>
          <w:sz w:val="22"/>
        </w:rPr>
        <w:t xml:space="preserve">normal sample </w:t>
      </w:r>
      <w:r>
        <w:rPr>
          <w:rFonts w:ascii="Arial" w:hAnsi="Arial" w:cs="Arial"/>
          <w:sz w:val="22"/>
        </w:rPr>
        <w:t>had one</w:t>
      </w:r>
      <w:r w:rsidR="00B63F80" w:rsidRPr="00B63F80">
        <w:rPr>
          <w:rFonts w:ascii="Arial" w:hAnsi="Arial" w:cs="Arial"/>
          <w:sz w:val="22"/>
        </w:rPr>
        <w:t xml:space="preserve"> peak located at </w:t>
      </w:r>
      <w:r>
        <w:rPr>
          <w:rFonts w:ascii="Arial" w:hAnsi="Arial" w:cs="Arial"/>
          <w:sz w:val="22"/>
        </w:rPr>
        <w:t xml:space="preserve">the </w:t>
      </w:r>
      <w:r w:rsidR="00B63F80" w:rsidRPr="00B63F80">
        <w:rPr>
          <w:rFonts w:ascii="Arial" w:hAnsi="Arial" w:cs="Arial"/>
          <w:sz w:val="22"/>
        </w:rPr>
        <w:t xml:space="preserve">DI value </w:t>
      </w:r>
      <w:r>
        <w:rPr>
          <w:rFonts w:ascii="Arial" w:hAnsi="Arial" w:cs="Arial"/>
          <w:sz w:val="22"/>
        </w:rPr>
        <w:t>of</w:t>
      </w:r>
      <w:r w:rsidR="00B63F80" w:rsidRPr="00B63F80">
        <w:rPr>
          <w:rFonts w:ascii="Arial" w:hAnsi="Arial" w:cs="Arial"/>
          <w:sz w:val="22"/>
        </w:rPr>
        <w:t xml:space="preserve"> 0.995</w:t>
      </w:r>
      <w:r>
        <w:rPr>
          <w:rFonts w:ascii="Arial" w:hAnsi="Arial" w:cs="Arial"/>
          <w:sz w:val="22"/>
        </w:rPr>
        <w:t xml:space="preserve"> which indicated a diploid cell population (Figure 3A)</w:t>
      </w:r>
      <w:r w:rsidR="00B63F80" w:rsidRPr="00B63F80">
        <w:rPr>
          <w:rFonts w:ascii="Arial" w:hAnsi="Arial" w:cs="Arial"/>
          <w:sz w:val="22"/>
        </w:rPr>
        <w:t xml:space="preserve">. </w:t>
      </w:r>
      <w:r>
        <w:rPr>
          <w:rFonts w:ascii="Arial" w:hAnsi="Arial" w:cs="Arial"/>
          <w:sz w:val="22"/>
        </w:rPr>
        <w:t xml:space="preserve">A typical </w:t>
      </w:r>
      <w:r w:rsidR="00B63F80" w:rsidRPr="00B63F80">
        <w:rPr>
          <w:rFonts w:ascii="Arial" w:hAnsi="Arial" w:cs="Arial"/>
          <w:sz w:val="22"/>
        </w:rPr>
        <w:t>OLK sample</w:t>
      </w:r>
      <w:r>
        <w:rPr>
          <w:rFonts w:ascii="Arial" w:hAnsi="Arial" w:cs="Arial"/>
          <w:sz w:val="22"/>
        </w:rPr>
        <w:t xml:space="preserve"> showed multiple </w:t>
      </w:r>
      <w:r w:rsidR="00B63F80" w:rsidRPr="00B63F80">
        <w:rPr>
          <w:rFonts w:ascii="Arial" w:hAnsi="Arial" w:cs="Arial"/>
          <w:sz w:val="22"/>
        </w:rPr>
        <w:t xml:space="preserve">peaks </w:t>
      </w:r>
      <w:r>
        <w:rPr>
          <w:rFonts w:ascii="Arial" w:hAnsi="Arial" w:cs="Arial"/>
          <w:sz w:val="22"/>
        </w:rPr>
        <w:t xml:space="preserve">in addition to </w:t>
      </w:r>
      <w:r w:rsidRPr="00B63F80">
        <w:rPr>
          <w:rFonts w:ascii="Arial" w:hAnsi="Arial" w:cs="Arial"/>
          <w:sz w:val="22"/>
        </w:rPr>
        <w:t xml:space="preserve">the major </w:t>
      </w:r>
      <w:r>
        <w:rPr>
          <w:rFonts w:ascii="Arial" w:hAnsi="Arial" w:cs="Arial"/>
          <w:sz w:val="22"/>
        </w:rPr>
        <w:t xml:space="preserve">diploid </w:t>
      </w:r>
      <w:r w:rsidRPr="00B63F80">
        <w:rPr>
          <w:rFonts w:ascii="Arial" w:hAnsi="Arial" w:cs="Arial"/>
          <w:sz w:val="22"/>
        </w:rPr>
        <w:t>peak (</w:t>
      </w:r>
      <w:ins w:id="166" w:author="sysprep" w:date="2014-12-02T08:48:00Z">
        <w:r w:rsidR="00821EDE">
          <w:rPr>
            <w:rFonts w:ascii="Arial" w:hAnsi="Arial" w:cs="Arial"/>
            <w:sz w:val="22"/>
          </w:rPr>
          <w:t xml:space="preserve">e.g. </w:t>
        </w:r>
      </w:ins>
      <w:r w:rsidRPr="00B63F80">
        <w:rPr>
          <w:rFonts w:ascii="Arial" w:hAnsi="Arial" w:cs="Arial"/>
          <w:sz w:val="22"/>
        </w:rPr>
        <w:t>DI = 0.798)</w:t>
      </w:r>
      <w:r>
        <w:rPr>
          <w:rFonts w:ascii="Arial" w:hAnsi="Arial" w:cs="Arial"/>
          <w:sz w:val="22"/>
        </w:rPr>
        <w:t xml:space="preserve"> (Figure 3D)</w:t>
      </w:r>
      <w:r w:rsidR="00B63F80" w:rsidRPr="00B63F80">
        <w:rPr>
          <w:rFonts w:ascii="Arial" w:hAnsi="Arial" w:cs="Arial"/>
          <w:sz w:val="22"/>
        </w:rPr>
        <w:t xml:space="preserve">. </w:t>
      </w:r>
      <w:r>
        <w:rPr>
          <w:rFonts w:ascii="Arial" w:hAnsi="Arial" w:cs="Arial"/>
          <w:sz w:val="22"/>
        </w:rPr>
        <w:t>A typical OSCC sample showed a peak pattern similar to that of an OLK sample (Figure 3G)</w:t>
      </w:r>
      <w:ins w:id="167" w:author="sysprep" w:date="2014-12-02T08:49:00Z">
        <w:r w:rsidR="00821EDE">
          <w:rPr>
            <w:rFonts w:ascii="Arial" w:hAnsi="Arial" w:cs="Arial"/>
            <w:sz w:val="22"/>
          </w:rPr>
          <w:t xml:space="preserve"> often with more peaks beyond D.I. = 2.3</w:t>
        </w:r>
      </w:ins>
      <w:r>
        <w:rPr>
          <w:rFonts w:ascii="Arial" w:hAnsi="Arial" w:cs="Arial"/>
          <w:sz w:val="22"/>
        </w:rPr>
        <w:t>. In case there was</w:t>
      </w:r>
      <w:r w:rsidRPr="00B63F80">
        <w:rPr>
          <w:rFonts w:ascii="Arial" w:hAnsi="Arial" w:cs="Arial"/>
          <w:sz w:val="22"/>
        </w:rPr>
        <w:t xml:space="preserve"> only </w:t>
      </w:r>
      <w:r>
        <w:rPr>
          <w:rFonts w:ascii="Arial" w:hAnsi="Arial" w:cs="Arial"/>
          <w:sz w:val="22"/>
        </w:rPr>
        <w:t>one</w:t>
      </w:r>
      <w:r w:rsidRPr="00B63F80">
        <w:rPr>
          <w:rFonts w:ascii="Arial" w:hAnsi="Arial" w:cs="Arial"/>
          <w:sz w:val="22"/>
        </w:rPr>
        <w:t xml:space="preserve"> diploid cell population</w:t>
      </w:r>
      <w:r>
        <w:rPr>
          <w:rFonts w:ascii="Arial" w:hAnsi="Arial" w:cs="Arial"/>
          <w:sz w:val="22"/>
        </w:rPr>
        <w:t>,</w:t>
      </w:r>
      <w:r w:rsidRPr="00B63F80">
        <w:rPr>
          <w:rFonts w:ascii="Arial" w:hAnsi="Arial" w:cs="Arial"/>
          <w:sz w:val="22"/>
        </w:rPr>
        <w:t xml:space="preserve"> no </w:t>
      </w:r>
      <w:r>
        <w:rPr>
          <w:rFonts w:ascii="Arial" w:hAnsi="Arial" w:cs="Arial"/>
          <w:sz w:val="22"/>
        </w:rPr>
        <w:t xml:space="preserve">more data processing was conducted </w:t>
      </w:r>
      <w:r w:rsidRPr="00B63F80">
        <w:rPr>
          <w:rFonts w:ascii="Arial" w:hAnsi="Arial" w:cs="Arial"/>
          <w:sz w:val="22"/>
        </w:rPr>
        <w:t>(</w:t>
      </w:r>
      <w:r>
        <w:rPr>
          <w:rFonts w:ascii="Arial" w:hAnsi="Arial" w:cs="Arial"/>
          <w:sz w:val="22"/>
        </w:rPr>
        <w:t xml:space="preserve">Figure </w:t>
      </w:r>
      <w:r w:rsidRPr="00B63F80">
        <w:rPr>
          <w:rFonts w:ascii="Arial" w:hAnsi="Arial" w:cs="Arial"/>
          <w:sz w:val="22"/>
        </w:rPr>
        <w:t>3B)</w:t>
      </w:r>
      <w:r>
        <w:rPr>
          <w:rFonts w:ascii="Arial" w:hAnsi="Arial" w:cs="Arial"/>
          <w:sz w:val="22"/>
        </w:rPr>
        <w:t xml:space="preserve">. </w:t>
      </w:r>
      <w:r w:rsidR="00C0534C">
        <w:rPr>
          <w:rFonts w:ascii="Arial" w:hAnsi="Arial" w:cs="Arial"/>
          <w:sz w:val="22"/>
        </w:rPr>
        <w:t>Otherwise, data were further processed for</w:t>
      </w:r>
      <w:r>
        <w:rPr>
          <w:rFonts w:ascii="Arial" w:hAnsi="Arial" w:cs="Arial"/>
          <w:sz w:val="22"/>
        </w:rPr>
        <w:t xml:space="preserve"> extraction of the diploid and </w:t>
      </w:r>
      <w:proofErr w:type="spellStart"/>
      <w:r>
        <w:rPr>
          <w:rFonts w:ascii="Arial" w:hAnsi="Arial" w:cs="Arial"/>
          <w:sz w:val="22"/>
        </w:rPr>
        <w:t>tetraploid</w:t>
      </w:r>
      <w:proofErr w:type="spellEnd"/>
      <w:r>
        <w:rPr>
          <w:rFonts w:ascii="Arial" w:hAnsi="Arial" w:cs="Arial"/>
          <w:sz w:val="22"/>
        </w:rPr>
        <w:t xml:space="preserve">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C0534C">
      <w:pPr>
        <w:pStyle w:val="ListParagraph"/>
        <w:spacing w:line="480" w:lineRule="auto"/>
        <w:ind w:firstLineChars="0" w:firstLine="360"/>
        <w:rPr>
          <w:rFonts w:ascii="Arial" w:hAnsi="Arial" w:cs="Arial"/>
          <w:sz w:val="22"/>
        </w:rPr>
      </w:pPr>
      <w:r>
        <w:rPr>
          <w:rFonts w:ascii="Arial" w:hAnsi="Arial" w:cs="Arial"/>
          <w:sz w:val="22"/>
        </w:rPr>
        <w:t xml:space="preserve">The major statistics of the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new variables </w:t>
      </w:r>
      <w:r>
        <w:rPr>
          <w:rFonts w:ascii="Arial" w:hAnsi="Arial" w:cs="Arial"/>
          <w:sz w:val="22"/>
        </w:rPr>
        <w:t xml:space="preserve">with a </w:t>
      </w:r>
      <w:r w:rsidR="00B63F80" w:rsidRPr="00B63F80">
        <w:rPr>
          <w:rFonts w:ascii="Arial" w:hAnsi="Arial" w:cs="Arial"/>
          <w:sz w:val="22"/>
        </w:rPr>
        <w:t>range between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As shown in b</w:t>
      </w:r>
      <w:r w:rsidR="00B63F80" w:rsidRPr="00B63F80">
        <w:rPr>
          <w:rFonts w:ascii="Arial" w:hAnsi="Arial" w:cs="Arial"/>
          <w:sz w:val="22"/>
        </w:rPr>
        <w:t>oxplot</w:t>
      </w:r>
      <w:r>
        <w:rPr>
          <w:rFonts w:ascii="Arial" w:hAnsi="Arial" w:cs="Arial"/>
          <w:sz w:val="22"/>
        </w:rPr>
        <w:t>s,</w:t>
      </w:r>
      <w:r w:rsidR="00B63F80" w:rsidRPr="00B63F80">
        <w:rPr>
          <w:rFonts w:ascii="Arial" w:hAnsi="Arial" w:cs="Arial"/>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B63F80" w:rsidRPr="00B63F80">
        <w:rPr>
          <w:rFonts w:ascii="Arial" w:hAnsi="Arial" w:cs="Arial"/>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875FA4">
      <w:pPr>
        <w:pStyle w:val="ListParagraph"/>
        <w:spacing w:line="480" w:lineRule="auto"/>
        <w:ind w:firstLineChars="0" w:firstLine="360"/>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B63F80" w:rsidRPr="00B63F80">
        <w:rPr>
          <w:rFonts w:ascii="Arial" w:hAnsi="Arial" w:cs="Arial"/>
          <w:sz w:val="22"/>
        </w:rPr>
        <w:t xml:space="preserve"> </w:t>
      </w:r>
      <w:r>
        <w:rPr>
          <w:rFonts w:ascii="Arial" w:hAnsi="Arial" w:cs="Arial"/>
          <w:sz w:val="22"/>
        </w:rPr>
        <w:t>T</w:t>
      </w:r>
      <w:r w:rsidR="00B63F80" w:rsidRPr="00B63F80">
        <w:rPr>
          <w:rFonts w:ascii="Arial" w:hAnsi="Arial" w:cs="Arial"/>
          <w:sz w:val="22"/>
        </w:rPr>
        <w:t xml:space="preserve">able </w:t>
      </w:r>
      <w:r>
        <w:rPr>
          <w:rFonts w:ascii="Arial" w:hAnsi="Arial" w:cs="Arial"/>
          <w:sz w:val="22"/>
        </w:rPr>
        <w:t>1</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xml:space="preserve">. Taking both the sensitivity and specificity into account, the area under the ROC curved provided a general fair assessment on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425C8B">
      <w:pPr>
        <w:pStyle w:val="ListParagraph"/>
        <w:spacing w:line="480" w:lineRule="auto"/>
        <w:ind w:firstLineChars="0" w:firstLine="360"/>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w:t>
      </w:r>
      <w:proofErr w:type="spellStart"/>
      <w:r w:rsidR="005C4D18" w:rsidRPr="00B63F80">
        <w:rPr>
          <w:rFonts w:ascii="Arial" w:hAnsi="Arial" w:cs="Arial"/>
          <w:sz w:val="22"/>
        </w:rPr>
        <w:t>hyperparameters</w:t>
      </w:r>
      <w:proofErr w:type="spellEnd"/>
      <w:r w:rsidR="005C4D18" w:rsidRPr="00B63F80">
        <w:rPr>
          <w:rFonts w:ascii="Arial" w:hAnsi="Arial" w:cs="Arial"/>
          <w:sz w:val="22"/>
        </w:rPr>
        <w:t xml:space="preserve"> (cost C = 32 and </w:t>
      </w:r>
      <w:proofErr w:type="spellStart"/>
      <w:r w:rsidR="005C4D18" w:rsidRPr="00B63F80">
        <w:rPr>
          <w:rFonts w:ascii="Arial" w:hAnsi="Arial" w:cs="Arial"/>
          <w:sz w:val="22"/>
        </w:rPr>
        <w:t>hyperparameter</w:t>
      </w:r>
      <w:proofErr w:type="spellEnd"/>
      <w:r w:rsidR="005C4D18" w:rsidRPr="00B63F80">
        <w:rPr>
          <w:rFonts w:ascii="Arial" w:hAnsi="Arial" w:cs="Arial"/>
          <w:sz w:val="22"/>
        </w:rPr>
        <w:t xml:space="preserve"> sigma = 0.6456). The model was built </w:t>
      </w:r>
      <w:r>
        <w:rPr>
          <w:rFonts w:ascii="Arial" w:hAnsi="Arial" w:cs="Arial"/>
          <w:sz w:val="22"/>
        </w:rPr>
        <w:t>with</w:t>
      </w:r>
      <w:r w:rsidR="005C4D18" w:rsidRPr="00B63F80">
        <w:rPr>
          <w:rFonts w:ascii="Arial" w:hAnsi="Arial" w:cs="Arial"/>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ins w:id="168" w:author="sysprep" w:date="2014-12-02T08:51:00Z">
        <w:r w:rsidR="002D5581">
          <w:rPr>
            <w:rFonts w:ascii="Arial" w:hAnsi="Arial" w:cs="Arial"/>
            <w:sz w:val="22"/>
          </w:rPr>
          <w:t xml:space="preserve">on </w:t>
        </w:r>
      </w:ins>
      <w:del w:id="169" w:author="sysprep" w:date="2014-12-02T08:51:00Z">
        <w:r w:rsidDel="002D5581">
          <w:rPr>
            <w:rFonts w:ascii="Arial" w:hAnsi="Arial" w:cs="Arial"/>
            <w:sz w:val="22"/>
          </w:rPr>
          <w:delText>with</w:delText>
        </w:r>
      </w:del>
      <w:r>
        <w:rPr>
          <w:rFonts w:ascii="Arial" w:hAnsi="Arial" w:cs="Arial"/>
          <w:sz w:val="22"/>
        </w:rPr>
        <w:t xml:space="preserve">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Pr>
          <w:rFonts w:ascii="Arial" w:hAnsi="Arial" w:cs="Arial"/>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data of a new sample, and </w:t>
      </w:r>
      <w:r w:rsidR="00B63F80" w:rsidRPr="00B63F80">
        <w:rPr>
          <w:rFonts w:ascii="Arial" w:hAnsi="Arial" w:cs="Arial"/>
          <w:sz w:val="22"/>
        </w:rPr>
        <w:t xml:space="preserve">let the model </w:t>
      </w:r>
      <w:del w:id="170" w:author="sysprep" w:date="2014-12-02T08:51:00Z">
        <w:r w:rsidR="00B63F80" w:rsidRPr="00B63F80" w:rsidDel="002D5581">
          <w:rPr>
            <w:rFonts w:ascii="Arial" w:hAnsi="Arial" w:cs="Arial"/>
            <w:sz w:val="22"/>
          </w:rPr>
          <w:delText>to</w:delText>
        </w:r>
      </w:del>
      <w:r w:rsidR="00B63F80" w:rsidRPr="00B63F80">
        <w:rPr>
          <w:rFonts w:ascii="Arial" w:hAnsi="Arial" w:cs="Arial"/>
          <w:sz w:val="22"/>
        </w:rPr>
        <w:t xml:space="preserve"> compute the probability </w:t>
      </w:r>
      <w:ins w:id="171" w:author="sysprep" w:date="2014-12-02T08:51:00Z">
        <w:r w:rsidR="002D5581">
          <w:rPr>
            <w:rFonts w:ascii="Arial" w:hAnsi="Arial" w:cs="Arial"/>
            <w:sz w:val="22"/>
          </w:rPr>
          <w:t xml:space="preserve">that </w:t>
        </w:r>
      </w:ins>
      <w:r w:rsidR="00B63F80" w:rsidRPr="00B63F80">
        <w:rPr>
          <w:rFonts w:ascii="Arial" w:hAnsi="Arial" w:cs="Arial"/>
          <w:sz w:val="22"/>
        </w:rPr>
        <w:t xml:space="preserve">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Pr>
          <w:rFonts w:ascii="Arial" w:hAnsi="Arial" w:cs="Arial"/>
          <w:sz w:val="22"/>
        </w:rPr>
        <w:t xml:space="preserve"> </w:t>
      </w:r>
      <w:ins w:id="172" w:author="sysprep" w:date="2014-12-02T08:52:00Z">
        <w:r w:rsidR="002D5581">
          <w:rPr>
            <w:rFonts w:ascii="Arial" w:hAnsi="Arial" w:cs="Arial"/>
            <w:sz w:val="22"/>
          </w:rPr>
          <w:t>tested with</w:t>
        </w:r>
      </w:ins>
      <w:del w:id="173" w:author="sysprep" w:date="2014-12-02T08:52:00Z">
        <w:r w:rsidDel="002D5581">
          <w:rPr>
            <w:rFonts w:ascii="Arial" w:hAnsi="Arial" w:cs="Arial"/>
            <w:sz w:val="22"/>
          </w:rPr>
          <w:delText>were used for calculation of</w:delText>
        </w:r>
      </w:del>
      <w:r>
        <w:rPr>
          <w:rFonts w:ascii="Arial" w:hAnsi="Arial" w:cs="Arial"/>
          <w:sz w:val="22"/>
        </w:rPr>
        <w:t xml:space="preserve"> OCRI </w:t>
      </w:r>
      <w:ins w:id="174" w:author="sysprep" w:date="2014-12-02T08:52:00Z">
        <w:r w:rsidR="002D5581">
          <w:rPr>
            <w:rFonts w:ascii="Arial" w:hAnsi="Arial" w:cs="Arial"/>
            <w:sz w:val="22"/>
          </w:rPr>
          <w:t xml:space="preserve">were shown in the same </w:t>
        </w:r>
        <w:proofErr w:type="gramStart"/>
        <w:r w:rsidR="002D5581">
          <w:rPr>
            <w:rFonts w:ascii="Arial" w:hAnsi="Arial" w:cs="Arial"/>
            <w:sz w:val="22"/>
          </w:rPr>
          <w:t>scale</w:t>
        </w:r>
      </w:ins>
      <w:r>
        <w:rPr>
          <w:rFonts w:ascii="Arial" w:hAnsi="Arial" w:cs="Arial"/>
          <w:sz w:val="22"/>
        </w:rPr>
        <w:t>(</w:t>
      </w:r>
      <w:proofErr w:type="gramEnd"/>
      <w:r>
        <w:rPr>
          <w:rFonts w:ascii="Arial" w:hAnsi="Arial" w:cs="Arial"/>
          <w:sz w:val="22"/>
        </w:rPr>
        <w:t>Figure 5)</w:t>
      </w:r>
      <w:r w:rsidR="00B63F80" w:rsidRPr="00B63F80">
        <w:rPr>
          <w:rFonts w:ascii="Arial" w:hAnsi="Arial" w:cs="Arial"/>
          <w:sz w:val="22"/>
        </w:rPr>
        <w:t xml:space="preserve">. </w:t>
      </w:r>
    </w:p>
    <w:p w:rsidR="00B63F80" w:rsidRDefault="00425C8B" w:rsidP="00425C8B">
      <w:pPr>
        <w:pStyle w:val="ListParagraph"/>
        <w:spacing w:line="480" w:lineRule="auto"/>
        <w:ind w:firstLineChars="0" w:firstLine="360"/>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two 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5</w:t>
      </w:r>
      <w:r w:rsidR="00B63F80" w:rsidRPr="00B63F80">
        <w:rPr>
          <w:rFonts w:ascii="Arial" w:hAnsi="Arial" w:cs="Arial"/>
          <w:sz w:val="22"/>
        </w:rPr>
        <w:t xml:space="preserve"> </w:t>
      </w:r>
      <w:r>
        <w:rPr>
          <w:rFonts w:ascii="Arial" w:hAnsi="Arial" w:cs="Arial"/>
          <w:sz w:val="22"/>
        </w:rPr>
        <w:t xml:space="preserve">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B63F80" w:rsidRPr="00B63F80">
        <w:rPr>
          <w:rFonts w:ascii="Arial" w:hAnsi="Arial" w:cs="Arial"/>
          <w:sz w:val="22"/>
        </w:rPr>
        <w:t xml:space="preserve"> </w:t>
      </w:r>
      <w:r w:rsidR="000C36BA">
        <w:rPr>
          <w:rFonts w:ascii="Arial" w:hAnsi="Arial" w:cs="Arial"/>
          <w:sz w:val="22"/>
        </w:rPr>
        <w:t>had an OCRI</w:t>
      </w:r>
      <w:r w:rsidR="00B63F80" w:rsidRPr="00B63F80">
        <w:rPr>
          <w:rFonts w:ascii="Arial" w:hAnsi="Arial" w:cs="Arial"/>
          <w:sz w:val="22"/>
        </w:rPr>
        <w:t xml:space="preserve"> above 0.5.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1B6028" w:rsidRDefault="00943170" w:rsidP="001B6028">
      <w:pPr>
        <w:spacing w:line="480" w:lineRule="auto"/>
        <w:ind w:firstLine="360"/>
        <w:jc w:val="both"/>
        <w:rPr>
          <w:rFonts w:ascii="Arial" w:hAnsi="Arial" w:cs="Arial"/>
        </w:rPr>
      </w:pPr>
      <w:r w:rsidRPr="00943170">
        <w:rPr>
          <w:rFonts w:ascii="Arial" w:eastAsia="Arial Unicode MS" w:hAnsi="Arial" w:cs="Arial"/>
        </w:rPr>
        <w:t xml:space="preserve">According to </w:t>
      </w:r>
      <w:r w:rsidR="00A731BC">
        <w:rPr>
          <w:rFonts w:ascii="Arial" w:eastAsia="Arial Unicode MS" w:hAnsi="Arial" w:cs="Arial"/>
        </w:rPr>
        <w:t xml:space="preserve">our calculation of </w:t>
      </w:r>
      <w:r w:rsidRPr="00943170">
        <w:rPr>
          <w:rFonts w:ascii="Arial" w:eastAsia="Arial Unicode MS" w:hAnsi="Arial" w:cs="Arial"/>
        </w:rPr>
        <w:t xml:space="preserve">OCRI, we </w:t>
      </w:r>
      <w:del w:id="175" w:author="sysprep" w:date="2014-12-02T08:53:00Z">
        <w:r w:rsidR="001B6028" w:rsidDel="009612BB">
          <w:rPr>
            <w:rFonts w:ascii="Arial" w:eastAsia="Arial Unicode MS" w:hAnsi="Arial" w:cs="Arial"/>
          </w:rPr>
          <w:delText>arbitrarily</w:delText>
        </w:r>
      </w:del>
      <w:r w:rsidR="001B6028">
        <w:rPr>
          <w:rFonts w:ascii="Arial" w:eastAsia="Arial Unicode MS" w:hAnsi="Arial" w:cs="Arial"/>
        </w:rPr>
        <w:t xml:space="preserve"> </w:t>
      </w:r>
      <w:ins w:id="176" w:author="sysprep" w:date="2014-12-02T08:53:00Z">
        <w:r w:rsidR="009612BB">
          <w:rPr>
            <w:rFonts w:ascii="Arial" w:eastAsia="Arial Unicode MS" w:hAnsi="Arial" w:cs="Arial"/>
          </w:rPr>
          <w:t xml:space="preserve">attempted to </w:t>
        </w:r>
      </w:ins>
      <w:r w:rsidRPr="00943170">
        <w:rPr>
          <w:rFonts w:ascii="Arial" w:eastAsia="Arial Unicode MS" w:hAnsi="Arial" w:cs="Arial"/>
        </w:rPr>
        <w:t xml:space="preserve">set the cutoff lines to assess the </w:t>
      </w:r>
      <w:r w:rsidR="00A731BC">
        <w:rPr>
          <w:rFonts w:ascii="Arial" w:eastAsia="Arial Unicode MS" w:hAnsi="Arial" w:cs="Arial"/>
        </w:rPr>
        <w:t xml:space="preserve">risk of </w:t>
      </w:r>
      <w:r w:rsidRPr="00943170">
        <w:rPr>
          <w:rFonts w:ascii="Arial" w:eastAsia="Arial Unicode MS" w:hAnsi="Arial" w:cs="Arial"/>
        </w:rPr>
        <w:t xml:space="preserve">malignant transformation of OLK patients. </w:t>
      </w:r>
      <w:r w:rsidR="001B6028">
        <w:rPr>
          <w:rFonts w:ascii="Arial" w:eastAsia="Arial Unicode MS" w:hAnsi="Arial" w:cs="Arial"/>
        </w:rPr>
        <w:t>A</w:t>
      </w:r>
      <w:r w:rsidRPr="00943170">
        <w:rPr>
          <w:rFonts w:ascii="Arial" w:eastAsia="Arial Unicode MS" w:hAnsi="Arial" w:cs="Arial"/>
        </w:rPr>
        <w:t xml:space="preserve"> high</w:t>
      </w:r>
      <w:r w:rsidR="001B6028">
        <w:rPr>
          <w:rFonts w:ascii="Arial" w:eastAsia="Arial Unicode MS" w:hAnsi="Arial" w:cs="Arial"/>
        </w:rPr>
        <w:t xml:space="preserve"> risk was defined as O</w:t>
      </w:r>
      <w:r w:rsidR="00A731BC">
        <w:rPr>
          <w:rFonts w:ascii="Arial" w:eastAsia="Arial Unicode MS" w:hAnsi="Arial" w:cs="Arial"/>
        </w:rPr>
        <w:t>CR</w:t>
      </w:r>
      <w:r w:rsidR="001B6028">
        <w:rPr>
          <w:rFonts w:ascii="Arial" w:eastAsia="Arial Unicode MS" w:hAnsi="Arial" w:cs="Arial"/>
        </w:rPr>
        <w:t>I ≥ 0.7,</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medium risk </w:t>
      </w:r>
      <w:r w:rsidR="00A731BC">
        <w:rPr>
          <w:rFonts w:ascii="Arial" w:eastAsia="Arial Unicode MS" w:hAnsi="Arial" w:cs="Arial"/>
        </w:rPr>
        <w:t xml:space="preserve">as OCRI between </w:t>
      </w:r>
      <w:r w:rsidR="001B6028">
        <w:rPr>
          <w:rFonts w:ascii="Arial" w:eastAsia="Arial Unicode MS" w:hAnsi="Arial" w:cs="Arial"/>
        </w:rPr>
        <w:t>0.5 and 0.7, and</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low risk as ORCI</w:t>
      </w:r>
      <w:r w:rsidR="001B6028">
        <w:rPr>
          <w:rFonts w:ascii="Arial" w:eastAsia="Arial Unicode MS" w:hAnsi="Arial" w:cs="Arial"/>
        </w:rPr>
        <w:t xml:space="preserve"> ≤ 0.5. The mean follow-up time</w:t>
      </w:r>
      <w:r w:rsidRPr="00943170">
        <w:rPr>
          <w:rFonts w:ascii="Arial" w:eastAsia="Arial Unicode MS" w:hAnsi="Arial" w:cs="Arial"/>
        </w:rPr>
        <w:t xml:space="preserve"> for the OLK patients was 3.8 years</w:t>
      </w:r>
      <w:r w:rsidRPr="00943170">
        <w:rPr>
          <w:rFonts w:ascii="Arial" w:hAnsi="Arial" w:cs="Arial"/>
        </w:rPr>
        <w:t xml:space="preserve">. </w:t>
      </w:r>
    </w:p>
    <w:p w:rsidR="00943170" w:rsidRPr="00943170" w:rsidRDefault="001B6028" w:rsidP="001B6028">
      <w:pPr>
        <w:spacing w:line="480" w:lineRule="auto"/>
        <w:ind w:firstLine="360"/>
        <w:jc w:val="both"/>
        <w:rPr>
          <w:rFonts w:ascii="Arial" w:hAnsi="Arial" w:cs="Arial"/>
        </w:rPr>
      </w:pP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proofErr w:type="spellStart"/>
      <w:r>
        <w:rPr>
          <w:rFonts w:ascii="Arial" w:hAnsi="Arial" w:cs="Arial"/>
        </w:rPr>
        <w:t>exfoliative</w:t>
      </w:r>
      <w:proofErr w:type="spellEnd"/>
      <w:r>
        <w:rPr>
          <w:rFonts w:ascii="Arial" w:hAnsi="Arial" w:cs="Arial"/>
        </w:rPr>
        <w:t xml:space="preser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Pr>
          <w:rFonts w:ascii="Arial" w:hAnsi="Arial" w:cs="Arial"/>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w:t>
      </w:r>
      <w:proofErr w:type="spellStart"/>
      <w:r w:rsidRPr="00B63F80">
        <w:rPr>
          <w:rFonts w:ascii="Arial" w:hAnsi="Arial" w:cs="Arial"/>
        </w:rPr>
        <w:t>tetraploid</w:t>
      </w:r>
      <w:proofErr w:type="spellEnd"/>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Pr="00B63F80">
        <w:rPr>
          <w:rFonts w:ascii="Arial" w:hAnsi="Arial" w:cs="Arial"/>
        </w:rPr>
        <w:t xml:space="preserve"> </w:t>
      </w:r>
      <w:proofErr w:type="spellStart"/>
      <w:r w:rsidRPr="00B63F80">
        <w:rPr>
          <w:rFonts w:ascii="Arial" w:hAnsi="Arial" w:cs="Arial"/>
        </w:rPr>
        <w:t>EdTAR</w:t>
      </w:r>
      <w:proofErr w:type="spellEnd"/>
      <w:r w:rsidRPr="00B63F80">
        <w:rPr>
          <w:rFonts w:ascii="Arial" w:hAnsi="Arial" w:cs="Arial"/>
        </w:rPr>
        <w:t xml:space="preserve">, the second peak become prominent after the first population was successfully </w:t>
      </w:r>
      <w:r>
        <w:rPr>
          <w:rFonts w:ascii="Arial" w:hAnsi="Arial" w:cs="Arial"/>
        </w:rPr>
        <w:t>extracted</w:t>
      </w:r>
      <w:r w:rsidR="00A731BC">
        <w:rPr>
          <w:rFonts w:ascii="Arial" w:hAnsi="Arial" w:cs="Arial"/>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B63F80" w:rsidRPr="00FA3E58" w:rsidRDefault="00B63F80" w:rsidP="00B63F80">
      <w:pPr>
        <w:spacing w:line="480" w:lineRule="auto"/>
        <w:jc w:val="both"/>
        <w:rPr>
          <w:rFonts w:ascii="Arial" w:hAnsi="Arial" w:cs="Arial"/>
          <w:b/>
          <w:color w:val="00B0F0"/>
        </w:rPr>
      </w:pPr>
      <w:r w:rsidRPr="00FA3E58">
        <w:rPr>
          <w:rFonts w:ascii="Arial" w:hAnsi="Arial" w:cs="Arial"/>
          <w:b/>
          <w:color w:val="00B0F0"/>
        </w:rPr>
        <w:t>Discussion</w:t>
      </w:r>
      <w:r w:rsidR="00A63F10" w:rsidRPr="00FA3E58">
        <w:rPr>
          <w:rFonts w:ascii="Arial" w:hAnsi="Arial" w:cs="Arial"/>
          <w:b/>
          <w:color w:val="00B0F0"/>
        </w:rPr>
        <w:t xml:space="preserve"> (YAO, do not remove the structure before we finish)</w:t>
      </w:r>
    </w:p>
    <w:p w:rsidR="00B63F80" w:rsidRPr="00FA3E58" w:rsidRDefault="00B63F80" w:rsidP="00B63F80">
      <w:pPr>
        <w:pStyle w:val="ListParagraph"/>
        <w:numPr>
          <w:ilvl w:val="0"/>
          <w:numId w:val="15"/>
        </w:numPr>
        <w:spacing w:line="480" w:lineRule="auto"/>
        <w:ind w:firstLineChars="0"/>
        <w:rPr>
          <w:rFonts w:ascii="Arial" w:hAnsi="Arial" w:cs="Arial"/>
          <w:color w:val="00B0F0"/>
        </w:rPr>
      </w:pPr>
      <w:r w:rsidRPr="00FA3E58">
        <w:rPr>
          <w:rFonts w:ascii="Arial" w:hAnsi="Arial" w:cs="Arial"/>
          <w:color w:val="00B0F0"/>
        </w:rPr>
        <w:t>Summary</w:t>
      </w:r>
    </w:p>
    <w:p w:rsidR="00B63F80" w:rsidRPr="00FA3E58" w:rsidRDefault="00B63F80" w:rsidP="00B63F80">
      <w:pPr>
        <w:pStyle w:val="ListParagraph"/>
        <w:spacing w:line="480" w:lineRule="auto"/>
        <w:ind w:left="720" w:firstLineChars="0" w:firstLine="0"/>
        <w:rPr>
          <w:rFonts w:ascii="Arial" w:hAnsi="Arial" w:cs="Arial"/>
          <w:color w:val="00B0F0"/>
        </w:rPr>
      </w:pPr>
    </w:p>
    <w:p w:rsidR="00137672" w:rsidRPr="00FA3E58" w:rsidRDefault="001D03BB" w:rsidP="006320B4">
      <w:pPr>
        <w:spacing w:line="480" w:lineRule="auto"/>
        <w:ind w:firstLineChars="200" w:firstLine="440"/>
        <w:jc w:val="both"/>
        <w:rPr>
          <w:rFonts w:ascii="Arial" w:hAnsi="Arial" w:cs="Arial"/>
          <w:color w:val="00B0F0"/>
        </w:rPr>
      </w:pPr>
      <w:proofErr w:type="gramStart"/>
      <w:r w:rsidRPr="00FA3E58">
        <w:rPr>
          <w:rFonts w:ascii="Arial" w:hAnsi="Arial" w:cs="Arial" w:hint="eastAsia"/>
          <w:color w:val="00B0F0"/>
        </w:rPr>
        <w:t xml:space="preserve">The OLK, as the premalignant lesion, which has </w:t>
      </w:r>
      <w:r w:rsidRPr="00FA3E58">
        <w:rPr>
          <w:rFonts w:ascii="Arial" w:hAnsi="Arial" w:cs="Arial"/>
          <w:color w:val="00B0F0"/>
        </w:rPr>
        <w:t xml:space="preserve">12.9% </w:t>
      </w:r>
      <w:r w:rsidRPr="00FA3E58">
        <w:rPr>
          <w:rFonts w:ascii="Arial" w:hAnsi="Arial" w:cs="Arial" w:hint="eastAsia"/>
          <w:color w:val="00B0F0"/>
        </w:rPr>
        <w:t xml:space="preserve">malignant transformation rates </w:t>
      </w:r>
      <w:r w:rsidRPr="00FA3E58">
        <w:rPr>
          <w:rFonts w:ascii="Arial" w:hAnsi="Arial" w:cs="Arial"/>
          <w:color w:val="00B0F0"/>
        </w:rPr>
        <w:t xml:space="preserve">in Taiwan </w:t>
      </w:r>
      <w:r w:rsidR="00EE4021" w:rsidRPr="00FA3E58">
        <w:rPr>
          <w:rFonts w:ascii="Arial" w:hAnsi="Arial" w:cs="Arial"/>
          <w:color w:val="00B0F0"/>
        </w:rPr>
        <w:fldChar w:fldCharType="begin">
          <w:fldData xml:space="preserve">PEVuZE5vdGU+PENpdGU+PEF1dGhvcj5MZWU8L0F1dGhvcj48WWVhcj4yMDA2PC9ZZWFyPjxSZWNO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PEVuZE5vdGU+PENpdGU+PEF1dGhvcj5MZWU8L0F1dGhvcj48WWVhcj4yMDA2PC9ZZWFyPjxSZWNO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18" w:tooltip="Lee, 2006 #105" w:history="1">
        <w:r w:rsidR="0090323A">
          <w:rPr>
            <w:rFonts w:ascii="Arial" w:hAnsi="Arial" w:cs="Arial"/>
            <w:noProof/>
            <w:color w:val="00B0F0"/>
          </w:rPr>
          <w:t>Lee, Hung et al. 2006</w:t>
        </w:r>
      </w:hyperlink>
      <w:r w:rsidR="0090323A">
        <w:rPr>
          <w:rFonts w:ascii="Arial" w:hAnsi="Arial" w:cs="Arial"/>
          <w:noProof/>
          <w:color w:val="00B0F0"/>
        </w:rPr>
        <w:t>)</w:t>
      </w:r>
      <w:r w:rsidR="00EE4021" w:rsidRPr="00FA3E58">
        <w:rPr>
          <w:rFonts w:ascii="Arial" w:hAnsi="Arial" w:cs="Arial"/>
          <w:color w:val="00B0F0"/>
        </w:rPr>
        <w:fldChar w:fldCharType="end"/>
      </w:r>
      <w:r w:rsidRPr="00FA3E58">
        <w:rPr>
          <w:rFonts w:ascii="Arial" w:hAnsi="Arial" w:cs="Arial" w:hint="eastAsia"/>
          <w:color w:val="00B0F0"/>
        </w:rPr>
        <w:t>.</w:t>
      </w:r>
      <w:proofErr w:type="gramEnd"/>
      <w:r w:rsidRPr="00FA3E58">
        <w:rPr>
          <w:rFonts w:ascii="Arial" w:hAnsi="Arial" w:cs="Arial" w:hint="eastAsia"/>
          <w:color w:val="00B0F0"/>
        </w:rPr>
        <w:t xml:space="preserve"> </w:t>
      </w:r>
      <w:r w:rsidR="009922C3" w:rsidRPr="00FA3E58">
        <w:rPr>
          <w:rFonts w:ascii="Arial" w:hAnsi="Arial" w:cs="Arial" w:hint="eastAsia"/>
          <w:color w:val="00B0F0"/>
        </w:rPr>
        <w:t xml:space="preserve">In contrast to high sensitivity and specificity rates of </w:t>
      </w:r>
      <w:r w:rsidR="009922C3" w:rsidRPr="00FA3E58">
        <w:rPr>
          <w:rFonts w:ascii="Arial" w:hAnsi="Arial" w:cs="Arial"/>
          <w:color w:val="00B0F0"/>
        </w:rPr>
        <w:t>visual</w:t>
      </w:r>
      <w:r w:rsidR="009922C3" w:rsidRPr="00FA3E58">
        <w:rPr>
          <w:rFonts w:ascii="Arial" w:hAnsi="Arial" w:cs="Arial" w:hint="eastAsia"/>
          <w:color w:val="00B0F0"/>
        </w:rPr>
        <w:t xml:space="preserve"> screening of skin cancer, it has not been successfully used in detection for early-stage of oral cancer. One explanation for this is that </w:t>
      </w:r>
      <w:r w:rsidR="003457B0" w:rsidRPr="00FA3E58">
        <w:rPr>
          <w:rFonts w:ascii="Arial" w:hAnsi="Arial" w:cs="Arial" w:hint="eastAsia"/>
          <w:color w:val="00B0F0"/>
        </w:rPr>
        <w:t>advanced stage</w:t>
      </w:r>
      <w:r w:rsidR="003457B0" w:rsidRPr="00FA3E58">
        <w:rPr>
          <w:rFonts w:ascii="Arial" w:hAnsi="Arial" w:cs="Arial"/>
          <w:color w:val="00B0F0"/>
        </w:rPr>
        <w:t>’</w:t>
      </w:r>
      <w:r w:rsidR="003457B0" w:rsidRPr="00FA3E58">
        <w:rPr>
          <w:rFonts w:ascii="Arial" w:hAnsi="Arial" w:cs="Arial" w:hint="eastAsia"/>
          <w:color w:val="00B0F0"/>
        </w:rPr>
        <w:t xml:space="preserve">s </w:t>
      </w:r>
      <w:r w:rsidRPr="00FA3E58">
        <w:rPr>
          <w:rFonts w:ascii="Arial" w:hAnsi="Arial" w:cs="Arial" w:hint="eastAsia"/>
          <w:color w:val="00B0F0"/>
        </w:rPr>
        <w:t xml:space="preserve">classic clinical </w:t>
      </w:r>
      <w:r w:rsidRPr="00FA3E58">
        <w:rPr>
          <w:rFonts w:ascii="Arial" w:hAnsi="Arial" w:cs="Arial"/>
          <w:color w:val="00B0F0"/>
        </w:rPr>
        <w:t>symptom</w:t>
      </w:r>
      <w:r w:rsidRPr="00FA3E58">
        <w:rPr>
          <w:rFonts w:ascii="Arial" w:hAnsi="Arial" w:cs="Arial" w:hint="eastAsia"/>
          <w:color w:val="00B0F0"/>
        </w:rPr>
        <w:t>s</w:t>
      </w:r>
      <w:r w:rsidR="003457B0" w:rsidRPr="00FA3E58">
        <w:rPr>
          <w:rFonts w:ascii="Arial" w:hAnsi="Arial" w:cs="Arial" w:hint="eastAsia"/>
          <w:color w:val="00B0F0"/>
        </w:rPr>
        <w:t xml:space="preserve"> are often subtle in early stage</w:t>
      </w:r>
      <w:r w:rsidR="00217363" w:rsidRPr="00FA3E58">
        <w:rPr>
          <w:rFonts w:ascii="Arial" w:hAnsi="Arial" w:cs="Arial" w:hint="eastAsia"/>
          <w:color w:val="00B0F0"/>
        </w:rPr>
        <w:t>, included ulceration, elevation, bleeding</w:t>
      </w:r>
      <w:r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PEVuZE5vdGU+PENpdGU+PEF1dGhvcj5QZWt0YXM8L0F1dGhvcj48WWVhcj4yMDA2PC9ZZWFyPjxS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PEVuZE5vdGU+PENpdGU+PEF1dGhvcj5QZWt0YXM8L0F1dGhvcj48WWVhcj4yMDA2PC9ZZWFyPjxS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27" w:tooltip="Pektas, 2006 #193" w:history="1">
        <w:r w:rsidR="0090323A">
          <w:rPr>
            <w:rFonts w:ascii="Arial" w:hAnsi="Arial" w:cs="Arial"/>
            <w:noProof/>
            <w:color w:val="00B0F0"/>
          </w:rPr>
          <w:t>Pektas, Keskin et al. 2006</w:t>
        </w:r>
      </w:hyperlink>
      <w:r w:rsidR="0090323A">
        <w:rPr>
          <w:rFonts w:ascii="Arial" w:hAnsi="Arial" w:cs="Arial"/>
          <w:noProof/>
          <w:color w:val="00B0F0"/>
        </w:rPr>
        <w:t xml:space="preserve">; </w:t>
      </w:r>
      <w:hyperlink w:anchor="_ENREF_19" w:tooltip="Lingen, 2007 #195" w:history="1">
        <w:r w:rsidR="0090323A">
          <w:rPr>
            <w:rFonts w:ascii="Arial" w:hAnsi="Arial" w:cs="Arial"/>
            <w:noProof/>
            <w:color w:val="00B0F0"/>
          </w:rPr>
          <w:t>Lingen, Kalmar et al. 2007</w:t>
        </w:r>
      </w:hyperlink>
      <w:r w:rsidR="0090323A">
        <w:rPr>
          <w:rFonts w:ascii="Arial" w:hAnsi="Arial" w:cs="Arial"/>
          <w:noProof/>
          <w:color w:val="00B0F0"/>
        </w:rPr>
        <w:t>)</w:t>
      </w:r>
      <w:r w:rsidR="00EE4021" w:rsidRPr="00FA3E58">
        <w:rPr>
          <w:rFonts w:ascii="Arial" w:hAnsi="Arial" w:cs="Arial"/>
          <w:color w:val="00B0F0"/>
        </w:rPr>
        <w:fldChar w:fldCharType="end"/>
      </w:r>
      <w:r w:rsidR="00217363" w:rsidRPr="00FA3E58">
        <w:rPr>
          <w:rFonts w:ascii="Arial" w:hAnsi="Arial" w:cs="Arial" w:hint="eastAsia"/>
          <w:color w:val="00B0F0"/>
        </w:rPr>
        <w:t xml:space="preserve">. As a well-established and widely used method for early detection of oral cancer, </w:t>
      </w:r>
      <w:proofErr w:type="spellStart"/>
      <w:r w:rsidR="00217363" w:rsidRPr="00FA3E58">
        <w:rPr>
          <w:rFonts w:ascii="Arial" w:hAnsi="Arial" w:cs="Arial" w:hint="eastAsia"/>
          <w:color w:val="00B0F0"/>
        </w:rPr>
        <w:t>exfoliative</w:t>
      </w:r>
      <w:proofErr w:type="spellEnd"/>
      <w:r w:rsidR="00217363" w:rsidRPr="00FA3E58">
        <w:rPr>
          <w:rFonts w:ascii="Arial" w:hAnsi="Arial" w:cs="Arial" w:hint="eastAsia"/>
          <w:color w:val="00B0F0"/>
        </w:rPr>
        <w:t xml:space="preserve"> cytology provides </w:t>
      </w:r>
      <w:proofErr w:type="spellStart"/>
      <w:r w:rsidR="00217363" w:rsidRPr="00FA3E58">
        <w:rPr>
          <w:rFonts w:ascii="Arial" w:hAnsi="Arial" w:cs="Arial" w:hint="eastAsia"/>
          <w:color w:val="00B0F0"/>
        </w:rPr>
        <w:t>quanlitative</w:t>
      </w:r>
      <w:proofErr w:type="spellEnd"/>
      <w:r w:rsidR="00217363" w:rsidRPr="00FA3E58">
        <w:rPr>
          <w:rFonts w:ascii="Arial" w:hAnsi="Arial" w:cs="Arial" w:hint="eastAsia"/>
          <w:color w:val="00B0F0"/>
        </w:rPr>
        <w:t xml:space="preserve"> result of diagnosis. </w:t>
      </w:r>
      <w:r w:rsidR="00031551" w:rsidRPr="00FA3E58">
        <w:rPr>
          <w:rFonts w:ascii="Arial" w:hAnsi="Arial" w:cs="Arial" w:hint="eastAsia"/>
          <w:color w:val="00B0F0"/>
        </w:rPr>
        <w:t xml:space="preserve">It was a minimally invasive and inexpensive technique. </w:t>
      </w:r>
      <w:r w:rsidR="008C6138" w:rsidRPr="00FA3E58">
        <w:rPr>
          <w:rFonts w:ascii="Arial" w:hAnsi="Arial" w:cs="Arial" w:hint="eastAsia"/>
          <w:color w:val="00B0F0"/>
        </w:rPr>
        <w:t xml:space="preserve">For example, </w:t>
      </w:r>
      <w:proofErr w:type="spellStart"/>
      <w:r w:rsidR="008C6138" w:rsidRPr="00FA3E58">
        <w:rPr>
          <w:rFonts w:ascii="Arial" w:hAnsi="Arial" w:cs="Arial" w:hint="eastAsia"/>
          <w:color w:val="00B0F0"/>
        </w:rPr>
        <w:t>OralCDx</w:t>
      </w:r>
      <w:proofErr w:type="spellEnd"/>
      <w:r w:rsidR="008C6138" w:rsidRPr="00FA3E58">
        <w:rPr>
          <w:rFonts w:ascii="Arial" w:hAnsi="Arial" w:cs="Arial" w:hint="eastAsia"/>
          <w:color w:val="00B0F0"/>
        </w:rPr>
        <w:t xml:space="preserve"> reports </w:t>
      </w:r>
      <w:r w:rsidR="008C6138" w:rsidRPr="00FA3E58">
        <w:rPr>
          <w:rFonts w:ascii="Arial" w:hAnsi="Arial" w:cs="Arial"/>
          <w:color w:val="00B0F0"/>
        </w:rPr>
        <w:t>“</w:t>
      </w:r>
      <w:r w:rsidR="008C6138" w:rsidRPr="00FA3E58">
        <w:rPr>
          <w:rFonts w:ascii="Arial" w:hAnsi="Arial" w:cs="Arial" w:hint="eastAsia"/>
          <w:color w:val="00B0F0"/>
        </w:rPr>
        <w:t>negative or benign</w:t>
      </w:r>
      <w:r w:rsidR="008C6138" w:rsidRPr="00FA3E58">
        <w:rPr>
          <w:rFonts w:ascii="Arial" w:hAnsi="Arial" w:cs="Arial"/>
          <w:color w:val="00B0F0"/>
        </w:rPr>
        <w:t>”</w:t>
      </w:r>
      <w:r w:rsidR="008C6138" w:rsidRPr="00FA3E58">
        <w:rPr>
          <w:rFonts w:ascii="Arial" w:hAnsi="Arial" w:cs="Arial" w:hint="eastAsia"/>
          <w:color w:val="00B0F0"/>
        </w:rPr>
        <w:t xml:space="preserve">, </w:t>
      </w:r>
      <w:r w:rsidR="008C6138" w:rsidRPr="00FA3E58">
        <w:rPr>
          <w:rFonts w:ascii="Arial" w:hAnsi="Arial" w:cs="Arial"/>
          <w:color w:val="00B0F0"/>
        </w:rPr>
        <w:t>“</w:t>
      </w:r>
      <w:r w:rsidR="008C6138" w:rsidRPr="00FA3E58">
        <w:rPr>
          <w:rFonts w:ascii="Arial" w:hAnsi="Arial" w:cs="Arial" w:hint="eastAsia"/>
          <w:color w:val="00B0F0"/>
        </w:rPr>
        <w:t>positive</w:t>
      </w:r>
      <w:r w:rsidR="008C6138" w:rsidRPr="00FA3E58">
        <w:rPr>
          <w:rFonts w:ascii="Arial" w:hAnsi="Arial" w:cs="Arial"/>
          <w:color w:val="00B0F0"/>
        </w:rPr>
        <w:t>”</w:t>
      </w:r>
      <w:r w:rsidR="008C6138" w:rsidRPr="00FA3E58">
        <w:rPr>
          <w:rFonts w:ascii="Arial" w:hAnsi="Arial" w:cs="Arial" w:hint="eastAsia"/>
          <w:color w:val="00B0F0"/>
        </w:rPr>
        <w:t xml:space="preserve"> (defined as definitive cellular evidence of epithelial dysplasia or carcinoma), or </w:t>
      </w:r>
      <w:r w:rsidR="008C6138" w:rsidRPr="00FA3E58">
        <w:rPr>
          <w:rFonts w:ascii="Arial" w:hAnsi="Arial" w:cs="Arial"/>
          <w:color w:val="00B0F0"/>
        </w:rPr>
        <w:t>“</w:t>
      </w:r>
      <w:r w:rsidR="008C6138" w:rsidRPr="00FA3E58">
        <w:rPr>
          <w:rFonts w:ascii="Arial" w:hAnsi="Arial" w:cs="Arial" w:hint="eastAsia"/>
          <w:color w:val="00B0F0"/>
        </w:rPr>
        <w:t>atypical</w:t>
      </w:r>
      <w:r w:rsidR="008C6138" w:rsidRPr="00FA3E58">
        <w:rPr>
          <w:rFonts w:ascii="Arial" w:hAnsi="Arial" w:cs="Arial"/>
          <w:color w:val="00B0F0"/>
        </w:rPr>
        <w:t>”</w:t>
      </w:r>
      <w:r w:rsidR="008C6138" w:rsidRPr="00FA3E58">
        <w:rPr>
          <w:rFonts w:ascii="Arial" w:hAnsi="Arial" w:cs="Arial" w:hint="eastAsia"/>
          <w:color w:val="00B0F0"/>
        </w:rPr>
        <w:t xml:space="preserve"> (defined as abnormal epithelial changes of uncertain diagnostic significance)</w:t>
      </w:r>
      <w:r w:rsidR="00C72676" w:rsidRPr="00FA3E58">
        <w:rPr>
          <w:rFonts w:ascii="Arial" w:hAnsi="Arial" w:cs="Arial" w:hint="eastAsia"/>
          <w:color w:val="00B0F0"/>
        </w:rPr>
        <w:t xml:space="preserve"> </w:t>
      </w:r>
      <w:r w:rsidR="00EE4021" w:rsidRPr="00FA3E58">
        <w:rPr>
          <w:rFonts w:ascii="Arial" w:hAnsi="Arial" w:cs="Arial"/>
          <w:color w:val="00B0F0"/>
        </w:rPr>
        <w:fldChar w:fldCharType="begin"/>
      </w:r>
      <w:r w:rsidR="0090323A">
        <w:rPr>
          <w:rFonts w:ascii="Arial" w:hAnsi="Arial" w:cs="Arial"/>
          <w:color w:val="00B0F0"/>
        </w:rPr>
        <w:instrText xml:space="preserve"> ADDIN EN.CITE &lt;EndNote&gt;&lt;Cite&gt;&lt;Author&gt;Scheifele&lt;/Author&gt;&lt;Year&gt;2004&lt;/Year&gt;&lt;RecNum&gt;169&lt;/RecNum&gt;&lt;DisplayText&gt;(Scheifele, Schmidt-Westhausen et al. 2004)&lt;/DisplayText&gt;&lt;record&gt;&lt;rec-number&gt;169&lt;/rec-number&gt;&lt;foreign-keys&gt;&lt;key app="EN" db-id="szvadvxzx5tpwze0vpqpdxe9ds0x5wt0s5d2"&gt;169&lt;/key&gt;&lt;/foreign-keys&gt;&lt;ref-type name="Journal Article"&gt;17&lt;/ref-type&gt;&lt;contributors&gt;&lt;authors&gt;&lt;author&gt;Scheifele, C.&lt;/author&gt;&lt;author&gt;Schmidt-Westhausen, A. M.&lt;/author&gt;&lt;author&gt;Dietrich, T.&lt;/author&gt;&lt;author&gt;Reichart, P. A.&lt;/author&gt;&lt;/authors&gt;&lt;/contributors&gt;&lt;auth-address&gt;Department of Oral Surgery and Dental Radiology, Zentrum fur Zahnmedizin, Campus Virchow, Charite--Universitatsmedizin Berlin, Augustenburger Platz 1, 13353 Berlin, Germany. christian.scheifele@charite.de&lt;/auth-address&gt;&lt;titles&gt;&lt;title&gt;The sensitivity and specificity of the OralCDx technique: evaluation of 103 cases&lt;/title&gt;&lt;secondary-title&gt;Oral Oncol&lt;/secondary-title&gt;&lt;/titles&gt;&lt;periodical&gt;&lt;full-title&gt;Oral Oncol&lt;/full-title&gt;&lt;/periodical&gt;&lt;pages&gt;824-8&lt;/pages&gt;&lt;volume&gt;40&lt;/volume&gt;&lt;number&gt;8&lt;/number&gt;&lt;edition&gt;2004/08/04&lt;/edition&gt;&lt;keywords&gt;&lt;keyword&gt;Biopsy/methods&lt;/keyword&gt;&lt;keyword&gt;Diagnosis, Computer-Assisted/methods&lt;/keyword&gt;&lt;keyword&gt;Female&lt;/keyword&gt;&lt;keyword&gt;Humans&lt;/keyword&gt;&lt;keyword&gt;Leukoplakia, Oral/diagnosis/*pathology&lt;/keyword&gt;&lt;keyword&gt;Lichen Planus, Oral/diagnosis/pathology&lt;/keyword&gt;&lt;keyword&gt;Likelihood Functions&lt;/keyword&gt;&lt;keyword&gt;Male&lt;/keyword&gt;&lt;keyword&gt;Middle Aged&lt;/keyword&gt;&lt;keyword&gt;Mouth Mucosa/*pathology&lt;/keyword&gt;&lt;keyword&gt;Mouth Neoplasms/diagnosis/pathology&lt;/keyword&gt;&lt;keyword&gt;Sensitivity and Specificity&lt;/keyword&gt;&lt;/keywords&gt;&lt;dates&gt;&lt;year&gt;2004&lt;/year&gt;&lt;pub-dates&gt;&lt;date&gt;Sep&lt;/date&gt;&lt;/pub-dates&gt;&lt;/dates&gt;&lt;isbn&gt;1368-8375 (Print)&amp;#xD;1368-8375 (Linking)&lt;/isbn&gt;&lt;accession-num&gt;15288838&lt;/accession-num&gt;&lt;urls&gt;&lt;related-urls&gt;&lt;url&gt;http://www.ncbi.nlm.nih.gov/entrez/query.fcgi?cmd=Retrieve&amp;amp;db=PubMed&amp;amp;dopt=Citation&amp;amp;list_uids=15288838&lt;/url&gt;&lt;/related-urls&gt;&lt;/urls&gt;&lt;electronic-resource-num&gt;10.1016/j.oraloncology.2004.02.004&amp;#xD;S136883750400065X [pii]&lt;/electronic-resource-num&gt;&lt;language&gt;eng&lt;/language&gt;&lt;/record&gt;&lt;/Cite&gt;&lt;/EndNote&gt;</w:instrText>
      </w:r>
      <w:r w:rsidR="00EE4021" w:rsidRPr="00FA3E58">
        <w:rPr>
          <w:rFonts w:ascii="Arial" w:hAnsi="Arial" w:cs="Arial"/>
          <w:color w:val="00B0F0"/>
        </w:rPr>
        <w:fldChar w:fldCharType="separate"/>
      </w:r>
      <w:r w:rsidR="0090323A">
        <w:rPr>
          <w:rFonts w:ascii="Arial" w:hAnsi="Arial" w:cs="Arial"/>
          <w:noProof/>
          <w:color w:val="00B0F0"/>
        </w:rPr>
        <w:t>(</w:t>
      </w:r>
      <w:hyperlink w:anchor="_ENREF_35" w:tooltip="Scheifele, 2004 #169" w:history="1">
        <w:r w:rsidR="0090323A">
          <w:rPr>
            <w:rFonts w:ascii="Arial" w:hAnsi="Arial" w:cs="Arial"/>
            <w:noProof/>
            <w:color w:val="00B0F0"/>
          </w:rPr>
          <w:t>Scheifele, Schmidt-Westhausen et al. 2004</w:t>
        </w:r>
      </w:hyperlink>
      <w:r w:rsidR="0090323A">
        <w:rPr>
          <w:rFonts w:ascii="Arial" w:hAnsi="Arial" w:cs="Arial"/>
          <w:noProof/>
          <w:color w:val="00B0F0"/>
        </w:rPr>
        <w:t>)</w:t>
      </w:r>
      <w:r w:rsidR="00EE4021" w:rsidRPr="00FA3E58">
        <w:rPr>
          <w:rFonts w:ascii="Arial" w:hAnsi="Arial" w:cs="Arial"/>
          <w:color w:val="00B0F0"/>
        </w:rPr>
        <w:fldChar w:fldCharType="end"/>
      </w:r>
      <w:r w:rsidR="008C6138" w:rsidRPr="00FA3E58">
        <w:rPr>
          <w:rFonts w:ascii="Arial" w:hAnsi="Arial" w:cs="Arial" w:hint="eastAsia"/>
          <w:color w:val="00B0F0"/>
        </w:rPr>
        <w:t xml:space="preserve">. Due to the high sensitivity and specificity, </w:t>
      </w:r>
      <w:proofErr w:type="spellStart"/>
      <w:r w:rsidR="008C6138" w:rsidRPr="00FA3E58">
        <w:rPr>
          <w:rFonts w:ascii="Arial" w:hAnsi="Arial" w:cs="Arial" w:hint="eastAsia"/>
          <w:color w:val="00B0F0"/>
        </w:rPr>
        <w:t>OralCDx</w:t>
      </w:r>
      <w:proofErr w:type="spellEnd"/>
      <w:r w:rsidR="008C6138" w:rsidRPr="00FA3E58">
        <w:rPr>
          <w:rFonts w:ascii="Arial" w:hAnsi="Arial" w:cs="Arial" w:hint="eastAsia"/>
          <w:color w:val="00B0F0"/>
        </w:rPr>
        <w:t xml:space="preserve"> has been proved to be a very good method for </w:t>
      </w:r>
      <w:r w:rsidR="008C6138" w:rsidRPr="00FA3E58">
        <w:rPr>
          <w:rFonts w:ascii="Arial" w:hAnsi="Arial" w:cs="Arial"/>
          <w:color w:val="00B0F0"/>
        </w:rPr>
        <w:t>early</w:t>
      </w:r>
      <w:r w:rsidR="008C6138" w:rsidRPr="00FA3E58">
        <w:rPr>
          <w:rFonts w:ascii="Arial" w:hAnsi="Arial" w:cs="Arial" w:hint="eastAsia"/>
          <w:color w:val="00B0F0"/>
        </w:rPr>
        <w:t xml:space="preserve"> detection of oral cancer </w:t>
      </w:r>
      <w:r w:rsidR="00EE4021" w:rsidRPr="00FA3E58">
        <w:rPr>
          <w:rFonts w:ascii="Arial" w:hAnsi="Arial" w:cs="Arial"/>
          <w:color w:val="00B0F0"/>
        </w:rPr>
        <w:fldChar w:fldCharType="begin">
          <w:fldData xml:space="preserve">PEVuZE5vdGU+PENpdGU+PEF1dGhvcj5TY2hlaWZlbGU8L0F1dGhvcj48WWVhcj4yMDA0PC9ZZWFy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==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PEVuZE5vdGU+PENpdGU+PEF1dGhvcj5TY2hlaWZlbGU8L0F1dGhvcj48WWVhcj4yMDA0PC9ZZWFy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==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36" w:tooltip="Sciubba, 1999 #194" w:history="1">
        <w:r w:rsidR="0090323A">
          <w:rPr>
            <w:rFonts w:ascii="Arial" w:hAnsi="Arial" w:cs="Arial"/>
            <w:noProof/>
            <w:color w:val="00B0F0"/>
          </w:rPr>
          <w:t>Sciubba 1999</w:t>
        </w:r>
      </w:hyperlink>
      <w:r w:rsidR="0090323A">
        <w:rPr>
          <w:rFonts w:ascii="Arial" w:hAnsi="Arial" w:cs="Arial"/>
          <w:noProof/>
          <w:color w:val="00B0F0"/>
        </w:rPr>
        <w:t xml:space="preserve">; </w:t>
      </w:r>
      <w:hyperlink w:anchor="_ENREF_35" w:tooltip="Scheifele, 2004 #169" w:history="1">
        <w:r w:rsidR="0090323A">
          <w:rPr>
            <w:rFonts w:ascii="Arial" w:hAnsi="Arial" w:cs="Arial"/>
            <w:noProof/>
            <w:color w:val="00B0F0"/>
          </w:rPr>
          <w:t>Scheifele, Schmidt-Westhausen et al. 2004</w:t>
        </w:r>
      </w:hyperlink>
      <w:r w:rsidR="0090323A">
        <w:rPr>
          <w:rFonts w:ascii="Arial" w:hAnsi="Arial" w:cs="Arial"/>
          <w:noProof/>
          <w:color w:val="00B0F0"/>
        </w:rPr>
        <w:t>)</w:t>
      </w:r>
      <w:r w:rsidR="00EE4021" w:rsidRPr="00FA3E58">
        <w:rPr>
          <w:rFonts w:ascii="Arial" w:hAnsi="Arial" w:cs="Arial"/>
          <w:color w:val="00B0F0"/>
        </w:rPr>
        <w:fldChar w:fldCharType="end"/>
      </w:r>
      <w:r w:rsidR="008C6138" w:rsidRPr="00FA3E58">
        <w:rPr>
          <w:rFonts w:ascii="Arial" w:hAnsi="Arial" w:cs="Arial" w:hint="eastAsia"/>
          <w:color w:val="00B0F0"/>
        </w:rPr>
        <w:t xml:space="preserve">. </w:t>
      </w:r>
      <w:r w:rsidR="00696B78" w:rsidRPr="00FA3E58">
        <w:rPr>
          <w:rFonts w:ascii="Arial" w:hAnsi="Arial" w:cs="Arial" w:hint="eastAsia"/>
          <w:color w:val="00B0F0"/>
        </w:rPr>
        <w:t xml:space="preserve">However, as for risk stratification for OLK patients, </w:t>
      </w:r>
      <w:proofErr w:type="spellStart"/>
      <w:r w:rsidR="00696B78" w:rsidRPr="00FA3E58">
        <w:rPr>
          <w:rFonts w:ascii="Arial" w:hAnsi="Arial" w:cs="Arial" w:hint="eastAsia"/>
          <w:color w:val="00B0F0"/>
        </w:rPr>
        <w:t>OralCDx</w:t>
      </w:r>
      <w:proofErr w:type="spellEnd"/>
      <w:r w:rsidR="00696B78" w:rsidRPr="00FA3E58">
        <w:rPr>
          <w:rFonts w:ascii="Arial" w:hAnsi="Arial" w:cs="Arial" w:hint="eastAsia"/>
          <w:color w:val="00B0F0"/>
        </w:rPr>
        <w:t xml:space="preserve"> does not do a good job because qualitative results </w:t>
      </w:r>
      <w:r w:rsidR="00696B78" w:rsidRPr="00FA3E58">
        <w:rPr>
          <w:rFonts w:ascii="Arial" w:hAnsi="Arial" w:cs="Arial"/>
          <w:color w:val="00B0F0"/>
        </w:rPr>
        <w:t>“</w:t>
      </w:r>
      <w:r w:rsidR="00696B78" w:rsidRPr="00FA3E58">
        <w:rPr>
          <w:rFonts w:ascii="Arial" w:hAnsi="Arial" w:cs="Arial" w:hint="eastAsia"/>
          <w:color w:val="00B0F0"/>
        </w:rPr>
        <w:t>negative</w:t>
      </w:r>
      <w:r w:rsidR="00696B78" w:rsidRPr="00FA3E58">
        <w:rPr>
          <w:rFonts w:ascii="Arial" w:hAnsi="Arial" w:cs="Arial"/>
          <w:color w:val="00B0F0"/>
        </w:rPr>
        <w:t>, positive or atypical”</w:t>
      </w:r>
      <w:r w:rsidR="00696B78" w:rsidRPr="00FA3E58">
        <w:rPr>
          <w:rFonts w:ascii="Arial" w:hAnsi="Arial" w:cs="Arial" w:hint="eastAsia"/>
          <w:color w:val="00B0F0"/>
        </w:rPr>
        <w:t xml:space="preserve"> are vague. </w:t>
      </w:r>
      <w:r w:rsidR="005002D4" w:rsidRPr="00FA3E58">
        <w:rPr>
          <w:rFonts w:ascii="Arial" w:hAnsi="Arial" w:cs="Arial" w:hint="eastAsia"/>
          <w:color w:val="00B0F0"/>
        </w:rPr>
        <w:t xml:space="preserve">Clinicians have to reply on multiple tests during follow-up before the patients is definitely proved to be </w:t>
      </w:r>
      <w:r w:rsidR="005002D4" w:rsidRPr="00FA3E58">
        <w:rPr>
          <w:rFonts w:ascii="Arial" w:hAnsi="Arial" w:cs="Arial"/>
          <w:color w:val="00B0F0"/>
        </w:rPr>
        <w:t>“</w:t>
      </w:r>
      <w:r w:rsidR="005002D4" w:rsidRPr="00FA3E58">
        <w:rPr>
          <w:rFonts w:ascii="Arial" w:hAnsi="Arial" w:cs="Arial" w:hint="eastAsia"/>
          <w:color w:val="00B0F0"/>
        </w:rPr>
        <w:t>negative</w:t>
      </w:r>
      <w:r w:rsidR="005002D4" w:rsidRPr="00FA3E58">
        <w:rPr>
          <w:rFonts w:ascii="Arial" w:hAnsi="Arial" w:cs="Arial"/>
          <w:color w:val="00B0F0"/>
        </w:rPr>
        <w:t>”</w:t>
      </w:r>
      <w:r w:rsidR="005002D4" w:rsidRPr="00FA3E58">
        <w:rPr>
          <w:rFonts w:ascii="Arial" w:hAnsi="Arial" w:cs="Arial" w:hint="eastAsia"/>
          <w:color w:val="00B0F0"/>
        </w:rPr>
        <w:t xml:space="preserve"> or </w:t>
      </w:r>
      <w:r w:rsidR="005002D4" w:rsidRPr="00FA3E58">
        <w:rPr>
          <w:rFonts w:ascii="Arial" w:hAnsi="Arial" w:cs="Arial"/>
          <w:color w:val="00B0F0"/>
        </w:rPr>
        <w:t>“</w:t>
      </w:r>
      <w:r w:rsidR="005002D4" w:rsidRPr="00FA3E58">
        <w:rPr>
          <w:rFonts w:ascii="Arial" w:hAnsi="Arial" w:cs="Arial" w:hint="eastAsia"/>
          <w:color w:val="00B0F0"/>
        </w:rPr>
        <w:t>positive</w:t>
      </w:r>
      <w:r w:rsidR="005002D4" w:rsidRPr="00FA3E58">
        <w:rPr>
          <w:rFonts w:ascii="Arial" w:hAnsi="Arial" w:cs="Arial"/>
          <w:color w:val="00B0F0"/>
        </w:rPr>
        <w:t>”</w:t>
      </w:r>
      <w:r w:rsidR="005002D4" w:rsidRPr="00FA3E58">
        <w:rPr>
          <w:rFonts w:ascii="Arial" w:hAnsi="Arial" w:cs="Arial" w:hint="eastAsia"/>
          <w:color w:val="00B0F0"/>
        </w:rPr>
        <w:t xml:space="preserve">. That is why a quantitative risk </w:t>
      </w:r>
      <w:r w:rsidR="005002D4" w:rsidRPr="00FA3E58">
        <w:rPr>
          <w:rFonts w:ascii="Arial" w:hAnsi="Arial" w:cs="Arial"/>
          <w:color w:val="00B0F0"/>
        </w:rPr>
        <w:t>stratification</w:t>
      </w:r>
      <w:r w:rsidR="005002D4" w:rsidRPr="00FA3E58">
        <w:rPr>
          <w:rFonts w:ascii="Arial" w:hAnsi="Arial" w:cs="Arial" w:hint="eastAsia"/>
          <w:color w:val="00B0F0"/>
        </w:rPr>
        <w:t xml:space="preserve"> of OLK is important. </w:t>
      </w: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Our method and its outcome</w:t>
      </w:r>
    </w:p>
    <w:p w:rsidR="00B63F80" w:rsidRPr="00FA3E58" w:rsidRDefault="00B63F80" w:rsidP="00B63F80">
      <w:pPr>
        <w:spacing w:line="480" w:lineRule="auto"/>
        <w:ind w:firstLineChars="163" w:firstLine="359"/>
        <w:jc w:val="both"/>
        <w:rPr>
          <w:rFonts w:ascii="Arial" w:hAnsi="Arial" w:cs="Arial"/>
          <w:color w:val="00B0F0"/>
        </w:rPr>
      </w:pPr>
    </w:p>
    <w:p w:rsidR="0049668E" w:rsidRPr="00FA3E58" w:rsidRDefault="0049668E" w:rsidP="00B63F80">
      <w:pPr>
        <w:spacing w:line="480" w:lineRule="auto"/>
        <w:ind w:firstLine="360"/>
        <w:jc w:val="both"/>
        <w:rPr>
          <w:rFonts w:ascii="Arial" w:hAnsi="Arial" w:cs="Arial"/>
          <w:color w:val="00B0F0"/>
        </w:rPr>
      </w:pPr>
      <w:r w:rsidRPr="00FA3E58">
        <w:rPr>
          <w:rFonts w:ascii="Arial" w:hAnsi="Arial" w:cs="Arial" w:hint="eastAsia"/>
          <w:color w:val="00B0F0"/>
        </w:rPr>
        <w:t>T</w:t>
      </w:r>
      <w:r w:rsidRPr="00FA3E58">
        <w:rPr>
          <w:rFonts w:ascii="Arial" w:hAnsi="Arial" w:cs="Arial"/>
          <w:color w:val="00B0F0"/>
        </w:rPr>
        <w:t>here is a need quantitatively assess the cancer risk of OLK lesions</w:t>
      </w:r>
      <w:r w:rsidRPr="00FA3E58">
        <w:rPr>
          <w:rFonts w:ascii="Arial" w:hAnsi="Arial" w:cs="Arial" w:hint="eastAsia"/>
          <w:color w:val="00B0F0"/>
        </w:rPr>
        <w:t xml:space="preserve">. In this study, we build </w:t>
      </w:r>
      <w:proofErr w:type="spellStart"/>
      <w:r w:rsidRPr="00FA3E58">
        <w:rPr>
          <w:rFonts w:ascii="Arial" w:hAnsi="Arial" w:cs="Arial" w:hint="eastAsia"/>
          <w:color w:val="00B0F0"/>
        </w:rPr>
        <w:t>EdTAR</w:t>
      </w:r>
      <w:proofErr w:type="spellEnd"/>
      <w:r w:rsidRPr="00FA3E58">
        <w:rPr>
          <w:rFonts w:ascii="Arial" w:hAnsi="Arial" w:cs="Arial" w:hint="eastAsia"/>
          <w:color w:val="00B0F0"/>
        </w:rPr>
        <w:t xml:space="preserve"> statistical model to assess OLK patients. We extracted DI value of all cells. However, those are big population of diploid cells, relatively </w:t>
      </w:r>
      <w:r w:rsidRPr="00FA3E58">
        <w:rPr>
          <w:rFonts w:ascii="Arial" w:hAnsi="Arial" w:cs="Arial"/>
          <w:color w:val="00B0F0"/>
        </w:rPr>
        <w:t>small</w:t>
      </w:r>
      <w:r w:rsidRPr="00FA3E58">
        <w:rPr>
          <w:rFonts w:ascii="Arial" w:hAnsi="Arial" w:cs="Arial" w:hint="eastAsia"/>
          <w:color w:val="00B0F0"/>
        </w:rPr>
        <w:t xml:space="preserve"> population of </w:t>
      </w:r>
      <w:proofErr w:type="spellStart"/>
      <w:r w:rsidRPr="00FA3E58">
        <w:rPr>
          <w:rFonts w:ascii="Arial" w:hAnsi="Arial" w:cs="Arial" w:hint="eastAsia"/>
          <w:color w:val="00B0F0"/>
        </w:rPr>
        <w:t>tetraploid</w:t>
      </w:r>
      <w:proofErr w:type="spellEnd"/>
      <w:r w:rsidRPr="00FA3E58">
        <w:rPr>
          <w:rFonts w:ascii="Arial" w:hAnsi="Arial" w:cs="Arial" w:hint="eastAsia"/>
          <w:color w:val="00B0F0"/>
        </w:rPr>
        <w:t xml:space="preserve"> cells, and a very small </w:t>
      </w:r>
      <w:r w:rsidRPr="00FA3E58">
        <w:rPr>
          <w:rFonts w:ascii="Arial" w:hAnsi="Arial" w:cs="Arial"/>
          <w:color w:val="00B0F0"/>
        </w:rPr>
        <w:t>population</w:t>
      </w:r>
      <w:r w:rsidRPr="00FA3E58">
        <w:rPr>
          <w:rFonts w:ascii="Arial" w:hAnsi="Arial" w:cs="Arial" w:hint="eastAsia"/>
          <w:color w:val="00B0F0"/>
        </w:rPr>
        <w:t xml:space="preserve"> of </w:t>
      </w:r>
      <w:proofErr w:type="spellStart"/>
      <w:r w:rsidRPr="00FA3E58">
        <w:rPr>
          <w:rFonts w:ascii="Arial" w:hAnsi="Arial" w:cs="Arial" w:hint="eastAsia"/>
          <w:color w:val="00B0F0"/>
        </w:rPr>
        <w:t>aneupoid</w:t>
      </w:r>
      <w:proofErr w:type="spellEnd"/>
      <w:r w:rsidRPr="00FA3E58">
        <w:rPr>
          <w:rFonts w:ascii="Arial" w:hAnsi="Arial" w:cs="Arial" w:hint="eastAsia"/>
          <w:color w:val="00B0F0"/>
        </w:rPr>
        <w:t xml:space="preserve"> cells. Therefore, </w:t>
      </w:r>
      <w:r w:rsidR="001E2B64" w:rsidRPr="00FA3E58">
        <w:rPr>
          <w:rFonts w:ascii="Arial" w:hAnsi="Arial" w:cs="Arial" w:hint="eastAsia"/>
          <w:color w:val="00B0F0"/>
        </w:rPr>
        <w:t xml:space="preserve">amplification of </w:t>
      </w:r>
      <w:proofErr w:type="spellStart"/>
      <w:r w:rsidR="001E2B64" w:rsidRPr="00FA3E58">
        <w:rPr>
          <w:rFonts w:ascii="Arial" w:hAnsi="Arial" w:cs="Arial" w:hint="eastAsia"/>
          <w:color w:val="00B0F0"/>
        </w:rPr>
        <w:t>aneuploid</w:t>
      </w:r>
      <w:proofErr w:type="spellEnd"/>
      <w:r w:rsidR="001E2B64" w:rsidRPr="00FA3E58">
        <w:rPr>
          <w:rFonts w:ascii="Arial" w:hAnsi="Arial" w:cs="Arial" w:hint="eastAsia"/>
          <w:color w:val="00B0F0"/>
        </w:rPr>
        <w:t xml:space="preserve"> cell population was </w:t>
      </w:r>
      <w:r w:rsidRPr="00FA3E58">
        <w:rPr>
          <w:rFonts w:ascii="Arial" w:hAnsi="Arial" w:cs="Arial" w:hint="eastAsia"/>
          <w:color w:val="00B0F0"/>
        </w:rPr>
        <w:t xml:space="preserve">a big challenge of analysis of </w:t>
      </w:r>
      <w:proofErr w:type="spellStart"/>
      <w:r w:rsidRPr="00FA3E58">
        <w:rPr>
          <w:rFonts w:ascii="Arial" w:hAnsi="Arial" w:cs="Arial" w:hint="eastAsia"/>
          <w:color w:val="00B0F0"/>
        </w:rPr>
        <w:t>exfoliative</w:t>
      </w:r>
      <w:proofErr w:type="spellEnd"/>
      <w:r w:rsidRPr="00FA3E58">
        <w:rPr>
          <w:rFonts w:ascii="Arial" w:hAnsi="Arial" w:cs="Arial" w:hint="eastAsia"/>
          <w:color w:val="00B0F0"/>
        </w:rPr>
        <w:t xml:space="preserve"> cytology for quantitative risk stratification</w:t>
      </w:r>
      <w:r w:rsidR="001E2B64" w:rsidRPr="00FA3E58">
        <w:rPr>
          <w:rFonts w:ascii="Arial" w:hAnsi="Arial" w:cs="Arial" w:hint="eastAsia"/>
          <w:color w:val="00B0F0"/>
        </w:rPr>
        <w:t xml:space="preserve">. </w:t>
      </w:r>
      <w:r w:rsidR="0018283C" w:rsidRPr="00FA3E58">
        <w:rPr>
          <w:rFonts w:ascii="Arial" w:hAnsi="Arial" w:cs="Arial" w:hint="eastAsia"/>
          <w:color w:val="00B0F0"/>
        </w:rPr>
        <w:t xml:space="preserve">In our study, if more than one population is detected, the diploid cell </w:t>
      </w:r>
      <w:r w:rsidR="0018283C" w:rsidRPr="00FA3E58">
        <w:rPr>
          <w:rFonts w:ascii="Arial" w:hAnsi="Arial" w:cs="Arial"/>
          <w:color w:val="00B0F0"/>
        </w:rPr>
        <w:t>population</w:t>
      </w:r>
      <w:r w:rsidR="0018283C" w:rsidRPr="00FA3E58">
        <w:rPr>
          <w:rFonts w:ascii="Arial" w:hAnsi="Arial" w:cs="Arial" w:hint="eastAsia"/>
          <w:color w:val="00B0F0"/>
        </w:rPr>
        <w:t xml:space="preserve"> </w:t>
      </w:r>
      <w:r w:rsidR="00CB7926" w:rsidRPr="00FA3E58">
        <w:rPr>
          <w:rFonts w:ascii="Arial" w:hAnsi="Arial" w:cs="Arial" w:hint="eastAsia"/>
          <w:color w:val="00B0F0"/>
        </w:rPr>
        <w:t xml:space="preserve">was extracted and further filtered. And the same procedure was applied to extract the </w:t>
      </w:r>
      <w:proofErr w:type="spellStart"/>
      <w:r w:rsidR="00CB7926" w:rsidRPr="00FA3E58">
        <w:rPr>
          <w:rFonts w:ascii="Arial" w:hAnsi="Arial" w:cs="Arial" w:hint="eastAsia"/>
          <w:color w:val="00B0F0"/>
        </w:rPr>
        <w:t>tetraploid</w:t>
      </w:r>
      <w:proofErr w:type="spellEnd"/>
      <w:r w:rsidR="00CB7926" w:rsidRPr="00FA3E58">
        <w:rPr>
          <w:rFonts w:ascii="Arial" w:hAnsi="Arial" w:cs="Arial" w:hint="eastAsia"/>
          <w:color w:val="00B0F0"/>
        </w:rPr>
        <w:t xml:space="preserve"> cell population and isolated the </w:t>
      </w:r>
      <w:proofErr w:type="spellStart"/>
      <w:r w:rsidR="00CB7926" w:rsidRPr="00FA3E58">
        <w:rPr>
          <w:rFonts w:ascii="Arial" w:hAnsi="Arial" w:cs="Arial" w:hint="eastAsia"/>
          <w:color w:val="00B0F0"/>
        </w:rPr>
        <w:t>aneuploid</w:t>
      </w:r>
      <w:proofErr w:type="spellEnd"/>
      <w:r w:rsidR="00CB7926" w:rsidRPr="00FA3E58">
        <w:rPr>
          <w:rFonts w:ascii="Arial" w:hAnsi="Arial" w:cs="Arial" w:hint="eastAsia"/>
          <w:color w:val="00B0F0"/>
        </w:rPr>
        <w:t xml:space="preserve"> cell population. And then, we used seven models to </w:t>
      </w:r>
      <w:proofErr w:type="gramStart"/>
      <w:r w:rsidR="00CB7926" w:rsidRPr="00FA3E58">
        <w:rPr>
          <w:rFonts w:ascii="Arial" w:hAnsi="Arial" w:cs="Arial" w:hint="eastAsia"/>
          <w:color w:val="00B0F0"/>
        </w:rPr>
        <w:t>tested</w:t>
      </w:r>
      <w:proofErr w:type="gramEnd"/>
      <w:r w:rsidR="00CB7926" w:rsidRPr="00FA3E58">
        <w:rPr>
          <w:rFonts w:ascii="Arial" w:hAnsi="Arial" w:cs="Arial" w:hint="eastAsia"/>
          <w:color w:val="00B0F0"/>
        </w:rPr>
        <w:t xml:space="preserve"> our statistical model, using three parameters (ROC, sensitivity and specificity). Most </w:t>
      </w:r>
      <w:r w:rsidR="007665EB" w:rsidRPr="00FA3E58">
        <w:rPr>
          <w:rFonts w:ascii="Arial" w:hAnsi="Arial" w:cs="Arial"/>
          <w:color w:val="00B0F0"/>
        </w:rPr>
        <w:t>statistical</w:t>
      </w:r>
      <w:r w:rsidR="007665EB" w:rsidRPr="00FA3E58">
        <w:rPr>
          <w:rFonts w:ascii="Arial" w:hAnsi="Arial" w:cs="Arial" w:hint="eastAsia"/>
          <w:color w:val="00B0F0"/>
        </w:rPr>
        <w:t xml:space="preserve"> models showed high sensitivity, specificity and ROC. </w:t>
      </w:r>
      <w:r w:rsidR="00ED330C" w:rsidRPr="00FA3E58">
        <w:rPr>
          <w:rFonts w:ascii="Arial" w:hAnsi="Arial" w:cs="Arial" w:hint="eastAsia"/>
          <w:color w:val="00B0F0"/>
        </w:rPr>
        <w:t xml:space="preserve">Some studies have shown that the sensitivity and specificity of cytological diagnosis combined with DNA-image cytometry reached up to 100% </w:t>
      </w:r>
      <w:r w:rsidR="00EE4021" w:rsidRPr="00FA3E58">
        <w:rPr>
          <w:rFonts w:ascii="Arial" w:hAnsi="Arial" w:cs="Arial"/>
          <w:color w:val="00B0F0"/>
        </w:rPr>
        <w:fldChar w:fldCharType="begin"/>
      </w:r>
      <w:r w:rsidR="0090323A">
        <w:rPr>
          <w:rFonts w:ascii="Arial" w:hAnsi="Arial" w:cs="Arial"/>
          <w:color w:val="00B0F0"/>
        </w:rPr>
        <w:instrText xml:space="preserve"> ADDIN EN.CITE &lt;EndNote&gt;&lt;Cite&gt;&lt;Author&gt;Maraki&lt;/Author&gt;&lt;Year&gt;2004&lt;/Year&gt;&lt;RecNum&gt;24&lt;/RecNum&gt;&lt;DisplayText&gt;(Maraki, Becker et al. 2004)&lt;/DisplayText&gt;&lt;record&gt;&lt;rec-number&gt;24&lt;/rec-number&gt;&lt;foreign-keys&gt;&lt;key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EE4021" w:rsidRPr="00FA3E58">
        <w:rPr>
          <w:rFonts w:ascii="Arial" w:hAnsi="Arial" w:cs="Arial"/>
          <w:color w:val="00B0F0"/>
        </w:rPr>
        <w:fldChar w:fldCharType="separate"/>
      </w:r>
      <w:r w:rsidR="0090323A">
        <w:rPr>
          <w:rFonts w:ascii="Arial" w:hAnsi="Arial" w:cs="Arial"/>
          <w:noProof/>
          <w:color w:val="00B0F0"/>
        </w:rPr>
        <w:t>(</w:t>
      </w:r>
      <w:hyperlink w:anchor="_ENREF_21" w:tooltip="Maraki, 2004 #24" w:history="1">
        <w:r w:rsidR="0090323A">
          <w:rPr>
            <w:rFonts w:ascii="Arial" w:hAnsi="Arial" w:cs="Arial"/>
            <w:noProof/>
            <w:color w:val="00B0F0"/>
          </w:rPr>
          <w:t>Maraki, Becker et al. 2004</w:t>
        </w:r>
      </w:hyperlink>
      <w:r w:rsidR="0090323A">
        <w:rPr>
          <w:rFonts w:ascii="Arial" w:hAnsi="Arial" w:cs="Arial"/>
          <w:noProof/>
          <w:color w:val="00B0F0"/>
        </w:rPr>
        <w:t>)</w:t>
      </w:r>
      <w:r w:rsidR="00EE4021" w:rsidRPr="00FA3E58">
        <w:rPr>
          <w:rFonts w:ascii="Arial" w:hAnsi="Arial" w:cs="Arial"/>
          <w:color w:val="00B0F0"/>
        </w:rPr>
        <w:fldChar w:fldCharType="end"/>
      </w:r>
      <w:r w:rsidR="00ED330C" w:rsidRPr="00FA3E58">
        <w:rPr>
          <w:color w:val="00B0F0"/>
        </w:rPr>
        <w:t xml:space="preserve"> </w:t>
      </w:r>
      <w:r w:rsidR="00EE4021" w:rsidRPr="00FA3E58">
        <w:rPr>
          <w:rFonts w:ascii="Arial" w:hAnsi="Arial" w:cs="Arial"/>
          <w:color w:val="00B0F0"/>
        </w:rPr>
        <w:fldChar w:fldCharType="begin">
          <w:fldData xml:space="preserve">PEVuZE5vdGU+PENpdGU+PEF1dGhvcj5SZW1tZXJiYWNoPC9BdXRob3I+PFllYXI+MjAwMTwvWWVh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PEVuZE5vdGU+PENpdGU+PEF1dGhvcj5SZW1tZXJiYWNoPC9BdXRob3I+PFllYXI+MjAwMTwvWWVh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33" w:tooltip="Remmerbach, 2001 #196" w:history="1">
        <w:r w:rsidR="0090323A">
          <w:rPr>
            <w:rFonts w:ascii="Arial" w:hAnsi="Arial" w:cs="Arial"/>
            <w:noProof/>
            <w:color w:val="00B0F0"/>
          </w:rPr>
          <w:t>Remmerbach, Weidenbach et al. 2001</w:t>
        </w:r>
      </w:hyperlink>
      <w:r w:rsidR="0090323A">
        <w:rPr>
          <w:rFonts w:ascii="Arial" w:hAnsi="Arial" w:cs="Arial"/>
          <w:noProof/>
          <w:color w:val="00B0F0"/>
        </w:rPr>
        <w:t xml:space="preserve">; </w:t>
      </w:r>
      <w:hyperlink w:anchor="_ENREF_20" w:tooltip="Ma, 2014 #170" w:history="1">
        <w:r w:rsidR="0090323A">
          <w:rPr>
            <w:rFonts w:ascii="Arial" w:hAnsi="Arial" w:cs="Arial"/>
            <w:noProof/>
            <w:color w:val="00B0F0"/>
          </w:rPr>
          <w:t>Ma, Zhou et al. 2014</w:t>
        </w:r>
      </w:hyperlink>
      <w:r w:rsidR="0090323A">
        <w:rPr>
          <w:rFonts w:ascii="Arial" w:hAnsi="Arial" w:cs="Arial"/>
          <w:noProof/>
          <w:color w:val="00B0F0"/>
        </w:rPr>
        <w:t>)</w:t>
      </w:r>
      <w:r w:rsidR="00EE4021" w:rsidRPr="00FA3E58">
        <w:rPr>
          <w:rFonts w:ascii="Arial" w:hAnsi="Arial" w:cs="Arial"/>
          <w:color w:val="00B0F0"/>
        </w:rPr>
        <w:fldChar w:fldCharType="end"/>
      </w:r>
      <w:r w:rsidR="00ED330C" w:rsidRPr="00FA3E58">
        <w:rPr>
          <w:rFonts w:ascii="Arial" w:hAnsi="Arial" w:cs="Arial" w:hint="eastAsia"/>
          <w:color w:val="00B0F0"/>
        </w:rPr>
        <w:t>.</w:t>
      </w:r>
      <w:r w:rsidR="00BD062D" w:rsidRPr="00FA3E58">
        <w:rPr>
          <w:rFonts w:ascii="Arial" w:hAnsi="Arial" w:cs="Arial" w:hint="eastAsia"/>
          <w:color w:val="00B0F0"/>
        </w:rPr>
        <w:t xml:space="preserve"> </w:t>
      </w:r>
    </w:p>
    <w:p w:rsidR="007A4281" w:rsidRPr="00FA3E58" w:rsidRDefault="007A4281"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Based on the model selection and assessment, the OCRI was calculated. </w:t>
      </w:r>
      <w:r w:rsidRPr="00FA3E58">
        <w:rPr>
          <w:rFonts w:ascii="Arial" w:hAnsi="Arial" w:cs="Arial"/>
          <w:color w:val="00B0F0"/>
        </w:rPr>
        <w:t>W</w:t>
      </w:r>
      <w:r w:rsidRPr="00FA3E58">
        <w:rPr>
          <w:rFonts w:ascii="Arial" w:hAnsi="Arial" w:cs="Arial" w:hint="eastAsia"/>
          <w:color w:val="00B0F0"/>
        </w:rPr>
        <w:t xml:space="preserve">e </w:t>
      </w:r>
      <w:r w:rsidR="00477473" w:rsidRPr="00FA3E58">
        <w:rPr>
          <w:rFonts w:ascii="Arial" w:hAnsi="Arial" w:cs="Arial"/>
          <w:color w:val="00B0F0"/>
        </w:rPr>
        <w:t>se</w:t>
      </w:r>
      <w:r w:rsidR="00477473" w:rsidRPr="00FA3E58">
        <w:rPr>
          <w:rFonts w:ascii="Arial" w:hAnsi="Arial" w:cs="Arial" w:hint="eastAsia"/>
          <w:color w:val="00B0F0"/>
        </w:rPr>
        <w:t xml:space="preserve">t up the cutoff line and defined </w:t>
      </w:r>
      <w:r w:rsidRPr="00FA3E58">
        <w:rPr>
          <w:rFonts w:ascii="Arial" w:hAnsi="Arial" w:cs="Arial" w:hint="eastAsia"/>
          <w:color w:val="00B0F0"/>
        </w:rPr>
        <w:t xml:space="preserve">high risk, medium risk and low risk. </w:t>
      </w:r>
      <w:r w:rsidR="00477473" w:rsidRPr="00FA3E58">
        <w:rPr>
          <w:rFonts w:ascii="Arial" w:hAnsi="Arial" w:cs="Arial" w:hint="eastAsia"/>
          <w:color w:val="00B0F0"/>
        </w:rPr>
        <w:t xml:space="preserve">In our study, there was one case, whose OCRI was belonged to high risk, </w:t>
      </w:r>
      <w:r w:rsidR="00DC35E6" w:rsidRPr="00FA3E58">
        <w:rPr>
          <w:rFonts w:ascii="Arial" w:hAnsi="Arial" w:cs="Arial" w:hint="eastAsia"/>
          <w:color w:val="00B0F0"/>
        </w:rPr>
        <w:t xml:space="preserve">and the OLK lesion was malignant </w:t>
      </w:r>
      <w:r w:rsidR="00DC35E6" w:rsidRPr="00FA3E58">
        <w:rPr>
          <w:rFonts w:ascii="Arial" w:hAnsi="Arial" w:cs="Arial"/>
          <w:color w:val="00B0F0"/>
        </w:rPr>
        <w:t>transformation</w:t>
      </w:r>
      <w:r w:rsidR="00DC35E6" w:rsidRPr="00FA3E58">
        <w:rPr>
          <w:rFonts w:ascii="Arial" w:hAnsi="Arial" w:cs="Arial" w:hint="eastAsia"/>
          <w:color w:val="00B0F0"/>
        </w:rPr>
        <w:t xml:space="preserve"> after 40 months. </w:t>
      </w:r>
      <w:r w:rsidR="00EC2061" w:rsidRPr="00FA3E58">
        <w:rPr>
          <w:rFonts w:ascii="Arial" w:hAnsi="Arial" w:cs="Arial" w:hint="eastAsia"/>
          <w:color w:val="00B0F0"/>
        </w:rPr>
        <w:t xml:space="preserve">Meanwhile, other studies have proved that DNA-aneuploidy can predict histological obvious malignancy 1 to 15 months </w:t>
      </w:r>
      <w:r w:rsidR="00EC2061" w:rsidRPr="00FA3E58">
        <w:rPr>
          <w:rFonts w:ascii="Arial" w:hAnsi="Arial" w:cs="Arial"/>
          <w:color w:val="00B0F0"/>
        </w:rPr>
        <w:t>prior</w:t>
      </w:r>
      <w:r w:rsidR="00EC2061" w:rsidRPr="00FA3E58">
        <w:rPr>
          <w:rFonts w:ascii="Arial" w:hAnsi="Arial" w:cs="Arial" w:hint="eastAsia"/>
          <w:color w:val="00B0F0"/>
        </w:rPr>
        <w:t xml:space="preserve"> to histology</w:t>
      </w:r>
      <w:r w:rsidR="00477473"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PEVuZE5vdGU+PENpdGU+PEF1dGhvcj5SZW1tZXJiYWNoPC9BdXRob3I+PFllYXI+MjAwMzwvWWVh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PEVuZE5vdGU+PENpdGU+PEF1dGhvcj5SZW1tZXJiYWNoPC9BdXRob3I+PFllYXI+MjAwMzwvWWVh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31" w:tooltip="Remmerbach, 2003 #197" w:history="1">
        <w:r w:rsidR="0090323A">
          <w:rPr>
            <w:rFonts w:ascii="Arial" w:hAnsi="Arial" w:cs="Arial"/>
            <w:noProof/>
            <w:color w:val="00B0F0"/>
          </w:rPr>
          <w:t>Remmerbach, Weidenbach et al. 2003</w:t>
        </w:r>
      </w:hyperlink>
      <w:r w:rsidR="0090323A">
        <w:rPr>
          <w:rFonts w:ascii="Arial" w:hAnsi="Arial" w:cs="Arial"/>
          <w:noProof/>
          <w:color w:val="00B0F0"/>
        </w:rPr>
        <w:t xml:space="preserve">; </w:t>
      </w:r>
      <w:hyperlink w:anchor="_ENREF_22" w:tooltip="Maraki, 2006 #199" w:history="1">
        <w:r w:rsidR="0090323A">
          <w:rPr>
            <w:rFonts w:ascii="Arial" w:hAnsi="Arial" w:cs="Arial"/>
            <w:noProof/>
            <w:color w:val="00B0F0"/>
          </w:rPr>
          <w:t>Maraki, Hengge et al. 2006</w:t>
        </w:r>
      </w:hyperlink>
      <w:r w:rsidR="0090323A">
        <w:rPr>
          <w:rFonts w:ascii="Arial" w:hAnsi="Arial" w:cs="Arial"/>
          <w:noProof/>
          <w:color w:val="00B0F0"/>
        </w:rPr>
        <w:t>)</w:t>
      </w:r>
      <w:r w:rsidR="00EE4021" w:rsidRPr="00FA3E58">
        <w:rPr>
          <w:rFonts w:ascii="Arial" w:hAnsi="Arial" w:cs="Arial"/>
          <w:color w:val="00B0F0"/>
        </w:rPr>
        <w:fldChar w:fldCharType="end"/>
      </w:r>
      <w:r w:rsidR="00EC2061" w:rsidRPr="00FA3E58">
        <w:rPr>
          <w:rFonts w:ascii="Arial" w:hAnsi="Arial" w:cs="Arial" w:hint="eastAsia"/>
          <w:color w:val="00B0F0"/>
        </w:rPr>
        <w:t>.</w:t>
      </w:r>
      <w:r w:rsidR="0062247F" w:rsidRPr="00FA3E58">
        <w:rPr>
          <w:rFonts w:ascii="Arial" w:hAnsi="Arial" w:cs="Arial" w:hint="eastAsia"/>
          <w:color w:val="00B0F0"/>
        </w:rPr>
        <w:t xml:space="preserve"> </w:t>
      </w:r>
    </w:p>
    <w:p w:rsidR="00B63F80" w:rsidRPr="00FA3E58" w:rsidRDefault="00B63F80" w:rsidP="0062247F">
      <w:pPr>
        <w:spacing w:line="480" w:lineRule="auto"/>
        <w:ind w:firstLineChars="200" w:firstLine="440"/>
        <w:jc w:val="both"/>
        <w:rPr>
          <w:rFonts w:ascii="Arial" w:hAnsi="Arial" w:cs="Arial"/>
          <w:color w:val="00B0F0"/>
        </w:rPr>
      </w:pP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Our method is complementary to the existing tools</w:t>
      </w:r>
    </w:p>
    <w:p w:rsidR="00B63F80" w:rsidRPr="00FA3E58" w:rsidRDefault="00B63F80" w:rsidP="00B63F80">
      <w:pPr>
        <w:pStyle w:val="ListParagraph"/>
        <w:numPr>
          <w:ilvl w:val="0"/>
          <w:numId w:val="11"/>
        </w:numPr>
        <w:spacing w:line="480" w:lineRule="auto"/>
        <w:ind w:firstLineChars="0"/>
        <w:rPr>
          <w:rFonts w:ascii="Arial" w:hAnsi="Arial" w:cs="Arial"/>
          <w:color w:val="00B0F0"/>
          <w:sz w:val="22"/>
        </w:rPr>
      </w:pPr>
      <w:r w:rsidRPr="00FA3E58">
        <w:rPr>
          <w:rFonts w:ascii="Arial" w:hAnsi="Arial" w:cs="Arial"/>
          <w:color w:val="00B0F0"/>
          <w:sz w:val="22"/>
        </w:rPr>
        <w:t>According to visual inspection by clinicians</w:t>
      </w:r>
    </w:p>
    <w:p w:rsidR="00B63F80" w:rsidRPr="00FA3E58" w:rsidRDefault="00B63F80" w:rsidP="00B63F80">
      <w:pPr>
        <w:pStyle w:val="ListParagraph"/>
        <w:numPr>
          <w:ilvl w:val="0"/>
          <w:numId w:val="11"/>
        </w:numPr>
        <w:spacing w:line="480" w:lineRule="auto"/>
        <w:ind w:firstLineChars="0"/>
        <w:rPr>
          <w:rFonts w:ascii="Arial" w:hAnsi="Arial" w:cs="Arial"/>
          <w:color w:val="00B0F0"/>
          <w:sz w:val="22"/>
        </w:rPr>
      </w:pPr>
      <w:r w:rsidRPr="00FA3E58">
        <w:rPr>
          <w:rFonts w:ascii="Arial" w:hAnsi="Arial" w:cs="Arial"/>
          <w:color w:val="00B0F0"/>
          <w:sz w:val="22"/>
        </w:rPr>
        <w:t>According to physic-chemical properties</w:t>
      </w:r>
    </w:p>
    <w:p w:rsidR="00B63F80" w:rsidRPr="00FA3E58" w:rsidRDefault="00B63F80" w:rsidP="00B63F80">
      <w:pPr>
        <w:pStyle w:val="ListParagraph"/>
        <w:numPr>
          <w:ilvl w:val="0"/>
          <w:numId w:val="11"/>
        </w:numPr>
        <w:spacing w:line="480" w:lineRule="auto"/>
        <w:ind w:firstLineChars="0"/>
        <w:rPr>
          <w:rFonts w:ascii="Arial" w:hAnsi="Arial" w:cs="Arial"/>
          <w:color w:val="00B0F0"/>
          <w:sz w:val="22"/>
        </w:rPr>
      </w:pPr>
      <w:r w:rsidRPr="00FA3E58">
        <w:rPr>
          <w:rFonts w:ascii="Arial" w:hAnsi="Arial" w:cs="Arial"/>
          <w:color w:val="00B0F0"/>
          <w:sz w:val="22"/>
        </w:rPr>
        <w:t>According to molecular markers</w:t>
      </w:r>
    </w:p>
    <w:p w:rsidR="00B63F80" w:rsidRPr="00FA3E58" w:rsidRDefault="00B63F80" w:rsidP="0062247F">
      <w:pPr>
        <w:spacing w:line="480" w:lineRule="auto"/>
        <w:ind w:firstLineChars="200" w:firstLine="440"/>
        <w:jc w:val="both"/>
        <w:rPr>
          <w:rFonts w:ascii="Arial" w:hAnsi="Arial" w:cs="Arial"/>
          <w:color w:val="00B0F0"/>
        </w:rPr>
      </w:pPr>
    </w:p>
    <w:p w:rsidR="0062247F" w:rsidRPr="00FA3E58" w:rsidRDefault="00A41590"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There are other methodologies for quantitative risk stratification of OLK. </w:t>
      </w:r>
      <w:r w:rsidR="00F2135E" w:rsidRPr="00FA3E58">
        <w:rPr>
          <w:rFonts w:ascii="Arial" w:hAnsi="Arial" w:cs="Arial" w:hint="eastAsia"/>
          <w:color w:val="00B0F0"/>
        </w:rPr>
        <w:t xml:space="preserve"> </w:t>
      </w:r>
      <w:proofErr w:type="gramStart"/>
      <w:r w:rsidR="00F2135E" w:rsidRPr="00FA3E58">
        <w:rPr>
          <w:rFonts w:ascii="Arial" w:hAnsi="Arial" w:cs="Arial" w:hint="eastAsia"/>
          <w:color w:val="00B0F0"/>
        </w:rPr>
        <w:t>Such as clinical data-based cancer risk index</w:t>
      </w:r>
      <w:r w:rsidR="00D349F3"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PEVuZE5vdGU+PENpdGU+PEF1dGhvcj5DYXNzaWR5PC9BdXRob3I+PFllYXI+MjAwNjwvWWVhcj48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PEVuZE5vdGU+PENpdGU+PEF1dGhvcj5DYXNzaWR5PC9BdXRob3I+PFllYXI+MjAwNjwvWWVhcj48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16" w:tooltip="Kim, 2004 #200" w:history="1">
        <w:r w:rsidR="0090323A">
          <w:rPr>
            <w:rFonts w:ascii="Arial" w:hAnsi="Arial" w:cs="Arial"/>
            <w:noProof/>
            <w:color w:val="00B0F0"/>
          </w:rPr>
          <w:t>Kim, Rockhill et al. 2004</w:t>
        </w:r>
      </w:hyperlink>
      <w:r w:rsidR="0090323A">
        <w:rPr>
          <w:rFonts w:ascii="Arial" w:hAnsi="Arial" w:cs="Arial"/>
          <w:noProof/>
          <w:color w:val="00B0F0"/>
        </w:rPr>
        <w:t xml:space="preserve">; </w:t>
      </w:r>
      <w:hyperlink w:anchor="_ENREF_5" w:tooltip="Cassidy, 2006 #239" w:history="1">
        <w:r w:rsidR="0090323A">
          <w:rPr>
            <w:rFonts w:ascii="Arial" w:hAnsi="Arial" w:cs="Arial"/>
            <w:noProof/>
            <w:color w:val="00B0F0"/>
          </w:rPr>
          <w:t>Cassidy, Duffy et al. 2006</w:t>
        </w:r>
      </w:hyperlink>
      <w:r w:rsidR="0090323A">
        <w:rPr>
          <w:rFonts w:ascii="Arial" w:hAnsi="Arial" w:cs="Arial"/>
          <w:noProof/>
          <w:color w:val="00B0F0"/>
        </w:rPr>
        <w:t>)</w:t>
      </w:r>
      <w:r w:rsidR="00EE4021" w:rsidRPr="00FA3E58">
        <w:rPr>
          <w:rFonts w:ascii="Arial" w:hAnsi="Arial" w:cs="Arial"/>
          <w:color w:val="00B0F0"/>
        </w:rPr>
        <w:fldChar w:fldCharType="end"/>
      </w:r>
      <w:r w:rsidR="00F2135E" w:rsidRPr="00FA3E58">
        <w:rPr>
          <w:rFonts w:ascii="Arial" w:hAnsi="Arial" w:cs="Arial" w:hint="eastAsia"/>
          <w:color w:val="00B0F0"/>
        </w:rPr>
        <w:t xml:space="preserve"> and molecular data-based cancer risk index</w:t>
      </w:r>
      <w:r w:rsidR="00252C99"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PEVuZE5vdGU+PENpdGU+PEF1dGhvcj5BcnBpbm88L0F1dGhvcj48WWVhcj4yMDEzPC9ZZWFyPjxS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=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PEVuZE5vdGU+PENpdGU+PEF1dGhvcj5BcnBpbm88L0F1dGhvcj48WWVhcj4yMDEzPC9ZZWFyPjxS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=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2" w:tooltip="Arpino, 2013 #247" w:history="1">
        <w:r w:rsidR="0090323A">
          <w:rPr>
            <w:rFonts w:ascii="Arial" w:hAnsi="Arial" w:cs="Arial"/>
            <w:noProof/>
            <w:color w:val="00B0F0"/>
          </w:rPr>
          <w:t>Arpino, Generali et al. 2013</w:t>
        </w:r>
      </w:hyperlink>
      <w:r w:rsidR="0090323A">
        <w:rPr>
          <w:rFonts w:ascii="Arial" w:hAnsi="Arial" w:cs="Arial"/>
          <w:noProof/>
          <w:color w:val="00B0F0"/>
        </w:rPr>
        <w:t xml:space="preserve">; </w:t>
      </w:r>
      <w:hyperlink w:anchor="_ENREF_8" w:tooltip="Di Narzo, 2014 #249" w:history="1">
        <w:r w:rsidR="0090323A">
          <w:rPr>
            <w:rFonts w:ascii="Arial" w:hAnsi="Arial" w:cs="Arial"/>
            <w:noProof/>
            <w:color w:val="00B0F0"/>
          </w:rPr>
          <w:t>Di Narzo, Tejpar et al. 2014</w:t>
        </w:r>
      </w:hyperlink>
      <w:r w:rsidR="0090323A">
        <w:rPr>
          <w:rFonts w:ascii="Arial" w:hAnsi="Arial" w:cs="Arial"/>
          <w:noProof/>
          <w:color w:val="00B0F0"/>
        </w:rPr>
        <w:t>)</w:t>
      </w:r>
      <w:r w:rsidR="00EE4021" w:rsidRPr="00FA3E58">
        <w:rPr>
          <w:rFonts w:ascii="Arial" w:hAnsi="Arial" w:cs="Arial"/>
          <w:color w:val="00B0F0"/>
        </w:rPr>
        <w:fldChar w:fldCharType="end"/>
      </w:r>
      <w:r w:rsidR="00F2135E" w:rsidRPr="00FA3E58">
        <w:rPr>
          <w:rFonts w:ascii="Arial" w:hAnsi="Arial" w:cs="Arial" w:hint="eastAsia"/>
          <w:color w:val="00B0F0"/>
        </w:rPr>
        <w:t>.</w:t>
      </w:r>
      <w:proofErr w:type="gramEnd"/>
      <w:r w:rsidR="00F2135E" w:rsidRPr="00FA3E58">
        <w:rPr>
          <w:rFonts w:ascii="Arial" w:hAnsi="Arial" w:cs="Arial" w:hint="eastAsia"/>
          <w:color w:val="00B0F0"/>
        </w:rPr>
        <w:t xml:space="preserve"> </w:t>
      </w:r>
      <w:r w:rsidR="00AE09CA" w:rsidRPr="00FA3E58">
        <w:rPr>
          <w:rFonts w:ascii="Arial" w:hAnsi="Arial" w:cs="Arial" w:hint="eastAsia"/>
          <w:color w:val="00B0F0"/>
        </w:rPr>
        <w:t xml:space="preserve">(1) Clinical data-based cancer risk index. </w:t>
      </w:r>
      <w:proofErr w:type="gramStart"/>
      <w:r w:rsidR="00AE09CA" w:rsidRPr="00FA3E58">
        <w:rPr>
          <w:rFonts w:ascii="Arial" w:hAnsi="Arial" w:cs="Arial" w:hint="eastAsia"/>
          <w:color w:val="00B0F0"/>
        </w:rPr>
        <w:t xml:space="preserve">For example Harvard Cancer Risk Index </w:t>
      </w:r>
      <w:r w:rsidR="00EE4021" w:rsidRPr="00FA3E58">
        <w:rPr>
          <w:rFonts w:ascii="Arial" w:hAnsi="Arial" w:cs="Arial"/>
          <w:color w:val="00B0F0"/>
        </w:rPr>
        <w:fldChar w:fldCharType="begin">
          <w:fldData xml:space="preserve">PEVuZE5vdGU+PENpdGU+PEF1dGhvcj5LaW08L0F1dGhvcj48WWVhcj4yMDA0PC9ZZWFyPjxSZWNO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PEVuZE5vdGU+PENpdGU+PEF1dGhvcj5LaW08L0F1dGhvcj48WWVhcj4yMDA0PC9ZZWFyPjxSZWNO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16" w:tooltip="Kim, 2004 #200" w:history="1">
        <w:r w:rsidR="0090323A">
          <w:rPr>
            <w:rFonts w:ascii="Arial" w:hAnsi="Arial" w:cs="Arial"/>
            <w:noProof/>
            <w:color w:val="00B0F0"/>
          </w:rPr>
          <w:t>Kim, Rockhill et al. 2004</w:t>
        </w:r>
      </w:hyperlink>
      <w:r w:rsidR="0090323A">
        <w:rPr>
          <w:rFonts w:ascii="Arial" w:hAnsi="Arial" w:cs="Arial"/>
          <w:noProof/>
          <w:color w:val="00B0F0"/>
        </w:rPr>
        <w:t>)</w:t>
      </w:r>
      <w:r w:rsidR="00EE4021" w:rsidRPr="00FA3E58">
        <w:rPr>
          <w:rFonts w:ascii="Arial" w:hAnsi="Arial" w:cs="Arial"/>
          <w:color w:val="00B0F0"/>
        </w:rPr>
        <w:fldChar w:fldCharType="end"/>
      </w:r>
      <w:r w:rsidR="00AE09CA" w:rsidRPr="00FA3E58">
        <w:rPr>
          <w:rFonts w:ascii="Arial" w:hAnsi="Arial" w:cs="Arial" w:hint="eastAsia"/>
          <w:color w:val="00B0F0"/>
        </w:rPr>
        <w:t>.</w:t>
      </w:r>
      <w:proofErr w:type="gramEnd"/>
      <w:r w:rsidR="00AE09CA" w:rsidRPr="00FA3E58">
        <w:rPr>
          <w:rFonts w:ascii="Arial" w:hAnsi="Arial" w:cs="Arial" w:hint="eastAsia"/>
          <w:color w:val="00B0F0"/>
        </w:rPr>
        <w:t xml:space="preserve"> </w:t>
      </w:r>
      <w:r w:rsidR="00B67F22" w:rsidRPr="00FA3E58">
        <w:rPr>
          <w:rFonts w:ascii="Arial" w:hAnsi="Arial" w:cs="Arial" w:hint="eastAsia"/>
          <w:color w:val="00B0F0"/>
        </w:rPr>
        <w:t xml:space="preserve">It has been proved that discriminatory accuracy was modest for ovarian cancer (age-adjusted concordance statistic of 0.59), and relatively good for pancreatic cancer (concordance statistic of 0.72), and colon cancer in men and women (concordance statistics of 0.71, 0.67 respectively). </w:t>
      </w:r>
      <w:r w:rsidR="00D349F3" w:rsidRPr="00FA3E58">
        <w:rPr>
          <w:rFonts w:ascii="Arial" w:hAnsi="Arial" w:cs="Arial" w:hint="eastAsia"/>
          <w:color w:val="00B0F0"/>
        </w:rPr>
        <w:t xml:space="preserve"> However, this kind of risk prediction was only as accurate as the data on which they are based</w:t>
      </w:r>
      <w:r w:rsidR="00EE4021" w:rsidRPr="00FA3E58">
        <w:rPr>
          <w:rFonts w:ascii="Arial" w:hAnsi="Arial" w:cs="Arial"/>
          <w:color w:val="00B0F0"/>
        </w:rPr>
        <w:fldChar w:fldCharType="begin"/>
      </w:r>
      <w:r w:rsidR="0090323A">
        <w:rPr>
          <w:rFonts w:ascii="Arial" w:hAnsi="Arial" w:cs="Arial"/>
          <w:color w:val="00B0F0"/>
        </w:rPr>
        <w:instrText xml:space="preserve"> ADDIN EN.CITE &lt;EndNote&gt;&lt;Cite&gt;&lt;Author&gt;Cassidy&lt;/Author&gt;&lt;Year&gt;2006&lt;/Year&gt;&lt;RecNum&gt;239&lt;/RecNum&gt;&lt;DisplayText&gt;(Cassidy, Duffy et al. 2006)&lt;/DisplayText&gt;&lt;record&gt;&lt;rec-number&gt;239&lt;/rec-number&gt;&lt;foreign-keys&gt;&lt;key app="EN" db-id="szvadvxzx5tpwze0vpqpdxe9ds0x5wt0s5d2"&gt;239&lt;/key&gt;&lt;/foreign-keys&gt;&lt;ref-type name="Journal Article"&gt;17&lt;/ref-type&gt;&lt;contributors&gt;&lt;authors&gt;&lt;author&gt;Cassidy, A.&lt;/author&gt;&lt;author&gt;Duffy, S. W.&lt;/author&gt;&lt;author&gt;Myles, J. P.&lt;/author&gt;&lt;author&gt;Liloglou, T.&lt;/author&gt;&lt;author&gt;Field, J. K.&lt;/author&gt;&lt;/authors&gt;&lt;/contributors&gt;&lt;auth-address&gt;Roy Castle Lung Cancer Research Programme, University of Liverpool Cancer Research Centre, Liverpool, United Kingdom.&lt;/auth-address&gt;&lt;titles&gt;&lt;title&gt;Lung cancer risk prediction: a tool for early detection&lt;/title&gt;&lt;secondary-title&gt;Int J Cancer&lt;/secondary-title&gt;&lt;/titles&gt;&lt;periodical&gt;&lt;full-title&gt;Int J Cancer&lt;/full-title&gt;&lt;/periodical&gt;&lt;pages&gt;1-6&lt;/pages&gt;&lt;volume&gt;120&lt;/volume&gt;&lt;number&gt;1&lt;/number&gt;&lt;edition&gt;2006/10/24&lt;/edition&gt;&lt;keywords&gt;&lt;keyword&gt;Early Diagnosis&lt;/keyword&gt;&lt;keyword&gt;Humans&lt;/keyword&gt;&lt;keyword&gt;Lung Neoplasms/diagnosis/*epidemiology&lt;/keyword&gt;&lt;keyword&gt;Risk Assessment&lt;/keyword&gt;&lt;keyword&gt;Risk Factors&lt;/keyword&gt;&lt;/keywords&gt;&lt;dates&gt;&lt;year&gt;2006&lt;/year&gt;&lt;pub-dates&gt;&lt;date&gt;Jan 1&lt;/date&gt;&lt;/pub-dates&gt;&lt;/dates&gt;&lt;isbn&gt;0020-7136 (Print)&amp;#xD;0020-7136 (Linking)&lt;/isbn&gt;&lt;accession-num&gt;17058200&lt;/accession-num&gt;&lt;urls&gt;&lt;related-urls&gt;&lt;url&gt;http://www.ncbi.nlm.nih.gov/entrez/query.fcgi?cmd=Retrieve&amp;amp;db=PubMed&amp;amp;dopt=Citation&amp;amp;list_uids=17058200&lt;/url&gt;&lt;/related-urls&gt;&lt;/urls&gt;&lt;electronic-resource-num&gt;10.1002/ijc.22331&lt;/electronic-resource-num&gt;&lt;language&gt;eng&lt;/language&gt;&lt;/record&gt;&lt;/Cite&gt;&lt;/EndNote&gt;</w:instrText>
      </w:r>
      <w:r w:rsidR="00EE4021" w:rsidRPr="00FA3E58">
        <w:rPr>
          <w:rFonts w:ascii="Arial" w:hAnsi="Arial" w:cs="Arial"/>
          <w:color w:val="00B0F0"/>
        </w:rPr>
        <w:fldChar w:fldCharType="separate"/>
      </w:r>
      <w:r w:rsidR="0090323A">
        <w:rPr>
          <w:rFonts w:ascii="Arial" w:hAnsi="Arial" w:cs="Arial"/>
          <w:noProof/>
          <w:color w:val="00B0F0"/>
        </w:rPr>
        <w:t>(</w:t>
      </w:r>
      <w:hyperlink w:anchor="_ENREF_5" w:tooltip="Cassidy, 2006 #239" w:history="1">
        <w:r w:rsidR="0090323A">
          <w:rPr>
            <w:rFonts w:ascii="Arial" w:hAnsi="Arial" w:cs="Arial"/>
            <w:noProof/>
            <w:color w:val="00B0F0"/>
          </w:rPr>
          <w:t>Cassidy, Duffy et al. 2006</w:t>
        </w:r>
      </w:hyperlink>
      <w:r w:rsidR="0090323A">
        <w:rPr>
          <w:rFonts w:ascii="Arial" w:hAnsi="Arial" w:cs="Arial"/>
          <w:noProof/>
          <w:color w:val="00B0F0"/>
        </w:rPr>
        <w:t>)</w:t>
      </w:r>
      <w:r w:rsidR="00EE4021" w:rsidRPr="00FA3E58">
        <w:rPr>
          <w:rFonts w:ascii="Arial" w:hAnsi="Arial" w:cs="Arial"/>
          <w:color w:val="00B0F0"/>
        </w:rPr>
        <w:fldChar w:fldCharType="end"/>
      </w:r>
      <w:r w:rsidR="00D349F3" w:rsidRPr="00FA3E58">
        <w:rPr>
          <w:rFonts w:ascii="Arial" w:hAnsi="Arial" w:cs="Arial" w:hint="eastAsia"/>
          <w:color w:val="00B0F0"/>
        </w:rPr>
        <w:t xml:space="preserve">. And it was not tissue or cancer specific. </w:t>
      </w:r>
      <w:r w:rsidR="007408CF" w:rsidRPr="00FA3E58">
        <w:rPr>
          <w:rFonts w:ascii="Arial" w:hAnsi="Arial" w:cs="Arial" w:hint="eastAsia"/>
          <w:color w:val="00B0F0"/>
        </w:rPr>
        <w:t>(2) Molecula</w:t>
      </w:r>
      <w:r w:rsidR="005F6BC2" w:rsidRPr="00FA3E58">
        <w:rPr>
          <w:rFonts w:ascii="Arial" w:hAnsi="Arial" w:cs="Arial" w:hint="eastAsia"/>
          <w:color w:val="00B0F0"/>
        </w:rPr>
        <w:t xml:space="preserve">r data-based cancer risk index, such as mRNA  expression data (using gene expression array, </w:t>
      </w:r>
      <w:proofErr w:type="spellStart"/>
      <w:r w:rsidR="005F6BC2" w:rsidRPr="00FA3E58">
        <w:rPr>
          <w:rFonts w:ascii="Arial" w:hAnsi="Arial" w:cs="Arial" w:hint="eastAsia"/>
          <w:color w:val="00B0F0"/>
        </w:rPr>
        <w:t>qRT</w:t>
      </w:r>
      <w:proofErr w:type="spellEnd"/>
      <w:r w:rsidR="005F6BC2" w:rsidRPr="00FA3E58">
        <w:rPr>
          <w:rFonts w:ascii="Arial" w:hAnsi="Arial" w:cs="Arial" w:hint="eastAsia"/>
          <w:color w:val="00B0F0"/>
        </w:rPr>
        <w:t>-PCR)</w:t>
      </w:r>
      <w:r w:rsidR="00252C99" w:rsidRPr="00FA3E58">
        <w:rPr>
          <w:color w:val="00B0F0"/>
        </w:rPr>
        <w:t xml:space="preserve"> </w:t>
      </w:r>
      <w:r w:rsidR="00EE4021" w:rsidRPr="00FA3E58">
        <w:rPr>
          <w:rFonts w:ascii="Arial" w:hAnsi="Arial" w:cs="Arial"/>
          <w:color w:val="00B0F0"/>
        </w:rPr>
        <w:fldChar w:fldCharType="begin">
          <w:fldData xml:space="preserve">PEVuZE5vdGU+PENpdGU+PEF1dGhvcj5EaSBOYXJ6bzwvQXV0aG9yPjxZZWFyPjIwMTQ8L1llYXI+
PFJlY051bT4yNDk8L1JlY051bT48RGlzcGxheVRleHQ+KERpIE5hcnpvLCBUZWpwYXIgZXQgYWwu
IDIwMTQpPC9EaXNwbGF5VGV4dD48cmVjb3JkPjxyZWMtbnVtYmVyPjI0OTwvcmVjLW51bWJlcj48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Pn==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PEVuZE5vdGU+PENpdGU+PEF1dGhvcj5EaSBOYXJ6bzwvQXV0aG9yPjxZZWFyPjIwMTQ8L1llYXI+
PFJlY051bT4yNDk8L1JlY051bT48RGlzcGxheVRleHQ+KERpIE5hcnpvLCBUZWpwYXIgZXQgYWwu
IDIwMTQpPC9EaXNwbGF5VGV4dD48cmVjb3JkPjxyZWMtbnVtYmVyPjI0OTwvcmVjLW51bWJlcj48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Pn==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8" w:tooltip="Di Narzo, 2014 #249" w:history="1">
        <w:r w:rsidR="0090323A">
          <w:rPr>
            <w:rFonts w:ascii="Arial" w:hAnsi="Arial" w:cs="Arial"/>
            <w:noProof/>
            <w:color w:val="00B0F0"/>
          </w:rPr>
          <w:t>Di Narzo, Tejpar et al. 2014</w:t>
        </w:r>
      </w:hyperlink>
      <w:r w:rsidR="0090323A">
        <w:rPr>
          <w:rFonts w:ascii="Arial" w:hAnsi="Arial" w:cs="Arial"/>
          <w:noProof/>
          <w:color w:val="00B0F0"/>
        </w:rPr>
        <w:t>)</w:t>
      </w:r>
      <w:r w:rsidR="00EE4021" w:rsidRPr="00FA3E58">
        <w:rPr>
          <w:rFonts w:ascii="Arial" w:hAnsi="Arial" w:cs="Arial"/>
          <w:color w:val="00B0F0"/>
        </w:rPr>
        <w:fldChar w:fldCharType="end"/>
      </w:r>
      <w:r w:rsidR="005F6BC2" w:rsidRPr="00FA3E58">
        <w:rPr>
          <w:rFonts w:ascii="Arial" w:hAnsi="Arial" w:cs="Arial" w:hint="eastAsia"/>
          <w:color w:val="00B0F0"/>
        </w:rPr>
        <w:t xml:space="preserve"> and protein </w:t>
      </w:r>
      <w:r w:rsidR="005F6BC2" w:rsidRPr="00FA3E58">
        <w:rPr>
          <w:rFonts w:ascii="Arial" w:hAnsi="Arial" w:cs="Arial"/>
          <w:color w:val="00B0F0"/>
        </w:rPr>
        <w:t>expression</w:t>
      </w:r>
      <w:r w:rsidR="005F6BC2" w:rsidRPr="00FA3E58">
        <w:rPr>
          <w:rFonts w:ascii="Arial" w:hAnsi="Arial" w:cs="Arial" w:hint="eastAsia"/>
          <w:color w:val="00B0F0"/>
        </w:rPr>
        <w:t xml:space="preserve"> data (using </w:t>
      </w:r>
      <w:proofErr w:type="spellStart"/>
      <w:r w:rsidR="005F6BC2" w:rsidRPr="00FA3E58">
        <w:rPr>
          <w:rFonts w:ascii="Arial" w:hAnsi="Arial" w:cs="Arial" w:hint="eastAsia"/>
          <w:color w:val="00B0F0"/>
        </w:rPr>
        <w:t>immunohistochemical</w:t>
      </w:r>
      <w:proofErr w:type="spellEnd"/>
      <w:r w:rsidR="005F6BC2" w:rsidRPr="00FA3E58">
        <w:rPr>
          <w:rFonts w:ascii="Arial" w:hAnsi="Arial" w:cs="Arial" w:hint="eastAsia"/>
          <w:color w:val="00B0F0"/>
        </w:rPr>
        <w:t xml:space="preserve"> </w:t>
      </w:r>
      <w:r w:rsidR="005F6BC2" w:rsidRPr="00FA3E58">
        <w:rPr>
          <w:rFonts w:ascii="Arial" w:hAnsi="Arial" w:cs="Arial"/>
          <w:color w:val="00B0F0"/>
        </w:rPr>
        <w:t>staining</w:t>
      </w:r>
      <w:r w:rsidR="005F6BC2" w:rsidRPr="00FA3E58">
        <w:rPr>
          <w:rFonts w:ascii="Arial" w:hAnsi="Arial" w:cs="Arial" w:hint="eastAsia"/>
          <w:color w:val="00B0F0"/>
        </w:rPr>
        <w:t>)</w:t>
      </w:r>
      <w:r w:rsidR="004D0C5E" w:rsidRPr="00FA3E58">
        <w:rPr>
          <w:rFonts w:ascii="Arial" w:hAnsi="Arial" w:cs="Arial" w:hint="eastAsia"/>
          <w:color w:val="00B0F0"/>
        </w:rPr>
        <w:t xml:space="preserve"> </w:t>
      </w:r>
      <w:r w:rsidR="00EE4021" w:rsidRPr="00FA3E58">
        <w:rPr>
          <w:rFonts w:ascii="Arial" w:hAnsi="Arial" w:cs="Arial"/>
          <w:color w:val="00B0F0"/>
        </w:rPr>
        <w:fldChar w:fldCharType="begin"/>
      </w:r>
      <w:r w:rsidR="0090323A">
        <w:rPr>
          <w:rFonts w:ascii="Arial" w:hAnsi="Arial" w:cs="Arial"/>
          <w:color w:val="00B0F0"/>
        </w:rPr>
        <w:instrText xml:space="preserve"> ADDIN EN.CITE &lt;EndNote&gt;&lt;Cite&gt;&lt;Author&gt;Ramshankar&lt;/Author&gt;&lt;Year&gt;2014&lt;/Year&gt;&lt;RecNum&gt;250&lt;/RecNum&gt;&lt;DisplayText&gt;(Ramshankar, Soundara et al. 2014)&lt;/DisplayText&gt;&lt;record&gt;&lt;rec-number&gt;250&lt;/rec-number&gt;&lt;foreign-keys&gt;&lt;key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00EE4021" w:rsidRPr="00FA3E58">
        <w:rPr>
          <w:rFonts w:ascii="Arial" w:hAnsi="Arial" w:cs="Arial"/>
          <w:color w:val="00B0F0"/>
        </w:rPr>
        <w:fldChar w:fldCharType="separate"/>
      </w:r>
      <w:r w:rsidR="0090323A">
        <w:rPr>
          <w:rFonts w:ascii="Arial" w:hAnsi="Arial" w:cs="Arial"/>
          <w:noProof/>
          <w:color w:val="00B0F0"/>
        </w:rPr>
        <w:t>(</w:t>
      </w:r>
      <w:hyperlink w:anchor="_ENREF_30" w:tooltip="Ramshankar, 2014 #250" w:history="1">
        <w:r w:rsidR="0090323A">
          <w:rPr>
            <w:rFonts w:ascii="Arial" w:hAnsi="Arial" w:cs="Arial"/>
            <w:noProof/>
            <w:color w:val="00B0F0"/>
          </w:rPr>
          <w:t>Ramshankar, Soundara et al. 2014</w:t>
        </w:r>
      </w:hyperlink>
      <w:r w:rsidR="0090323A">
        <w:rPr>
          <w:rFonts w:ascii="Arial" w:hAnsi="Arial" w:cs="Arial"/>
          <w:noProof/>
          <w:color w:val="00B0F0"/>
        </w:rPr>
        <w:t>)</w:t>
      </w:r>
      <w:r w:rsidR="00EE4021" w:rsidRPr="00FA3E58">
        <w:rPr>
          <w:rFonts w:ascii="Arial" w:hAnsi="Arial" w:cs="Arial"/>
          <w:color w:val="00B0F0"/>
        </w:rPr>
        <w:fldChar w:fldCharType="end"/>
      </w:r>
      <w:r w:rsidR="005F6BC2" w:rsidRPr="00FA3E58">
        <w:rPr>
          <w:rFonts w:ascii="Arial" w:hAnsi="Arial" w:cs="Arial" w:hint="eastAsia"/>
          <w:color w:val="00B0F0"/>
        </w:rPr>
        <w:t xml:space="preserve">. </w:t>
      </w:r>
      <w:r w:rsidR="00250861" w:rsidRPr="00FA3E58">
        <w:rPr>
          <w:rFonts w:ascii="Arial" w:hAnsi="Arial" w:cs="Arial" w:hint="eastAsia"/>
          <w:color w:val="00B0F0"/>
        </w:rPr>
        <w:t xml:space="preserve">This method has been developed for clinical use in other cancers, for example, breast cancer </w:t>
      </w:r>
      <w:r w:rsidR="00EE4021" w:rsidRPr="00FA3E58">
        <w:rPr>
          <w:rFonts w:ascii="Arial" w:hAnsi="Arial" w:cs="Arial"/>
          <w:color w:val="00B0F0"/>
        </w:rPr>
        <w:fldChar w:fldCharType="begin">
          <w:fldData xml:space="preserve">PEVuZE5vdGU+PENpdGU+PEF1dGhvcj5BcnBpbm88L0F1dGhvcj48WWVhcj4yMDEzPC9ZZWFyPjxS
ZWNOdW0+MjQ3PC9SZWNOdW0+PERpc3BsYXlUZXh0PihBcnBpbm8sIEdlbmVyYWxpIGV0IGFsLiAy
MDEzKTwvRGlzcGxheVRleHQ+PHJlY29yZD48cmVjLW51bWJlcj4yNDc8L3JlYy1udW1iZXI+PGZv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ZzwvbGFuZ3VhZ2U+PC9yZWNvcmQ+PC9DaXRlPjwvRW5kTm90ZT5=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PEVuZE5vdGU+PENpdGU+PEF1dGhvcj5BcnBpbm88L0F1dGhvcj48WWVhcj4yMDEzPC9ZZWFyPjxS
ZWNOdW0+MjQ3PC9SZWNOdW0+PERpc3BsYXlUZXh0PihBcnBpbm8sIEdlbmVyYWxpIGV0IGFsLiAy
MDEzKTwvRGlzcGxheVRleHQ+PHJlY29yZD48cmVjLW51bWJlcj4yNDc8L3JlYy1udW1iZXI+PGZv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ZzwvbGFuZ3VhZ2U+PC9yZWNvcmQ+PC9DaXRlPjwvRW5kTm90ZT5=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2" w:tooltip="Arpino, 2013 #247" w:history="1">
        <w:r w:rsidR="0090323A">
          <w:rPr>
            <w:rFonts w:ascii="Arial" w:hAnsi="Arial" w:cs="Arial"/>
            <w:noProof/>
            <w:color w:val="00B0F0"/>
          </w:rPr>
          <w:t>Arpino, Generali et al. 2013</w:t>
        </w:r>
      </w:hyperlink>
      <w:r w:rsidR="0090323A">
        <w:rPr>
          <w:rFonts w:ascii="Arial" w:hAnsi="Arial" w:cs="Arial"/>
          <w:noProof/>
          <w:color w:val="00B0F0"/>
        </w:rPr>
        <w:t>)</w:t>
      </w:r>
      <w:r w:rsidR="00EE4021" w:rsidRPr="00FA3E58">
        <w:rPr>
          <w:rFonts w:ascii="Arial" w:hAnsi="Arial" w:cs="Arial"/>
          <w:color w:val="00B0F0"/>
        </w:rPr>
        <w:fldChar w:fldCharType="end"/>
      </w:r>
      <w:r w:rsidR="00250861" w:rsidRPr="00FA3E58">
        <w:rPr>
          <w:rFonts w:ascii="Arial" w:hAnsi="Arial" w:cs="Arial" w:hint="eastAsia"/>
          <w:color w:val="00B0F0"/>
        </w:rPr>
        <w:t xml:space="preserve">, colon cancer </w:t>
      </w:r>
      <w:r w:rsidR="00EE4021" w:rsidRPr="00FA3E58">
        <w:rPr>
          <w:rFonts w:ascii="Arial" w:hAnsi="Arial" w:cs="Arial"/>
          <w:color w:val="00B0F0"/>
        </w:rPr>
        <w:fldChar w:fldCharType="begin">
          <w:fldData xml:space="preserve">PEVuZE5vdGU+PENpdGU+PEF1dGhvcj5EaSBOYXJ6bzwvQXV0aG9yPjxZZWFyPjIwMTQ8L1llYXI+
PFJlY051bT4yNDk8L1JlY051bT48RGlzcGxheVRleHQ+KERpIE5hcnpvLCBUZWpwYXIgZXQgYWwu
IDIwMTQpPC9EaXNwbGF5VGV4dD48cmVjb3JkPjxyZWMtbnVtYmVyPjI0OTwvcmVjLW51bWJlcj48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Pn==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PEVuZE5vdGU+PENpdGU+PEF1dGhvcj5EaSBOYXJ6bzwvQXV0aG9yPjxZZWFyPjIwMTQ8L1llYXI+
PFJlY051bT4yNDk8L1JlY051bT48RGlzcGxheVRleHQ+KERpIE5hcnpvLCBUZWpwYXIgZXQgYWwu
IDIwMTQpPC9EaXNwbGF5VGV4dD48cmVjb3JkPjxyZWMtbnVtYmVyPjI0OTwvcmVjLW51bWJlcj48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Pn==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8" w:tooltip="Di Narzo, 2014 #249" w:history="1">
        <w:r w:rsidR="0090323A">
          <w:rPr>
            <w:rFonts w:ascii="Arial" w:hAnsi="Arial" w:cs="Arial"/>
            <w:noProof/>
            <w:color w:val="00B0F0"/>
          </w:rPr>
          <w:t>Di Narzo, Tejpar et al. 2014</w:t>
        </w:r>
      </w:hyperlink>
      <w:r w:rsidR="0090323A">
        <w:rPr>
          <w:rFonts w:ascii="Arial" w:hAnsi="Arial" w:cs="Arial"/>
          <w:noProof/>
          <w:color w:val="00B0F0"/>
        </w:rPr>
        <w:t>)</w:t>
      </w:r>
      <w:r w:rsidR="00EE4021" w:rsidRPr="00FA3E58">
        <w:rPr>
          <w:rFonts w:ascii="Arial" w:hAnsi="Arial" w:cs="Arial"/>
          <w:color w:val="00B0F0"/>
        </w:rPr>
        <w:fldChar w:fldCharType="end"/>
      </w:r>
      <w:r w:rsidR="00250861" w:rsidRPr="00FA3E58">
        <w:rPr>
          <w:rFonts w:ascii="Arial" w:hAnsi="Arial" w:cs="Arial" w:hint="eastAsia"/>
          <w:color w:val="00B0F0"/>
        </w:rPr>
        <w:t xml:space="preserve">. Performance of this approach is not great. </w:t>
      </w:r>
      <w:r w:rsidR="00250861" w:rsidRPr="00FA3E58">
        <w:rPr>
          <w:rFonts w:ascii="Arial" w:hAnsi="Arial" w:cs="Arial"/>
          <w:color w:val="00B0F0"/>
        </w:rPr>
        <w:t>A</w:t>
      </w:r>
      <w:r w:rsidR="00250861" w:rsidRPr="00FA3E58">
        <w:rPr>
          <w:rFonts w:ascii="Arial" w:hAnsi="Arial" w:cs="Arial" w:hint="eastAsia"/>
          <w:color w:val="00B0F0"/>
        </w:rPr>
        <w:t xml:space="preserve">ccording to one study </w:t>
      </w:r>
      <w:r w:rsidR="00EE4021" w:rsidRPr="00FA3E58">
        <w:rPr>
          <w:rFonts w:ascii="Arial" w:hAnsi="Arial" w:cs="Arial"/>
          <w:color w:val="00B0F0"/>
        </w:rPr>
        <w:fldChar w:fldCharType="begin">
          <w:fldData xml:space="preserve">PEVuZE5vdGU+PENpdGU+PEF1dGhvcj5EaSBOYXJ6bzwvQXV0aG9yPjxZZWFyPjIwMTQ8L1llYXI+
PFJlY051bT4yNDk8L1JlY051bT48RGlzcGxheVRleHQ+KERpIE5hcnpvLCBUZWpwYXIgZXQgYWwu
IDIwMTQpPC9EaXNwbGF5VGV4dD48cmVjb3JkPjxyZWMtbnVtYmVyPjI0OTwvcmVjLW51bWJlcj48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Pn==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PEVuZE5vdGU+PENpdGU+PEF1dGhvcj5EaSBOYXJ6bzwvQXV0aG9yPjxZZWFyPjIwMTQ8L1llYXI+
PFJlY051bT4yNDk8L1JlY051bT48RGlzcGxheVRleHQ+KERpIE5hcnpvLCBUZWpwYXIgZXQgYWwu
IDIwMTQpPC9EaXNwbGF5VGV4dD48cmVjb3JkPjxyZWMtbnVtYmVyPjI0OTwvcmVjLW51bWJlcj48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Pn==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8" w:tooltip="Di Narzo, 2014 #249" w:history="1">
        <w:r w:rsidR="0090323A">
          <w:rPr>
            <w:rFonts w:ascii="Arial" w:hAnsi="Arial" w:cs="Arial"/>
            <w:noProof/>
            <w:color w:val="00B0F0"/>
          </w:rPr>
          <w:t>Di Narzo, Tejpar et al. 2014</w:t>
        </w:r>
      </w:hyperlink>
      <w:r w:rsidR="0090323A">
        <w:rPr>
          <w:rFonts w:ascii="Arial" w:hAnsi="Arial" w:cs="Arial"/>
          <w:noProof/>
          <w:color w:val="00B0F0"/>
        </w:rPr>
        <w:t>)</w:t>
      </w:r>
      <w:r w:rsidR="00EE4021" w:rsidRPr="00FA3E58">
        <w:rPr>
          <w:rFonts w:ascii="Arial" w:hAnsi="Arial" w:cs="Arial"/>
          <w:color w:val="00B0F0"/>
        </w:rPr>
        <w:fldChar w:fldCharType="end"/>
      </w:r>
      <w:r w:rsidR="00250861" w:rsidRPr="00FA3E58">
        <w:rPr>
          <w:rFonts w:ascii="Arial" w:hAnsi="Arial" w:cs="Arial" w:hint="eastAsia"/>
          <w:color w:val="00B0F0"/>
        </w:rPr>
        <w:t xml:space="preserve">, the four tested gene expression-based risk scores provide prognostic information but only contributed marginally to improving models based on established risk factors. </w:t>
      </w:r>
      <w:r w:rsidR="002D5323" w:rsidRPr="00FA3E58">
        <w:rPr>
          <w:rFonts w:ascii="Arial" w:hAnsi="Arial" w:cs="Arial" w:hint="eastAsia"/>
          <w:color w:val="00B0F0"/>
        </w:rPr>
        <w:t xml:space="preserve">The reason was that different prognostic gene lists have very few shared genes, the biological meaning of most signatures in unclear, and </w:t>
      </w:r>
      <w:r w:rsidR="00990130" w:rsidRPr="00FA3E58">
        <w:rPr>
          <w:rFonts w:ascii="Arial" w:hAnsi="Arial" w:cs="Arial" w:hint="eastAsia"/>
          <w:color w:val="00B0F0"/>
        </w:rPr>
        <w:t>the published success rates are</w:t>
      </w:r>
      <w:r w:rsidR="002D5323" w:rsidRPr="00FA3E58">
        <w:rPr>
          <w:rFonts w:ascii="Arial" w:hAnsi="Arial" w:cs="Arial" w:hint="eastAsia"/>
          <w:color w:val="00B0F0"/>
        </w:rPr>
        <w:t xml:space="preserve"> considered to be overoptimistic </w:t>
      </w:r>
      <w:r w:rsidR="00EE4021" w:rsidRPr="00FA3E58">
        <w:rPr>
          <w:rFonts w:ascii="Arial" w:hAnsi="Arial" w:cs="Arial"/>
          <w:color w:val="00B0F0"/>
        </w:rPr>
        <w:fldChar w:fldCharType="begin"/>
      </w:r>
      <w:r w:rsidR="0090323A">
        <w:rPr>
          <w:rFonts w:ascii="Arial" w:hAnsi="Arial" w:cs="Arial"/>
          <w:color w:val="00B0F0"/>
        </w:rPr>
        <w:instrText xml:space="preserve"> ADDIN EN.CITE &lt;EndNote&gt;&lt;Cite&gt;&lt;Author&gt;Domany&lt;/Author&gt;&lt;Year&gt;2014&lt;/Year&gt;&lt;RecNum&gt;251&lt;/RecNum&gt;&lt;DisplayText&gt;(Domany 2014)&lt;/DisplayText&gt;&lt;record&gt;&lt;rec-number&gt;251&lt;/rec-number&gt;&lt;foreign-keys&gt;&lt;key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00EE4021" w:rsidRPr="00FA3E58">
        <w:rPr>
          <w:rFonts w:ascii="Arial" w:hAnsi="Arial" w:cs="Arial"/>
          <w:color w:val="00B0F0"/>
        </w:rPr>
        <w:fldChar w:fldCharType="separate"/>
      </w:r>
      <w:r w:rsidR="0090323A">
        <w:rPr>
          <w:rFonts w:ascii="Arial" w:hAnsi="Arial" w:cs="Arial"/>
          <w:noProof/>
          <w:color w:val="00B0F0"/>
        </w:rPr>
        <w:t>(</w:t>
      </w:r>
      <w:hyperlink w:anchor="_ENREF_9" w:tooltip="Domany, 2014 #251" w:history="1">
        <w:r w:rsidR="0090323A">
          <w:rPr>
            <w:rFonts w:ascii="Arial" w:hAnsi="Arial" w:cs="Arial"/>
            <w:noProof/>
            <w:color w:val="00B0F0"/>
          </w:rPr>
          <w:t>Domany 2014</w:t>
        </w:r>
      </w:hyperlink>
      <w:r w:rsidR="0090323A">
        <w:rPr>
          <w:rFonts w:ascii="Arial" w:hAnsi="Arial" w:cs="Arial"/>
          <w:noProof/>
          <w:color w:val="00B0F0"/>
        </w:rPr>
        <w:t>)</w:t>
      </w:r>
      <w:r w:rsidR="00EE4021" w:rsidRPr="00FA3E58">
        <w:rPr>
          <w:rFonts w:ascii="Arial" w:hAnsi="Arial" w:cs="Arial"/>
          <w:color w:val="00B0F0"/>
        </w:rPr>
        <w:fldChar w:fldCharType="end"/>
      </w:r>
      <w:r w:rsidR="002D5323" w:rsidRPr="00FA3E58">
        <w:rPr>
          <w:rFonts w:ascii="Arial" w:hAnsi="Arial" w:cs="Arial" w:hint="eastAsia"/>
          <w:color w:val="00B0F0"/>
        </w:rPr>
        <w:t xml:space="preserve">. </w:t>
      </w:r>
      <w:r w:rsidR="00990130" w:rsidRPr="00FA3E58">
        <w:rPr>
          <w:rFonts w:ascii="Arial" w:hAnsi="Arial" w:cs="Arial" w:hint="eastAsia"/>
          <w:color w:val="00B0F0"/>
        </w:rPr>
        <w:t>Meanwhile, there are two approaches to dissolve the limitation</w:t>
      </w:r>
      <w:r w:rsidR="00990130" w:rsidRPr="00FA3E58">
        <w:rPr>
          <w:rFonts w:ascii="Arial" w:hAnsi="Arial" w:cs="Arial"/>
          <w:color w:val="00B0F0"/>
        </w:rPr>
        <w:t xml:space="preserve">: (1) combining molecular data with clinical </w:t>
      </w:r>
      <w:r w:rsidR="00990130" w:rsidRPr="00FA3E58">
        <w:rPr>
          <w:rFonts w:ascii="Arial" w:hAnsi="Arial" w:cs="Arial" w:hint="eastAsia"/>
          <w:color w:val="00B0F0"/>
        </w:rPr>
        <w:t xml:space="preserve">data; (2) infers biologically relevant pathway deregulation scores </w:t>
      </w:r>
      <w:r w:rsidR="00EE4021" w:rsidRPr="00FA3E58">
        <w:rPr>
          <w:rFonts w:ascii="Arial" w:hAnsi="Arial" w:cs="Arial"/>
          <w:color w:val="00B0F0"/>
        </w:rPr>
        <w:fldChar w:fldCharType="begin"/>
      </w:r>
      <w:r w:rsidR="0090323A">
        <w:rPr>
          <w:rFonts w:ascii="Arial" w:hAnsi="Arial" w:cs="Arial"/>
          <w:color w:val="00B0F0"/>
        </w:rPr>
        <w:instrText xml:space="preserve"> ADDIN EN.CITE &lt;EndNote&gt;&lt;Cite&gt;&lt;Author&gt;Domany&lt;/Author&gt;&lt;Year&gt;2014&lt;/Year&gt;&lt;RecNum&gt;251&lt;/RecNum&gt;&lt;DisplayText&gt;(Domany 2014)&lt;/DisplayText&gt;&lt;record&gt;&lt;rec-number&gt;251&lt;/rec-number&gt;&lt;foreign-keys&gt;&lt;key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00EE4021" w:rsidRPr="00FA3E58">
        <w:rPr>
          <w:rFonts w:ascii="Arial" w:hAnsi="Arial" w:cs="Arial"/>
          <w:color w:val="00B0F0"/>
        </w:rPr>
        <w:fldChar w:fldCharType="separate"/>
      </w:r>
      <w:r w:rsidR="0090323A">
        <w:rPr>
          <w:rFonts w:ascii="Arial" w:hAnsi="Arial" w:cs="Arial"/>
          <w:noProof/>
          <w:color w:val="00B0F0"/>
        </w:rPr>
        <w:t>(</w:t>
      </w:r>
      <w:hyperlink w:anchor="_ENREF_9" w:tooltip="Domany, 2014 #251" w:history="1">
        <w:r w:rsidR="0090323A">
          <w:rPr>
            <w:rFonts w:ascii="Arial" w:hAnsi="Arial" w:cs="Arial"/>
            <w:noProof/>
            <w:color w:val="00B0F0"/>
          </w:rPr>
          <w:t>Domany 2014</w:t>
        </w:r>
      </w:hyperlink>
      <w:r w:rsidR="0090323A">
        <w:rPr>
          <w:rFonts w:ascii="Arial" w:hAnsi="Arial" w:cs="Arial"/>
          <w:noProof/>
          <w:color w:val="00B0F0"/>
        </w:rPr>
        <w:t>)</w:t>
      </w:r>
      <w:r w:rsidR="00EE4021" w:rsidRPr="00FA3E58">
        <w:rPr>
          <w:rFonts w:ascii="Arial" w:hAnsi="Arial" w:cs="Arial"/>
          <w:color w:val="00B0F0"/>
        </w:rPr>
        <w:fldChar w:fldCharType="end"/>
      </w:r>
      <w:r w:rsidR="00990130" w:rsidRPr="00FA3E58">
        <w:rPr>
          <w:rFonts w:ascii="Arial" w:hAnsi="Arial" w:cs="Arial" w:hint="eastAsia"/>
          <w:color w:val="00B0F0"/>
        </w:rPr>
        <w:t xml:space="preserve">. </w:t>
      </w:r>
    </w:p>
    <w:p w:rsidR="001E4CDE" w:rsidRPr="00FA3E58" w:rsidRDefault="00D769F7"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Molecular data-based cancer risk index method has been used to generate an oral cancer index using biopsy samples from OLK patients. This study developed 29-transcript predictive model showed marked improvements in terms of prediction accuracy over the models using previously known </w:t>
      </w:r>
      <w:proofErr w:type="spellStart"/>
      <w:r w:rsidRPr="00FA3E58">
        <w:rPr>
          <w:rFonts w:ascii="Arial" w:hAnsi="Arial" w:cs="Arial" w:hint="eastAsia"/>
          <w:color w:val="00B0F0"/>
        </w:rPr>
        <w:t>clinicopathologic</w:t>
      </w:r>
      <w:proofErr w:type="spellEnd"/>
      <w:r w:rsidRPr="00FA3E58">
        <w:rPr>
          <w:rFonts w:ascii="Arial" w:hAnsi="Arial" w:cs="Arial" w:hint="eastAsia"/>
          <w:color w:val="00B0F0"/>
        </w:rPr>
        <w:t xml:space="preserve"> risk factor. In details, </w:t>
      </w:r>
      <w:r w:rsidR="00AE500A" w:rsidRPr="00FA3E58">
        <w:rPr>
          <w:rFonts w:ascii="Arial" w:hAnsi="Arial" w:cs="Arial" w:hint="eastAsia"/>
          <w:color w:val="00B0F0"/>
        </w:rPr>
        <w:t xml:space="preserve">there were three models, Model 1 (only using microarray data), Model 2 (using microarray data, clinical data and protein data), Model 3 (clinical data and protein data), were tested. </w:t>
      </w:r>
      <w:r w:rsidR="00920E4D" w:rsidRPr="00FA3E58">
        <w:rPr>
          <w:rFonts w:ascii="Arial" w:hAnsi="Arial" w:cs="Arial" w:hint="eastAsia"/>
          <w:color w:val="00B0F0"/>
        </w:rPr>
        <w:t xml:space="preserve">The prediction error curves in Model 1 showed that microarray data can markedly improve the prediction accuracy over Model 3 that used only clinical and protein data. And Model 2 is </w:t>
      </w:r>
      <w:r w:rsidR="00920E4D" w:rsidRPr="00FA3E58">
        <w:rPr>
          <w:rFonts w:ascii="Arial" w:hAnsi="Arial" w:cs="Arial"/>
          <w:color w:val="00B0F0"/>
        </w:rPr>
        <w:t>slightly</w:t>
      </w:r>
      <w:r w:rsidR="00920E4D" w:rsidRPr="00FA3E58">
        <w:rPr>
          <w:rFonts w:ascii="Arial" w:hAnsi="Arial" w:cs="Arial" w:hint="eastAsia"/>
          <w:color w:val="00B0F0"/>
        </w:rPr>
        <w:t xml:space="preserve"> better than Model </w:t>
      </w:r>
      <w:proofErr w:type="gramStart"/>
      <w:r w:rsidR="00920E4D" w:rsidRPr="00FA3E58">
        <w:rPr>
          <w:rFonts w:ascii="Arial" w:hAnsi="Arial" w:cs="Arial" w:hint="eastAsia"/>
          <w:color w:val="00B0F0"/>
        </w:rPr>
        <w:t>1,</w:t>
      </w:r>
      <w:proofErr w:type="gramEnd"/>
      <w:r w:rsidR="00920E4D" w:rsidRPr="00FA3E58">
        <w:rPr>
          <w:rFonts w:ascii="Arial" w:hAnsi="Arial" w:cs="Arial" w:hint="eastAsia"/>
          <w:color w:val="00B0F0"/>
        </w:rPr>
        <w:t xml:space="preserve"> both models have similar performance </w:t>
      </w:r>
      <w:r w:rsidR="00920E4D" w:rsidRPr="00FA3E58">
        <w:rPr>
          <w:rFonts w:ascii="Arial" w:hAnsi="Arial" w:cs="Arial"/>
          <w:color w:val="00B0F0"/>
        </w:rPr>
        <w:t>with</w:t>
      </w:r>
      <w:r w:rsidR="00920E4D" w:rsidRPr="00FA3E58">
        <w:rPr>
          <w:rFonts w:ascii="Arial" w:hAnsi="Arial" w:cs="Arial" w:hint="eastAsia"/>
          <w:color w:val="00B0F0"/>
        </w:rPr>
        <w:t xml:space="preserve"> 8% prediction error rate beyond 2 years of follow-up time.</w:t>
      </w:r>
      <w:r w:rsidRPr="00FA3E58">
        <w:rPr>
          <w:rFonts w:ascii="Arial" w:hAnsi="Arial" w:cs="Arial" w:hint="eastAsia"/>
          <w:color w:val="00B0F0"/>
        </w:rPr>
        <w:t xml:space="preserve"> </w:t>
      </w:r>
      <w:r w:rsidR="00AE500A" w:rsidRPr="00FA3E58">
        <w:rPr>
          <w:rFonts w:ascii="Arial" w:hAnsi="Arial" w:cs="Arial" w:hint="eastAsia"/>
          <w:color w:val="00B0F0"/>
        </w:rPr>
        <w:t xml:space="preserve">Overall, limitations of this methodology are two-folds: (1) it is expensive and special expertise is required for sample analysis and data analysis; (2) since sample quality is critical for this </w:t>
      </w:r>
      <w:r w:rsidR="00AE500A" w:rsidRPr="00FA3E58">
        <w:rPr>
          <w:rFonts w:ascii="Arial" w:hAnsi="Arial" w:cs="Arial"/>
          <w:color w:val="00B0F0"/>
        </w:rPr>
        <w:t>method</w:t>
      </w:r>
      <w:r w:rsidR="00AE500A" w:rsidRPr="00FA3E58">
        <w:rPr>
          <w:rFonts w:ascii="Arial" w:hAnsi="Arial" w:cs="Arial" w:hint="eastAsia"/>
          <w:color w:val="00B0F0"/>
        </w:rPr>
        <w:t xml:space="preserve">, </w:t>
      </w:r>
      <w:r w:rsidR="00AE500A" w:rsidRPr="00FA3E58">
        <w:rPr>
          <w:rFonts w:ascii="Arial" w:hAnsi="Arial" w:cs="Arial"/>
          <w:color w:val="00B0F0"/>
        </w:rPr>
        <w:t>clinical</w:t>
      </w:r>
      <w:r w:rsidR="00AE500A" w:rsidRPr="00FA3E58">
        <w:rPr>
          <w:rFonts w:ascii="Arial" w:hAnsi="Arial" w:cs="Arial" w:hint="eastAsia"/>
          <w:color w:val="00B0F0"/>
        </w:rPr>
        <w:t xml:space="preserve"> sampling, sample storage and processing will be a challenge to clinicians.</w:t>
      </w:r>
    </w:p>
    <w:p w:rsidR="00B63F80" w:rsidRPr="00FA3E58" w:rsidRDefault="00B63F80" w:rsidP="0062247F">
      <w:pPr>
        <w:spacing w:line="480" w:lineRule="auto"/>
        <w:ind w:firstLineChars="200" w:firstLine="440"/>
        <w:jc w:val="both"/>
        <w:rPr>
          <w:rFonts w:ascii="Arial" w:hAnsi="Arial" w:cs="Arial"/>
          <w:color w:val="00B0F0"/>
        </w:rPr>
      </w:pP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Limitations of our method</w:t>
      </w:r>
    </w:p>
    <w:p w:rsidR="00B63F80" w:rsidRPr="00FA3E58" w:rsidRDefault="00B63F80" w:rsidP="00B63F80">
      <w:pPr>
        <w:spacing w:line="480" w:lineRule="auto"/>
        <w:ind w:firstLineChars="163" w:firstLine="359"/>
        <w:jc w:val="both"/>
        <w:rPr>
          <w:rFonts w:ascii="Arial" w:hAnsi="Arial" w:cs="Arial"/>
          <w:color w:val="00B0F0"/>
        </w:rPr>
      </w:pPr>
    </w:p>
    <w:p w:rsidR="00B63F80" w:rsidRPr="00FA3E58" w:rsidRDefault="00B63F80" w:rsidP="00B63F80">
      <w:pPr>
        <w:spacing w:line="480" w:lineRule="auto"/>
        <w:ind w:firstLineChars="163" w:firstLine="359"/>
        <w:jc w:val="both"/>
        <w:rPr>
          <w:rFonts w:ascii="Arial" w:hAnsi="Arial" w:cs="Arial"/>
          <w:color w:val="00B0F0"/>
        </w:rPr>
      </w:pPr>
    </w:p>
    <w:p w:rsidR="00A731BC" w:rsidRPr="00FA3E58" w:rsidRDefault="00A731BC" w:rsidP="00B63F80">
      <w:pPr>
        <w:spacing w:line="480" w:lineRule="auto"/>
        <w:ind w:firstLineChars="163" w:firstLine="359"/>
        <w:jc w:val="both"/>
        <w:rPr>
          <w:rFonts w:ascii="Arial" w:hAnsi="Arial" w:cs="Arial"/>
          <w:color w:val="00B0F0"/>
        </w:rPr>
      </w:pP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Future perspectives:</w:t>
      </w:r>
    </w:p>
    <w:p w:rsidR="00B63F80" w:rsidRPr="00FA3E58" w:rsidRDefault="00B63F80" w:rsidP="00B63F80">
      <w:pPr>
        <w:pStyle w:val="ListParagraph"/>
        <w:numPr>
          <w:ilvl w:val="0"/>
          <w:numId w:val="12"/>
        </w:numPr>
        <w:spacing w:line="480" w:lineRule="auto"/>
        <w:ind w:firstLineChars="0"/>
        <w:rPr>
          <w:rFonts w:ascii="Arial" w:hAnsi="Arial" w:cs="Arial"/>
          <w:color w:val="00B0F0"/>
          <w:sz w:val="22"/>
        </w:rPr>
      </w:pPr>
      <w:r w:rsidRPr="00FA3E58">
        <w:rPr>
          <w:rFonts w:ascii="Arial" w:hAnsi="Arial" w:cs="Arial"/>
          <w:color w:val="00B0F0"/>
          <w:sz w:val="22"/>
        </w:rPr>
        <w:t xml:space="preserve">Parameters collected by </w:t>
      </w:r>
      <w:proofErr w:type="spellStart"/>
      <w:r w:rsidRPr="00FA3E58">
        <w:rPr>
          <w:rFonts w:ascii="Arial" w:hAnsi="Arial" w:cs="Arial"/>
          <w:color w:val="00B0F0"/>
          <w:sz w:val="22"/>
        </w:rPr>
        <w:t>exfoliative</w:t>
      </w:r>
      <w:proofErr w:type="spellEnd"/>
      <w:r w:rsidRPr="00FA3E58">
        <w:rPr>
          <w:rFonts w:ascii="Arial" w:hAnsi="Arial" w:cs="Arial"/>
          <w:color w:val="00B0F0"/>
          <w:sz w:val="22"/>
        </w:rPr>
        <w:t xml:space="preserve"> cytology other than DI</w:t>
      </w:r>
    </w:p>
    <w:p w:rsidR="00B63F80" w:rsidRPr="00FA3E58" w:rsidRDefault="00B63F80" w:rsidP="00B63F80">
      <w:pPr>
        <w:pStyle w:val="ListParagraph"/>
        <w:numPr>
          <w:ilvl w:val="0"/>
          <w:numId w:val="12"/>
        </w:numPr>
        <w:spacing w:line="480" w:lineRule="auto"/>
        <w:ind w:firstLineChars="0"/>
        <w:rPr>
          <w:rFonts w:ascii="Arial" w:hAnsi="Arial" w:cs="Arial"/>
          <w:color w:val="00B0F0"/>
          <w:sz w:val="22"/>
        </w:rPr>
      </w:pPr>
      <w:r w:rsidRPr="00FA3E58">
        <w:rPr>
          <w:rFonts w:ascii="Arial" w:hAnsi="Arial" w:cs="Arial"/>
          <w:color w:val="00B0F0"/>
          <w:sz w:val="22"/>
        </w:rPr>
        <w:t xml:space="preserve">In combination with other </w:t>
      </w:r>
      <w:proofErr w:type="gramStart"/>
      <w:r w:rsidRPr="00FA3E58">
        <w:rPr>
          <w:rFonts w:ascii="Arial" w:hAnsi="Arial" w:cs="Arial"/>
          <w:color w:val="00B0F0"/>
          <w:sz w:val="22"/>
        </w:rPr>
        <w:t>existing</w:t>
      </w:r>
      <w:proofErr w:type="gramEnd"/>
      <w:r w:rsidRPr="00FA3E58">
        <w:rPr>
          <w:rFonts w:ascii="Arial" w:hAnsi="Arial" w:cs="Arial"/>
          <w:color w:val="00B0F0"/>
          <w:sz w:val="22"/>
        </w:rPr>
        <w:t xml:space="preserve"> methods, according to visual inspection by clinicians, according to physic-chemical properties, according to molecular markers, in particular, genomics data obtained by </w:t>
      </w:r>
      <w:proofErr w:type="spellStart"/>
      <w:r w:rsidRPr="00FA3E58">
        <w:rPr>
          <w:rFonts w:ascii="Arial" w:hAnsi="Arial" w:cs="Arial"/>
          <w:color w:val="00B0F0"/>
          <w:sz w:val="22"/>
        </w:rPr>
        <w:t>NextGen</w:t>
      </w:r>
      <w:proofErr w:type="spellEnd"/>
      <w:r w:rsidRPr="00FA3E58">
        <w:rPr>
          <w:rFonts w:ascii="Arial" w:hAnsi="Arial" w:cs="Arial"/>
          <w:color w:val="00B0F0"/>
          <w:sz w:val="22"/>
        </w:rPr>
        <w:t xml:space="preserve"> sequencing etc.</w:t>
      </w:r>
    </w:p>
    <w:p w:rsidR="00B63F80" w:rsidRPr="00FA3E58" w:rsidRDefault="00B63F80" w:rsidP="0062247F">
      <w:pPr>
        <w:spacing w:line="480" w:lineRule="auto"/>
        <w:ind w:firstLineChars="200" w:firstLine="440"/>
        <w:jc w:val="both"/>
        <w:rPr>
          <w:rFonts w:ascii="Arial" w:hAnsi="Arial" w:cs="Arial"/>
          <w:color w:val="00B0F0"/>
        </w:rPr>
      </w:pPr>
    </w:p>
    <w:p w:rsidR="00672578" w:rsidRPr="00FA3E58" w:rsidRDefault="00672578"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There are several useful parameters collected by </w:t>
      </w:r>
      <w:proofErr w:type="spellStart"/>
      <w:r w:rsidRPr="00FA3E58">
        <w:rPr>
          <w:rFonts w:ascii="Arial" w:hAnsi="Arial" w:cs="Arial" w:hint="eastAsia"/>
          <w:color w:val="00B0F0"/>
        </w:rPr>
        <w:t>exfoliative</w:t>
      </w:r>
      <w:proofErr w:type="spellEnd"/>
      <w:r w:rsidRPr="00FA3E58">
        <w:rPr>
          <w:rFonts w:ascii="Arial" w:hAnsi="Arial" w:cs="Arial" w:hint="eastAsia"/>
          <w:color w:val="00B0F0"/>
        </w:rPr>
        <w:t xml:space="preserve"> cytology besides DI value. In our study only used DI value as the parameter for model construction. Be </w:t>
      </w:r>
      <w:proofErr w:type="gramStart"/>
      <w:r w:rsidRPr="00FA3E58">
        <w:rPr>
          <w:rFonts w:ascii="Arial" w:hAnsi="Arial" w:cs="Arial" w:hint="eastAsia"/>
          <w:color w:val="00B0F0"/>
        </w:rPr>
        <w:t>believe</w:t>
      </w:r>
      <w:proofErr w:type="gramEnd"/>
      <w:r w:rsidRPr="00FA3E58">
        <w:rPr>
          <w:rFonts w:ascii="Arial" w:hAnsi="Arial" w:cs="Arial" w:hint="eastAsia"/>
          <w:color w:val="00B0F0"/>
        </w:rPr>
        <w:t xml:space="preserve"> if other parameters are taken into consideration, the performance of this model may be </w:t>
      </w:r>
      <w:r w:rsidRPr="00FA3E58">
        <w:rPr>
          <w:rFonts w:ascii="Arial" w:hAnsi="Arial" w:cs="Arial"/>
          <w:color w:val="00B0F0"/>
        </w:rPr>
        <w:t>further</w:t>
      </w:r>
      <w:r w:rsidRPr="00FA3E58">
        <w:rPr>
          <w:rFonts w:ascii="Arial" w:hAnsi="Arial" w:cs="Arial" w:hint="eastAsia"/>
          <w:color w:val="00B0F0"/>
        </w:rPr>
        <w:t xml:space="preserve"> improved. On the other hand, i</w:t>
      </w:r>
      <w:r w:rsidRPr="00FA3E58">
        <w:rPr>
          <w:rFonts w:ascii="Arial" w:hAnsi="Arial" w:cs="Arial"/>
          <w:color w:val="00B0F0"/>
        </w:rPr>
        <w:t>n combination with other existing methods, according to visual inspection by clinicians, physic-chemical properties</w:t>
      </w:r>
      <w:r w:rsidRPr="00FA3E58">
        <w:rPr>
          <w:rFonts w:ascii="Arial" w:hAnsi="Arial" w:cs="Arial" w:hint="eastAsia"/>
          <w:color w:val="00B0F0"/>
        </w:rPr>
        <w:t xml:space="preserve"> and </w:t>
      </w:r>
      <w:r w:rsidRPr="00FA3E58">
        <w:rPr>
          <w:rFonts w:ascii="Arial" w:hAnsi="Arial" w:cs="Arial"/>
          <w:color w:val="00B0F0"/>
        </w:rPr>
        <w:t xml:space="preserve">molecular markers, </w:t>
      </w:r>
      <w:r w:rsidRPr="00FA3E58">
        <w:rPr>
          <w:rFonts w:ascii="Arial" w:hAnsi="Arial" w:cs="Arial" w:hint="eastAsia"/>
          <w:color w:val="00B0F0"/>
        </w:rPr>
        <w:t>especially</w:t>
      </w:r>
      <w:r w:rsidRPr="00FA3E58">
        <w:rPr>
          <w:rFonts w:ascii="Arial" w:hAnsi="Arial" w:cs="Arial"/>
          <w:color w:val="00B0F0"/>
        </w:rPr>
        <w:t xml:space="preserve">, genomics data obtained by </w:t>
      </w:r>
      <w:r w:rsidR="00D8656D" w:rsidRPr="00FA3E58">
        <w:rPr>
          <w:rFonts w:ascii="Arial" w:hAnsi="Arial" w:cs="Arial" w:hint="eastAsia"/>
          <w:color w:val="00B0F0"/>
        </w:rPr>
        <w:t xml:space="preserve">the multiplexed, high-throughput </w:t>
      </w:r>
      <w:proofErr w:type="spellStart"/>
      <w:r w:rsidRPr="00FA3E58">
        <w:rPr>
          <w:rFonts w:ascii="Arial" w:hAnsi="Arial" w:cs="Arial"/>
          <w:color w:val="00B0F0"/>
        </w:rPr>
        <w:t>NextGen</w:t>
      </w:r>
      <w:proofErr w:type="spellEnd"/>
      <w:r w:rsidRPr="00FA3E58">
        <w:rPr>
          <w:rFonts w:ascii="Arial" w:hAnsi="Arial" w:cs="Arial"/>
          <w:color w:val="00B0F0"/>
        </w:rPr>
        <w:t xml:space="preserve"> sequencing</w:t>
      </w:r>
      <w:r w:rsidR="000A0789"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PEVuZE5vdGU+PENpdGU+PEF1dGhvcj5KZWNrPC9BdXRob3I+PFllYXI+MjAxNDwvWWVhcj48UmVj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</w:fldData>
        </w:fldChar>
      </w:r>
      <w:r w:rsidR="0090323A">
        <w:rPr>
          <w:rFonts w:ascii="Arial" w:hAnsi="Arial" w:cs="Arial"/>
          <w:color w:val="00B0F0"/>
        </w:rPr>
        <w:instrText xml:space="preserve"> ADDIN EN.CITE </w:instrText>
      </w:r>
      <w:r w:rsidR="0090323A">
        <w:rPr>
          <w:rFonts w:ascii="Arial" w:hAnsi="Arial" w:cs="Arial"/>
          <w:color w:val="00B0F0"/>
        </w:rPr>
        <w:fldChar w:fldCharType="begin">
          <w:fldData xml:space="preserve">PEVuZE5vdGU+PENpdGU+PEF1dGhvcj5KZWNrPC9BdXRob3I+PFllYXI+MjAxNDwvWWVhcj48UmVj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</w:fldData>
        </w:fldChar>
      </w:r>
      <w:r w:rsidR="0090323A">
        <w:rPr>
          <w:rFonts w:ascii="Arial" w:hAnsi="Arial" w:cs="Arial"/>
          <w:color w:val="00B0F0"/>
        </w:rPr>
        <w:instrText xml:space="preserve"> ADDIN EN.CITE.DATA </w:instrText>
      </w:r>
      <w:r w:rsidR="0090323A">
        <w:rPr>
          <w:rFonts w:ascii="Arial" w:hAnsi="Arial" w:cs="Arial"/>
          <w:color w:val="00B0F0"/>
        </w:rPr>
      </w:r>
      <w:r w:rsidR="0090323A">
        <w:rPr>
          <w:rFonts w:ascii="Arial" w:hAnsi="Arial" w:cs="Arial"/>
          <w:color w:val="00B0F0"/>
        </w:rPr>
        <w:fldChar w:fldCharType="end"/>
      </w:r>
      <w:r w:rsidR="00EE4021" w:rsidRPr="00FA3E58">
        <w:rPr>
          <w:rFonts w:ascii="Arial" w:hAnsi="Arial" w:cs="Arial"/>
          <w:color w:val="00B0F0"/>
        </w:rPr>
        <w:fldChar w:fldCharType="separate"/>
      </w:r>
      <w:r w:rsidR="0090323A">
        <w:rPr>
          <w:rFonts w:ascii="Arial" w:hAnsi="Arial" w:cs="Arial"/>
          <w:noProof/>
          <w:color w:val="00B0F0"/>
        </w:rPr>
        <w:t>(</w:t>
      </w:r>
      <w:hyperlink w:anchor="_ENREF_15" w:tooltip="Khiabanian, 2010 #253" w:history="1">
        <w:r w:rsidR="0090323A">
          <w:rPr>
            <w:rFonts w:ascii="Arial" w:hAnsi="Arial" w:cs="Arial"/>
            <w:noProof/>
            <w:color w:val="00B0F0"/>
          </w:rPr>
          <w:t>Khiabanian, Van Vlierberghe et al. 2010</w:t>
        </w:r>
      </w:hyperlink>
      <w:r w:rsidR="0090323A">
        <w:rPr>
          <w:rFonts w:ascii="Arial" w:hAnsi="Arial" w:cs="Arial"/>
          <w:noProof/>
          <w:color w:val="00B0F0"/>
        </w:rPr>
        <w:t xml:space="preserve">; </w:t>
      </w:r>
      <w:hyperlink w:anchor="_ENREF_12" w:tooltip="Jeck, 2014 #252" w:history="1">
        <w:r w:rsidR="0090323A">
          <w:rPr>
            <w:rFonts w:ascii="Arial" w:hAnsi="Arial" w:cs="Arial"/>
            <w:noProof/>
            <w:color w:val="00B0F0"/>
          </w:rPr>
          <w:t>Jeck, Parker et al. 2014</w:t>
        </w:r>
      </w:hyperlink>
      <w:r w:rsidR="0090323A">
        <w:rPr>
          <w:rFonts w:ascii="Arial" w:hAnsi="Arial" w:cs="Arial"/>
          <w:noProof/>
          <w:color w:val="00B0F0"/>
        </w:rPr>
        <w:t>)</w:t>
      </w:r>
      <w:r w:rsidR="00EE4021" w:rsidRPr="00FA3E58">
        <w:rPr>
          <w:rFonts w:ascii="Arial" w:hAnsi="Arial" w:cs="Arial"/>
          <w:color w:val="00B0F0"/>
        </w:rPr>
        <w:fldChar w:fldCharType="end"/>
      </w:r>
      <w:r w:rsidRPr="00FA3E58">
        <w:rPr>
          <w:rFonts w:ascii="Arial" w:hAnsi="Arial" w:cs="Arial" w:hint="eastAsia"/>
          <w:color w:val="00B0F0"/>
        </w:rPr>
        <w:t xml:space="preserve">, this model may be improved better. </w:t>
      </w:r>
    </w:p>
    <w:p w:rsidR="003162D2" w:rsidRPr="00FA3E58" w:rsidRDefault="00E51B95"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In conclusion, </w:t>
      </w:r>
      <w:proofErr w:type="spellStart"/>
      <w:r w:rsidRPr="00FA3E58">
        <w:rPr>
          <w:rFonts w:ascii="Arial" w:hAnsi="Arial" w:cs="Arial" w:hint="eastAsia"/>
          <w:color w:val="00B0F0"/>
        </w:rPr>
        <w:t>exfoliative</w:t>
      </w:r>
      <w:proofErr w:type="spellEnd"/>
      <w:r w:rsidRPr="00FA3E58">
        <w:rPr>
          <w:rFonts w:ascii="Arial" w:hAnsi="Arial" w:cs="Arial" w:hint="eastAsia"/>
          <w:color w:val="00B0F0"/>
        </w:rPr>
        <w:t xml:space="preserve"> cytology in combination with </w:t>
      </w:r>
      <w:proofErr w:type="spellStart"/>
      <w:r w:rsidRPr="00FA3E58">
        <w:rPr>
          <w:rFonts w:ascii="Arial" w:hAnsi="Arial" w:cs="Arial"/>
          <w:color w:val="00B0F0"/>
        </w:rPr>
        <w:t>EdTAR</w:t>
      </w:r>
      <w:proofErr w:type="spellEnd"/>
      <w:r w:rsidRPr="00FA3E58">
        <w:rPr>
          <w:rFonts w:ascii="Arial" w:hAnsi="Arial" w:cs="Arial" w:hint="eastAsia"/>
          <w:color w:val="00B0F0"/>
        </w:rPr>
        <w:t xml:space="preserve"> and OCRI is a potentially good method for quantitative risk stratification of OLK patients. It may be used for the follow-up large clinically suspicious OLK lesions to find </w:t>
      </w:r>
      <w:r w:rsidRPr="00FA3E58">
        <w:rPr>
          <w:rFonts w:ascii="Arial" w:hAnsi="Arial" w:cs="Arial"/>
          <w:color w:val="00B0F0"/>
        </w:rPr>
        <w:t>early</w:t>
      </w:r>
      <w:r w:rsidRPr="00FA3E58">
        <w:rPr>
          <w:rFonts w:ascii="Arial" w:hAnsi="Arial" w:cs="Arial" w:hint="eastAsia"/>
          <w:color w:val="00B0F0"/>
        </w:rPr>
        <w:t xml:space="preserve"> stage oral cancer. </w:t>
      </w:r>
    </w:p>
    <w:p w:rsidR="00943170" w:rsidRPr="00FA3E58" w:rsidRDefault="00943170" w:rsidP="00303E3C">
      <w:pPr>
        <w:pStyle w:val="ListParagraph"/>
        <w:spacing w:line="480" w:lineRule="auto"/>
        <w:ind w:left="360" w:firstLineChars="0" w:firstLine="0"/>
        <w:rPr>
          <w:rFonts w:ascii="Arial" w:hAnsi="Arial" w:cs="Arial"/>
          <w:color w:val="00B0F0"/>
          <w:sz w:val="22"/>
        </w:rPr>
      </w:pP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Pr="00AB5884" w:rsidRDefault="00AB5884" w:rsidP="00AB5884">
      <w:pPr>
        <w:rPr>
          <w:rFonts w:ascii="Arial" w:hAnsi="Arial" w:cs="Arial"/>
        </w:rPr>
      </w:pPr>
      <w:proofErr w:type="gramStart"/>
      <w:r w:rsidRPr="00AB5884">
        <w:rPr>
          <w:rFonts w:ascii="Arial" w:hAnsi="Arial" w:cs="Arial"/>
        </w:rPr>
        <w:t>Table 1.</w:t>
      </w:r>
      <w:proofErr w:type="gramEnd"/>
      <w:r w:rsidRPr="00AB5884">
        <w:rPr>
          <w:rFonts w:ascii="Arial" w:hAnsi="Arial" w:cs="Arial"/>
        </w:rPr>
        <w:t xml:space="preserve">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AB5884" w:rsidRPr="00AB5884" w:rsidTr="00AB5884">
        <w:trPr>
          <w:jc w:val="center"/>
        </w:trPr>
        <w:tc>
          <w:tcPr>
            <w:tcW w:w="2660" w:type="dxa"/>
            <w:tcBorders>
              <w:bottom w:val="single" w:sz="4" w:space="0" w:color="000000"/>
            </w:tcBorders>
          </w:tcPr>
          <w:p w:rsidR="00AB5884" w:rsidRPr="00AB5884" w:rsidRDefault="00AB5884" w:rsidP="002E01B9">
            <w:pPr>
              <w:rPr>
                <w:rFonts w:ascii="Arial" w:hAnsi="Arial" w:cs="Arial"/>
              </w:rPr>
            </w:pP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Normal)</w:t>
            </w:r>
          </w:p>
          <w:p w:rsidR="00AB5884" w:rsidRPr="00AB5884" w:rsidRDefault="00AB5884" w:rsidP="002E01B9">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OLK</w:t>
            </w:r>
          </w:p>
          <w:p w:rsidR="00AB5884" w:rsidRPr="00AB5884" w:rsidRDefault="00AB5884" w:rsidP="002E01B9">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OSCC</w:t>
            </w:r>
          </w:p>
          <w:p w:rsidR="00AB5884" w:rsidRPr="00AB5884" w:rsidRDefault="00AB5884" w:rsidP="002E01B9">
            <w:pPr>
              <w:jc w:val="center"/>
              <w:rPr>
                <w:rFonts w:ascii="Arial" w:hAnsi="Arial" w:cs="Arial"/>
              </w:rPr>
            </w:pPr>
            <w:r w:rsidRPr="00AB5884">
              <w:rPr>
                <w:rFonts w:ascii="Arial" w:hAnsi="Arial" w:cs="Arial"/>
              </w:rPr>
              <w:t>(n=93)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Age (</w:t>
            </w:r>
            <w:proofErr w:type="spellStart"/>
            <w:r w:rsidRPr="00AB5884">
              <w:rPr>
                <w:rFonts w:ascii="Arial" w:hAnsi="Arial" w:cs="Arial"/>
              </w:rPr>
              <w:t>yr</w:t>
            </w:r>
            <w:proofErr w:type="spellEnd"/>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Mean ± SD</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44.00 ± 16.00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58.16 ± 11.48</w:t>
            </w:r>
          </w:p>
        </w:tc>
        <w:tc>
          <w:tcPr>
            <w:tcW w:w="1701" w:type="dxa"/>
            <w:tcBorders>
              <w:top w:val="nil"/>
              <w:bottom w:val="nil"/>
            </w:tcBorders>
          </w:tcPr>
          <w:p w:rsidR="00AB5884" w:rsidRPr="00AB5884" w:rsidRDefault="00AB5884" w:rsidP="002E01B9">
            <w:pPr>
              <w:jc w:val="center"/>
              <w:rPr>
                <w:rFonts w:ascii="Arial" w:hAnsi="Arial" w:cs="Arial"/>
                <w:b/>
              </w:rPr>
            </w:pPr>
            <w:r w:rsidRPr="00AB5884">
              <w:rPr>
                <w:rFonts w:ascii="Arial" w:hAnsi="Arial" w:cs="Arial"/>
              </w:rPr>
              <w:t>61.70 ± 11.11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Range</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22 - 80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25 - 85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21 - 83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Gender</w:t>
            </w:r>
          </w:p>
        </w:tc>
        <w:tc>
          <w:tcPr>
            <w:tcW w:w="1701" w:type="dxa"/>
            <w:tcBorders>
              <w:top w:val="nil"/>
              <w:bottom w:val="nil"/>
            </w:tcBorders>
          </w:tcPr>
          <w:p w:rsidR="00AB5884" w:rsidRPr="00AB5884" w:rsidRDefault="00AB5884" w:rsidP="002E01B9">
            <w:pPr>
              <w:jc w:val="center"/>
              <w:rPr>
                <w:rFonts w:ascii="Arial" w:hAnsi="Arial" w:cs="Arial"/>
                <w:color w:val="FF0000"/>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46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37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(48.4)</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Female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56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48 (51.6)</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Site</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Tongue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28 (27.5)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(26.8)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41 (44.1)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Gingival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15 (14.7)</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33 (40.2)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(29.0)</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Other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59 (57,8)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(32.9)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(26.9)</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Smoking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32 (31.4)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(35.4)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31 (33.3)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53 (64.6)</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62 (66.7)</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Drinking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(28.4)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19 (23.2)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(31.2)</w:t>
            </w:r>
          </w:p>
        </w:tc>
      </w:tr>
      <w:tr w:rsidR="00AB5884" w:rsidRPr="00AB5884" w:rsidTr="00AB5884">
        <w:trPr>
          <w:jc w:val="center"/>
        </w:trPr>
        <w:tc>
          <w:tcPr>
            <w:tcW w:w="2660" w:type="dxa"/>
            <w:tcBorders>
              <w:top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73 (71.6)</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63 (76.8)</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64 (68.8)</w:t>
            </w:r>
          </w:p>
        </w:tc>
      </w:tr>
    </w:tbl>
    <w:p w:rsidR="00AB5884" w:rsidRPr="00AB5884" w:rsidRDefault="00AB5884" w:rsidP="00AB5884">
      <w:pPr>
        <w:rPr>
          <w:rFonts w:ascii="Arial" w:hAnsi="Arial" w:cs="Arial"/>
        </w:rPr>
      </w:pPr>
    </w:p>
    <w:p w:rsidR="00AB5884" w:rsidRDefault="00AB5884" w:rsidP="00AB5884">
      <w:pPr>
        <w:rPr>
          <w:rFonts w:ascii="Arial" w:eastAsia="Arial Unicode MS" w:hAnsi="Arial" w:cs="Arial"/>
          <w:b/>
        </w:rPr>
      </w:pPr>
      <w:r>
        <w:rPr>
          <w:rFonts w:ascii="Arial" w:eastAsia="Arial Unicode MS" w:hAnsi="Arial" w:cs="Arial"/>
          <w:b/>
        </w:rPr>
        <w:br w:type="page"/>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Figure Legends</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1.</w:t>
      </w:r>
      <w:proofErr w:type="gramEnd"/>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t>
      </w:r>
      <w:proofErr w:type="gramStart"/>
      <w:r w:rsidRPr="002F0330">
        <w:rPr>
          <w:rFonts w:ascii="Arial" w:eastAsia="Arial Unicode MS" w:hAnsi="Arial" w:cs="Arial"/>
        </w:rPr>
        <w:t>When these three cell populations are merged at the ratio of 0.893:0.092:0.</w:t>
      </w:r>
      <w:r w:rsidR="00972AAD">
        <w:rPr>
          <w:rFonts w:ascii="Arial" w:eastAsia="Arial Unicode MS" w:hAnsi="Arial" w:cs="Arial"/>
        </w:rPr>
        <w:t>0</w:t>
      </w:r>
      <w:r w:rsidRPr="002F0330">
        <w:rPr>
          <w:rFonts w:ascii="Arial" w:eastAsia="Arial Unicode MS" w:hAnsi="Arial" w:cs="Arial"/>
        </w:rPr>
        <w:t>05, a composite distribution histogram (black) can be generated.</w:t>
      </w:r>
      <w:proofErr w:type="gramEnd"/>
    </w:p>
    <w:p w:rsidR="00AB5884" w:rsidRPr="002F0330" w:rsidRDefault="00AB5884" w:rsidP="00AB5884">
      <w:pPr>
        <w:spacing w:line="480" w:lineRule="auto"/>
        <w:rPr>
          <w:rFonts w:ascii="Arial" w:hAnsi="Arial" w:cs="Arial"/>
        </w:rPr>
      </w:pPr>
      <w:proofErr w:type="gramStart"/>
      <w:r w:rsidRPr="002F0330">
        <w:rPr>
          <w:rFonts w:ascii="Arial" w:eastAsia="Arial Unicode MS" w:hAnsi="Arial" w:cs="Arial"/>
          <w:b/>
        </w:rPr>
        <w:t>Figure 2.</w:t>
      </w:r>
      <w:proofErr w:type="gramEnd"/>
      <w:r w:rsidRPr="002F0330">
        <w:rPr>
          <w:rFonts w:ascii="Arial" w:eastAsia="Arial Unicode MS" w:hAnsi="Arial" w:cs="Arial"/>
          <w:b/>
        </w:rPr>
        <w:t xml:space="preserve">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3.</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w:t>
      </w:r>
      <w:proofErr w:type="gramEnd"/>
      <w:r w:rsidRPr="002F0330">
        <w:rPr>
          <w:rFonts w:ascii="Arial" w:hAnsi="Arial" w:cs="Arial"/>
          <w:b/>
        </w:rPr>
        <w:t xml:space="preserve">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4.</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3" w:history="1">
        <w:r w:rsidRPr="002F0330">
          <w:rPr>
            <w:rStyle w:val="Hyperlink"/>
            <w:rFonts w:ascii="Arial" w:hAnsi="Arial" w:cs="Arial"/>
          </w:rPr>
          <w:t>http://cran.r-project.org/web/packages/caret/index.html</w:t>
        </w:r>
      </w:hyperlink>
      <w:r w:rsidRPr="002F0330">
        <w:rPr>
          <w:rFonts w:ascii="Arial" w:hAnsi="Arial" w:cs="Arial"/>
        </w:rPr>
        <w:t>).</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5.</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rsidR="00AB5884" w:rsidRDefault="00AB5884" w:rsidP="00972AAD">
      <w:pPr>
        <w:spacing w:line="480" w:lineRule="auto"/>
        <w:rPr>
          <w:rFonts w:ascii="Arial" w:hAnsi="Arial" w:cs="Arial"/>
        </w:rPr>
      </w:pPr>
      <w:proofErr w:type="gramStart"/>
      <w:r w:rsidRPr="002F0330">
        <w:rPr>
          <w:rFonts w:ascii="Arial" w:hAnsi="Arial" w:cs="Arial"/>
          <w:b/>
        </w:rPr>
        <w:t>Figure 6.</w:t>
      </w:r>
      <w:proofErr w:type="gramEnd"/>
      <w:r w:rsidRPr="002F0330">
        <w:rPr>
          <w:rFonts w:ascii="Arial" w:hAnsi="Arial" w:cs="Arial"/>
          <w:b/>
        </w:rPr>
        <w:t xml:space="preserve">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w:t>
      </w:r>
      <w:r w:rsidR="00972AAD">
        <w:rPr>
          <w:rFonts w:ascii="Arial" w:hAnsi="Arial" w:cs="Arial"/>
        </w:rPr>
        <w:t xml:space="preserve"> with the</w:t>
      </w:r>
      <w:r>
        <w:rPr>
          <w:rFonts w:ascii="Arial" w:hAnsi="Arial" w:cs="Arial"/>
        </w:rPr>
        <w:t xml:space="preserve"> </w:t>
      </w:r>
      <w:proofErr w:type="spellStart"/>
      <w:r w:rsidR="00972AAD">
        <w:rPr>
          <w:rFonts w:ascii="Arial" w:hAnsi="Arial" w:cs="Arial"/>
        </w:rPr>
        <w:t>h</w:t>
      </w:r>
      <w:r w:rsidRPr="002F0330">
        <w:rPr>
          <w:rFonts w:ascii="Arial" w:hAnsi="Arial" w:cs="Arial"/>
        </w:rPr>
        <w:t>istopatholog</w:t>
      </w:r>
      <w:r w:rsidR="00972AAD">
        <w:rPr>
          <w:rFonts w:ascii="Arial" w:hAnsi="Arial" w:cs="Arial"/>
        </w:rPr>
        <w:t>ical</w:t>
      </w:r>
      <w:proofErr w:type="spellEnd"/>
      <w:r w:rsidRPr="002F0330">
        <w:rPr>
          <w:rFonts w:ascii="Arial" w:hAnsi="Arial" w:cs="Arial"/>
        </w:rPr>
        <w:t xml:space="preserve"> diagnosis of squamous cell carcinoma</w:t>
      </w:r>
      <w:r>
        <w:rPr>
          <w:rFonts w:ascii="Arial" w:hAnsi="Arial" w:cs="Arial"/>
        </w:rPr>
        <w:t xml:space="preserve"> (D)</w:t>
      </w:r>
      <w:r w:rsidRPr="002F0330">
        <w:rPr>
          <w:rFonts w:ascii="Arial" w:hAnsi="Arial" w:cs="Arial"/>
        </w:rPr>
        <w:t xml:space="preserve">. </w:t>
      </w:r>
      <w:r>
        <w:rPr>
          <w:rFonts w:ascii="Arial" w:hAnsi="Arial" w:cs="Arial"/>
        </w:rPr>
        <w:br w:type="page"/>
      </w:r>
    </w:p>
    <w:p w:rsidR="00ED4DE6" w:rsidRDefault="00943170" w:rsidP="00303E3C">
      <w:pPr>
        <w:spacing w:line="480" w:lineRule="auto"/>
        <w:jc w:val="both"/>
        <w:rPr>
          <w:rFonts w:ascii="Arial" w:hAnsi="Arial" w:cs="Arial"/>
        </w:rPr>
      </w:pPr>
      <w:r w:rsidRPr="00943170">
        <w:rPr>
          <w:rFonts w:ascii="Arial" w:hAnsi="Arial" w:cs="Arial"/>
        </w:rPr>
        <w:t>References</w:t>
      </w:r>
    </w:p>
    <w:p w:rsidR="00AB5884" w:rsidRDefault="00AB5884" w:rsidP="00AB5884">
      <w:pPr>
        <w:spacing w:after="0" w:line="240" w:lineRule="auto"/>
        <w:ind w:left="720" w:hanging="720"/>
        <w:rPr>
          <w:ins w:id="177" w:author="sysprep" w:date="2014-12-02T13:49:00Z"/>
          <w:rFonts w:cs="Times New Roman"/>
          <w:noProof/>
          <w:color w:val="FF0000"/>
          <w:szCs w:val="24"/>
        </w:rPr>
      </w:pPr>
      <w:r w:rsidRPr="00AB5884">
        <w:rPr>
          <w:rFonts w:cs="Times New Roman"/>
          <w:noProof/>
          <w:color w:val="FF0000"/>
          <w:szCs w:val="24"/>
        </w:rPr>
        <w:t>Jianying’s references</w:t>
      </w:r>
    </w:p>
    <w:p w:rsidR="0090323A" w:rsidRDefault="0090323A" w:rsidP="00AB5884">
      <w:pPr>
        <w:spacing w:after="0" w:line="240" w:lineRule="auto"/>
        <w:ind w:left="720" w:hanging="720"/>
        <w:rPr>
          <w:rFonts w:cs="Times New Roman"/>
          <w:noProof/>
          <w:color w:val="FF0000"/>
          <w:szCs w:val="24"/>
        </w:rPr>
      </w:pPr>
      <w:ins w:id="178" w:author="sysprep" w:date="2014-12-02T13:49:00Z">
        <w:r>
          <w:rPr>
            <w:rFonts w:cs="Times New Roman"/>
            <w:noProof/>
            <w:color w:val="FF0000"/>
            <w:szCs w:val="24"/>
          </w:rPr>
          <w:t>My references now in the final bibligraphy in “</w:t>
        </w:r>
        <w:bookmarkStart w:id="179" w:name="_GoBack"/>
        <w:r w:rsidRPr="0090323A">
          <w:rPr>
            <w:rFonts w:cs="Times New Roman"/>
            <w:b/>
            <w:noProof/>
            <w:color w:val="FF0000"/>
            <w:szCs w:val="24"/>
            <w:rPrChange w:id="180" w:author="sysprep" w:date="2014-12-02T13:49:00Z">
              <w:rPr>
                <w:rFonts w:cs="Times New Roman"/>
                <w:noProof/>
                <w:color w:val="FF0000"/>
                <w:szCs w:val="24"/>
              </w:rPr>
            </w:rPrChange>
          </w:rPr>
          <w:t>bold”</w:t>
        </w:r>
      </w:ins>
      <w:bookmarkEnd w:id="179"/>
    </w:p>
    <w:p w:rsidR="00972AAD" w:rsidRPr="00AB5884" w:rsidRDefault="00972AAD" w:rsidP="00AB5884">
      <w:pPr>
        <w:spacing w:after="0" w:line="240" w:lineRule="auto"/>
        <w:ind w:left="720" w:hanging="720"/>
        <w:rPr>
          <w:rFonts w:cs="Times New Roman"/>
          <w:noProof/>
          <w:color w:val="FF0000"/>
          <w:szCs w:val="24"/>
        </w:rPr>
      </w:pPr>
    </w:p>
    <w:p w:rsidR="00AB5884" w:rsidRPr="00AB5884" w:rsidRDefault="00AB5884" w:rsidP="00AB5884">
      <w:pPr>
        <w:spacing w:after="0" w:line="240" w:lineRule="auto"/>
        <w:ind w:left="720" w:hanging="720"/>
        <w:rPr>
          <w:rFonts w:eastAsia="Calibri" w:cs="Times New Roman"/>
          <w:noProof/>
          <w:color w:val="FF0000"/>
          <w:szCs w:val="24"/>
          <w:lang w:eastAsia="en-US"/>
        </w:rPr>
      </w:pPr>
      <w:r w:rsidRPr="00AB5884">
        <w:rPr>
          <w:rFonts w:eastAsia="Calibri" w:cs="Times New Roman"/>
          <w:noProof/>
          <w:color w:val="FF0000"/>
          <w:szCs w:val="24"/>
          <w:lang w:eastAsia="en-US"/>
        </w:rPr>
        <w:t xml:space="preserve">Karatzoglou, A. S., Alex;  Hornik, Kurt;  and Zeileis, Achim (2004). "kernlab - An S4 Package for Kernel Methods in R. Journal of Statistical Software." </w:t>
      </w:r>
      <w:r w:rsidRPr="00AB5884">
        <w:rPr>
          <w:rFonts w:eastAsia="Calibri" w:cs="Times New Roman"/>
          <w:noProof/>
          <w:color w:val="FF0000"/>
          <w:szCs w:val="24"/>
          <w:u w:val="single"/>
          <w:lang w:eastAsia="en-US"/>
        </w:rPr>
        <w:t>Journal of Statistical Software</w:t>
      </w:r>
      <w:r w:rsidRPr="00AB5884">
        <w:rPr>
          <w:rFonts w:eastAsia="Calibri" w:cs="Times New Roman"/>
          <w:noProof/>
          <w:color w:val="FF0000"/>
          <w:szCs w:val="24"/>
          <w:lang w:eastAsia="en-US"/>
        </w:rPr>
        <w:t xml:space="preserve"> </w:t>
      </w:r>
      <w:r w:rsidRPr="00AB5884">
        <w:rPr>
          <w:rFonts w:eastAsia="Calibri" w:cs="Times New Roman"/>
          <w:b/>
          <w:noProof/>
          <w:color w:val="FF0000"/>
          <w:szCs w:val="24"/>
          <w:lang w:eastAsia="en-US"/>
        </w:rPr>
        <w:t>11</w:t>
      </w:r>
      <w:r w:rsidRPr="00AB5884">
        <w:rPr>
          <w:rFonts w:eastAsia="Calibri" w:cs="Times New Roman"/>
          <w:noProof/>
          <w:color w:val="FF0000"/>
          <w:szCs w:val="24"/>
          <w:lang w:eastAsia="en-US"/>
        </w:rPr>
        <w:t>(9): 1-20.</w:t>
      </w:r>
    </w:p>
    <w:p w:rsidR="00AB5884" w:rsidRPr="00AB5884" w:rsidRDefault="00AB5884" w:rsidP="00AB5884">
      <w:pPr>
        <w:spacing w:after="0" w:line="240" w:lineRule="auto"/>
        <w:ind w:left="720" w:hanging="720"/>
        <w:rPr>
          <w:rFonts w:eastAsia="Calibri" w:cs="Times New Roman"/>
          <w:noProof/>
          <w:color w:val="FF0000"/>
          <w:szCs w:val="24"/>
          <w:lang w:eastAsia="en-US"/>
        </w:rPr>
      </w:pPr>
      <w:r w:rsidRPr="00AB5884">
        <w:rPr>
          <w:rFonts w:eastAsia="Calibri" w:cs="Times New Roman"/>
          <w:noProof/>
          <w:color w:val="FF0000"/>
          <w:szCs w:val="24"/>
          <w:lang w:eastAsia="en-US"/>
        </w:rPr>
        <w:t xml:space="preserve">Kuhn, M. J., Kjell (2013). </w:t>
      </w:r>
      <w:r w:rsidRPr="00AB5884">
        <w:rPr>
          <w:rFonts w:eastAsia="Calibri" w:cs="Times New Roman"/>
          <w:noProof/>
          <w:color w:val="FF0000"/>
          <w:szCs w:val="24"/>
          <w:u w:val="single"/>
          <w:lang w:eastAsia="en-US"/>
        </w:rPr>
        <w:t>Applied Predictive Modeling</w:t>
      </w:r>
      <w:r w:rsidRPr="00AB5884">
        <w:rPr>
          <w:rFonts w:eastAsia="Calibri" w:cs="Times New Roman"/>
          <w:noProof/>
          <w:color w:val="FF0000"/>
          <w:szCs w:val="24"/>
          <w:lang w:eastAsia="en-US"/>
        </w:rPr>
        <w:t>, Springer New York Heidelberg Dordrecht.</w:t>
      </w:r>
    </w:p>
    <w:p w:rsidR="00AB5884" w:rsidRPr="00AB5884" w:rsidRDefault="00AB5884" w:rsidP="00AB5884">
      <w:pPr>
        <w:spacing w:line="240" w:lineRule="auto"/>
        <w:ind w:left="720" w:hanging="720"/>
        <w:rPr>
          <w:rFonts w:eastAsia="Calibri" w:cs="Times New Roman"/>
          <w:noProof/>
          <w:color w:val="FF0000"/>
          <w:szCs w:val="24"/>
          <w:lang w:eastAsia="en-US"/>
        </w:rPr>
      </w:pPr>
      <w:r w:rsidRPr="00AB5884">
        <w:rPr>
          <w:rFonts w:eastAsia="Calibri" w:cs="Times New Roman"/>
          <w:noProof/>
          <w:color w:val="FF0000"/>
          <w:szCs w:val="24"/>
          <w:lang w:eastAsia="en-US"/>
        </w:rPr>
        <w:t>R_Core_Team (2014). " R: A language and environment for statistical computing."</w:t>
      </w:r>
    </w:p>
    <w:p w:rsidR="00AB5884" w:rsidRDefault="00AB5884" w:rsidP="00303E3C">
      <w:pPr>
        <w:spacing w:line="480" w:lineRule="auto"/>
        <w:jc w:val="both"/>
        <w:rPr>
          <w:rFonts w:ascii="Arial" w:hAnsi="Arial" w:cs="Arial"/>
        </w:rPr>
      </w:pPr>
    </w:p>
    <w:p w:rsidR="00AB5884" w:rsidRDefault="00AB5884" w:rsidP="00303E3C">
      <w:pPr>
        <w:spacing w:line="480" w:lineRule="auto"/>
        <w:jc w:val="both"/>
        <w:rPr>
          <w:rFonts w:ascii="Arial" w:hAnsi="Arial" w:cs="Arial"/>
        </w:rPr>
      </w:pPr>
    </w:p>
    <w:p w:rsidR="00AB5884" w:rsidRDefault="00AB5884" w:rsidP="00303E3C">
      <w:pPr>
        <w:spacing w:line="480" w:lineRule="auto"/>
        <w:jc w:val="both"/>
        <w:rPr>
          <w:rFonts w:ascii="Arial" w:hAnsi="Arial" w:cs="Arial"/>
        </w:rPr>
      </w:pPr>
    </w:p>
    <w:p w:rsidR="0090323A" w:rsidRPr="0090323A" w:rsidRDefault="00EE4021" w:rsidP="0090323A">
      <w:pPr>
        <w:spacing w:after="0" w:line="240" w:lineRule="auto"/>
        <w:ind w:left="720" w:hanging="720"/>
        <w:jc w:val="both"/>
        <w:rPr>
          <w:rFonts w:cs="Arial"/>
          <w:noProof/>
        </w:rPr>
      </w:pPr>
      <w:r>
        <w:rPr>
          <w:rFonts w:ascii="Arial" w:hAnsi="Arial" w:cs="Arial"/>
        </w:rPr>
        <w:fldChar w:fldCharType="begin"/>
      </w:r>
      <w:r w:rsidR="00ED4DE6">
        <w:rPr>
          <w:rFonts w:ascii="Arial" w:hAnsi="Arial" w:cs="Arial"/>
        </w:rPr>
        <w:instrText xml:space="preserve"> ADDIN EN.REFLIST </w:instrText>
      </w:r>
      <w:r>
        <w:rPr>
          <w:rFonts w:ascii="Arial" w:hAnsi="Arial" w:cs="Arial"/>
        </w:rPr>
        <w:fldChar w:fldCharType="separate"/>
      </w:r>
      <w:bookmarkStart w:id="181" w:name="_ENREF_1"/>
      <w:r w:rsidR="0090323A" w:rsidRPr="0090323A">
        <w:rPr>
          <w:rFonts w:cs="Arial"/>
          <w:noProof/>
        </w:rPr>
        <w:t xml:space="preserve">Ahmed, S. M., Mubeen, et al. (2009). "Molecular biology: an early detector of oral cancers." </w:t>
      </w:r>
      <w:r w:rsidR="0090323A" w:rsidRPr="0090323A">
        <w:rPr>
          <w:rFonts w:cs="Arial"/>
          <w:noProof/>
          <w:u w:val="single"/>
        </w:rPr>
        <w:t>Ann Diagn Pathol</w:t>
      </w:r>
      <w:r w:rsidR="0090323A" w:rsidRPr="0090323A">
        <w:rPr>
          <w:rFonts w:cs="Arial"/>
          <w:noProof/>
        </w:rPr>
        <w:t xml:space="preserve"> </w:t>
      </w:r>
      <w:r w:rsidR="0090323A" w:rsidRPr="0090323A">
        <w:rPr>
          <w:rFonts w:cs="Arial"/>
          <w:b/>
          <w:noProof/>
        </w:rPr>
        <w:t>13</w:t>
      </w:r>
      <w:r w:rsidR="0090323A" w:rsidRPr="0090323A">
        <w:rPr>
          <w:rFonts w:cs="Arial"/>
          <w:noProof/>
        </w:rPr>
        <w:t>(2): 140-145.</w:t>
      </w:r>
      <w:bookmarkEnd w:id="181"/>
    </w:p>
    <w:p w:rsidR="0090323A" w:rsidRPr="0090323A" w:rsidRDefault="0090323A" w:rsidP="0090323A">
      <w:pPr>
        <w:spacing w:after="0" w:line="240" w:lineRule="auto"/>
        <w:ind w:left="720" w:hanging="720"/>
        <w:jc w:val="both"/>
        <w:rPr>
          <w:rFonts w:cs="Arial"/>
          <w:noProof/>
        </w:rPr>
      </w:pPr>
      <w:bookmarkStart w:id="182" w:name="_ENREF_2"/>
      <w:r w:rsidRPr="0090323A">
        <w:rPr>
          <w:rFonts w:cs="Arial"/>
          <w:noProof/>
        </w:rPr>
        <w:t xml:space="preserve">Arpino, G., D. Generali, et al. (2013). "Gene expression profiling in breast cancer: a clinical perspective." </w:t>
      </w:r>
      <w:r w:rsidRPr="0090323A">
        <w:rPr>
          <w:rFonts w:cs="Arial"/>
          <w:noProof/>
          <w:u w:val="single"/>
        </w:rPr>
        <w:t>Breast</w:t>
      </w:r>
      <w:r w:rsidRPr="0090323A">
        <w:rPr>
          <w:rFonts w:cs="Arial"/>
          <w:noProof/>
        </w:rPr>
        <w:t xml:space="preserve"> </w:t>
      </w:r>
      <w:r w:rsidRPr="0090323A">
        <w:rPr>
          <w:rFonts w:cs="Arial"/>
          <w:b/>
          <w:noProof/>
        </w:rPr>
        <w:t>22</w:t>
      </w:r>
      <w:r w:rsidRPr="0090323A">
        <w:rPr>
          <w:rFonts w:cs="Arial"/>
          <w:noProof/>
        </w:rPr>
        <w:t>(2): 109-120.</w:t>
      </w:r>
      <w:bookmarkEnd w:id="182"/>
    </w:p>
    <w:p w:rsidR="0090323A" w:rsidRPr="0090323A" w:rsidRDefault="0090323A" w:rsidP="0090323A">
      <w:pPr>
        <w:spacing w:after="0" w:line="240" w:lineRule="auto"/>
        <w:ind w:left="720" w:hanging="720"/>
        <w:jc w:val="both"/>
        <w:rPr>
          <w:rFonts w:cs="Arial"/>
          <w:noProof/>
        </w:rPr>
      </w:pPr>
      <w:bookmarkStart w:id="183" w:name="_ENREF_3"/>
      <w:r w:rsidRPr="0090323A">
        <w:rPr>
          <w:rFonts w:cs="Arial"/>
          <w:noProof/>
        </w:rPr>
        <w:t xml:space="preserve">Awan, K. H., P. R. Morgan, et al. (2011). "Evaluation of an autofluorescence based imaging system (VELscope) in the detection of oral potentially malignant disorders and benign keratoses." </w:t>
      </w:r>
      <w:r w:rsidRPr="0090323A">
        <w:rPr>
          <w:rFonts w:cs="Arial"/>
          <w:noProof/>
          <w:u w:val="single"/>
        </w:rPr>
        <w:t>Oral Oncol</w:t>
      </w:r>
      <w:r w:rsidRPr="0090323A">
        <w:rPr>
          <w:rFonts w:cs="Arial"/>
          <w:noProof/>
        </w:rPr>
        <w:t xml:space="preserve"> </w:t>
      </w:r>
      <w:r w:rsidRPr="0090323A">
        <w:rPr>
          <w:rFonts w:cs="Arial"/>
          <w:b/>
          <w:noProof/>
        </w:rPr>
        <w:t>47</w:t>
      </w:r>
      <w:r w:rsidRPr="0090323A">
        <w:rPr>
          <w:rFonts w:cs="Arial"/>
          <w:noProof/>
        </w:rPr>
        <w:t>(4): 274-277.</w:t>
      </w:r>
      <w:bookmarkEnd w:id="183"/>
    </w:p>
    <w:p w:rsidR="0090323A" w:rsidRPr="0090323A" w:rsidRDefault="0090323A" w:rsidP="0090323A">
      <w:pPr>
        <w:spacing w:after="0" w:line="240" w:lineRule="auto"/>
        <w:ind w:left="720" w:hanging="720"/>
        <w:jc w:val="both"/>
        <w:rPr>
          <w:rFonts w:cs="Arial"/>
          <w:noProof/>
        </w:rPr>
      </w:pPr>
      <w:bookmarkStart w:id="184" w:name="_ENREF_4"/>
      <w:r w:rsidRPr="0090323A">
        <w:rPr>
          <w:rFonts w:cs="Arial"/>
          <w:noProof/>
        </w:rPr>
        <w:t xml:space="preserve">Brouns, E. R., J. A. Baart, et al. (2013). "The relevance of uniform reporting in oral leukoplakia: definition, certainty factor and staging based on experience with 275 patients." </w:t>
      </w:r>
      <w:r w:rsidRPr="0090323A">
        <w:rPr>
          <w:rFonts w:cs="Arial"/>
          <w:noProof/>
          <w:u w:val="single"/>
        </w:rPr>
        <w:t>Med Oral Patol Oral Cir Bucal</w:t>
      </w:r>
      <w:r w:rsidRPr="0090323A">
        <w:rPr>
          <w:rFonts w:cs="Arial"/>
          <w:noProof/>
        </w:rPr>
        <w:t xml:space="preserve"> </w:t>
      </w:r>
      <w:r w:rsidRPr="0090323A">
        <w:rPr>
          <w:rFonts w:cs="Arial"/>
          <w:b/>
          <w:noProof/>
        </w:rPr>
        <w:t>18</w:t>
      </w:r>
      <w:r w:rsidRPr="0090323A">
        <w:rPr>
          <w:rFonts w:cs="Arial"/>
          <w:noProof/>
        </w:rPr>
        <w:t>(1): e19-26.</w:t>
      </w:r>
      <w:bookmarkEnd w:id="184"/>
    </w:p>
    <w:p w:rsidR="0090323A" w:rsidRPr="0090323A" w:rsidRDefault="0090323A" w:rsidP="0090323A">
      <w:pPr>
        <w:spacing w:after="0" w:line="240" w:lineRule="auto"/>
        <w:ind w:left="720" w:hanging="720"/>
        <w:jc w:val="both"/>
        <w:rPr>
          <w:rFonts w:cs="Arial"/>
          <w:noProof/>
        </w:rPr>
      </w:pPr>
      <w:bookmarkStart w:id="185" w:name="_ENREF_5"/>
      <w:r w:rsidRPr="0090323A">
        <w:rPr>
          <w:rFonts w:cs="Arial"/>
          <w:noProof/>
        </w:rPr>
        <w:t xml:space="preserve">Cassidy, A., S. W. Duffy, et al. (2006). "Lung cancer risk prediction: a tool for early detection." </w:t>
      </w:r>
      <w:r w:rsidRPr="0090323A">
        <w:rPr>
          <w:rFonts w:cs="Arial"/>
          <w:noProof/>
          <w:u w:val="single"/>
        </w:rPr>
        <w:t>Int J Cancer</w:t>
      </w:r>
      <w:r w:rsidRPr="0090323A">
        <w:rPr>
          <w:rFonts w:cs="Arial"/>
          <w:noProof/>
        </w:rPr>
        <w:t xml:space="preserve"> </w:t>
      </w:r>
      <w:r w:rsidRPr="0090323A">
        <w:rPr>
          <w:rFonts w:cs="Arial"/>
          <w:b/>
          <w:noProof/>
        </w:rPr>
        <w:t>120</w:t>
      </w:r>
      <w:r w:rsidRPr="0090323A">
        <w:rPr>
          <w:rFonts w:cs="Arial"/>
          <w:noProof/>
        </w:rPr>
        <w:t>(1): 1-6.</w:t>
      </w:r>
      <w:bookmarkEnd w:id="185"/>
    </w:p>
    <w:p w:rsidR="0090323A" w:rsidRPr="0090323A" w:rsidRDefault="0090323A" w:rsidP="0090323A">
      <w:pPr>
        <w:spacing w:after="0" w:line="240" w:lineRule="auto"/>
        <w:ind w:left="720" w:hanging="720"/>
        <w:jc w:val="both"/>
        <w:rPr>
          <w:rFonts w:cs="Arial"/>
          <w:noProof/>
        </w:rPr>
      </w:pPr>
      <w:bookmarkStart w:id="186" w:name="_ENREF_6"/>
      <w:r w:rsidRPr="0090323A">
        <w:rPr>
          <w:rFonts w:cs="Arial"/>
          <w:noProof/>
        </w:rPr>
        <w:t xml:space="preserve">Cervigne, N. K., J. Machado, et al. (2014). "Recurrent genomic alterations in sequential progressive leukoplakia and oral cancer: drivers of oral tumorigenesis?" </w:t>
      </w:r>
      <w:r w:rsidRPr="0090323A">
        <w:rPr>
          <w:rFonts w:cs="Arial"/>
          <w:noProof/>
          <w:u w:val="single"/>
        </w:rPr>
        <w:t>Hum Mol Genet</w:t>
      </w:r>
      <w:r w:rsidRPr="0090323A">
        <w:rPr>
          <w:rFonts w:cs="Arial"/>
          <w:noProof/>
        </w:rPr>
        <w:t xml:space="preserve"> </w:t>
      </w:r>
      <w:r w:rsidRPr="0090323A">
        <w:rPr>
          <w:rFonts w:cs="Arial"/>
          <w:b/>
          <w:noProof/>
        </w:rPr>
        <w:t>23</w:t>
      </w:r>
      <w:r w:rsidRPr="0090323A">
        <w:rPr>
          <w:rFonts w:cs="Arial"/>
          <w:noProof/>
        </w:rPr>
        <w:t>(10): 2618-2628.</w:t>
      </w:r>
      <w:bookmarkEnd w:id="186"/>
    </w:p>
    <w:p w:rsidR="0090323A" w:rsidRPr="0090323A" w:rsidRDefault="0090323A" w:rsidP="0090323A">
      <w:pPr>
        <w:spacing w:after="0" w:line="240" w:lineRule="auto"/>
        <w:ind w:left="720" w:hanging="720"/>
        <w:jc w:val="both"/>
        <w:rPr>
          <w:rFonts w:cs="Arial"/>
          <w:noProof/>
        </w:rPr>
      </w:pPr>
      <w:bookmarkStart w:id="187" w:name="_ENREF_7"/>
      <w:r w:rsidRPr="0090323A">
        <w:rPr>
          <w:rFonts w:cs="Arial"/>
          <w:noProof/>
        </w:rPr>
        <w:t xml:space="preserve">Chaturvedi, P., S. K. Majumder, et al. (2010). "Fluorescence spectroscopy for noninvasive early diagnosis of oral mucosal malignant and potentially malignant lesions." </w:t>
      </w:r>
      <w:r w:rsidRPr="0090323A">
        <w:rPr>
          <w:rFonts w:cs="Arial"/>
          <w:noProof/>
          <w:u w:val="single"/>
        </w:rPr>
        <w:t>J Cancer Res Ther</w:t>
      </w:r>
      <w:r w:rsidRPr="0090323A">
        <w:rPr>
          <w:rFonts w:cs="Arial"/>
          <w:noProof/>
        </w:rPr>
        <w:t xml:space="preserve"> </w:t>
      </w:r>
      <w:r w:rsidRPr="0090323A">
        <w:rPr>
          <w:rFonts w:cs="Arial"/>
          <w:b/>
          <w:noProof/>
        </w:rPr>
        <w:t>6</w:t>
      </w:r>
      <w:r w:rsidRPr="0090323A">
        <w:rPr>
          <w:rFonts w:cs="Arial"/>
          <w:noProof/>
        </w:rPr>
        <w:t>(4): 497-502.</w:t>
      </w:r>
      <w:bookmarkEnd w:id="187"/>
    </w:p>
    <w:p w:rsidR="0090323A" w:rsidRPr="0090323A" w:rsidRDefault="0090323A" w:rsidP="0090323A">
      <w:pPr>
        <w:spacing w:after="0" w:line="240" w:lineRule="auto"/>
        <w:ind w:left="720" w:hanging="720"/>
        <w:jc w:val="both"/>
        <w:rPr>
          <w:rFonts w:cs="Arial"/>
          <w:noProof/>
        </w:rPr>
      </w:pPr>
      <w:bookmarkStart w:id="188" w:name="_ENREF_8"/>
      <w:r w:rsidRPr="0090323A">
        <w:rPr>
          <w:rFonts w:cs="Arial"/>
          <w:noProof/>
        </w:rPr>
        <w:t xml:space="preserve">Di Narzo, A. F., S. Tejpar, et al. (2014). "Test of four colon cancer risk-scores in formalin fixed paraffin embedded microarray gene expression data." </w:t>
      </w:r>
      <w:r w:rsidRPr="0090323A">
        <w:rPr>
          <w:rFonts w:cs="Arial"/>
          <w:noProof/>
          <w:u w:val="single"/>
        </w:rPr>
        <w:t>J Natl Cancer Inst</w:t>
      </w:r>
      <w:r w:rsidRPr="0090323A">
        <w:rPr>
          <w:rFonts w:cs="Arial"/>
          <w:noProof/>
        </w:rPr>
        <w:t xml:space="preserve"> </w:t>
      </w:r>
      <w:r w:rsidRPr="0090323A">
        <w:rPr>
          <w:rFonts w:cs="Arial"/>
          <w:b/>
          <w:noProof/>
        </w:rPr>
        <w:t>106</w:t>
      </w:r>
      <w:r w:rsidRPr="0090323A">
        <w:rPr>
          <w:rFonts w:cs="Arial"/>
          <w:noProof/>
        </w:rPr>
        <w:t>(10).</w:t>
      </w:r>
      <w:bookmarkEnd w:id="188"/>
    </w:p>
    <w:p w:rsidR="0090323A" w:rsidRPr="0090323A" w:rsidRDefault="0090323A" w:rsidP="0090323A">
      <w:pPr>
        <w:spacing w:after="0" w:line="240" w:lineRule="auto"/>
        <w:ind w:left="720" w:hanging="720"/>
        <w:jc w:val="both"/>
        <w:rPr>
          <w:rFonts w:cs="Arial"/>
          <w:noProof/>
        </w:rPr>
      </w:pPr>
      <w:bookmarkStart w:id="189" w:name="_ENREF_9"/>
      <w:r w:rsidRPr="0090323A">
        <w:rPr>
          <w:rFonts w:cs="Arial"/>
          <w:noProof/>
        </w:rPr>
        <w:t xml:space="preserve">Domany, E. (2014). "Using high-throughput transcriptomic data for prognosis: a critical overview and perspectives." </w:t>
      </w:r>
      <w:r w:rsidRPr="0090323A">
        <w:rPr>
          <w:rFonts w:cs="Arial"/>
          <w:noProof/>
          <w:u w:val="single"/>
        </w:rPr>
        <w:t>Cancer Res</w:t>
      </w:r>
      <w:r w:rsidRPr="0090323A">
        <w:rPr>
          <w:rFonts w:cs="Arial"/>
          <w:noProof/>
        </w:rPr>
        <w:t xml:space="preserve"> </w:t>
      </w:r>
      <w:r w:rsidRPr="0090323A">
        <w:rPr>
          <w:rFonts w:cs="Arial"/>
          <w:b/>
          <w:noProof/>
        </w:rPr>
        <w:t>74</w:t>
      </w:r>
      <w:r w:rsidRPr="0090323A">
        <w:rPr>
          <w:rFonts w:cs="Arial"/>
          <w:noProof/>
        </w:rPr>
        <w:t>(17): 4612-4621.</w:t>
      </w:r>
      <w:bookmarkEnd w:id="189"/>
    </w:p>
    <w:p w:rsidR="0090323A" w:rsidRPr="0090323A" w:rsidRDefault="0090323A" w:rsidP="0090323A">
      <w:pPr>
        <w:spacing w:after="0" w:line="240" w:lineRule="auto"/>
        <w:ind w:left="720" w:hanging="720"/>
        <w:jc w:val="both"/>
        <w:rPr>
          <w:rFonts w:cs="Arial"/>
          <w:noProof/>
        </w:rPr>
      </w:pPr>
      <w:bookmarkStart w:id="190" w:name="_ENREF_10"/>
      <w:r w:rsidRPr="0090323A">
        <w:rPr>
          <w:rFonts w:cs="Arial"/>
          <w:noProof/>
        </w:rPr>
        <w:t xml:space="preserve">Gupta, P. C., F. S. Mehta, et al. (1980). "Incidence rates of oral cancer and natural history of oral precancerous lesions in a 10-year follow-up study of Indian villagers." </w:t>
      </w:r>
      <w:r w:rsidRPr="0090323A">
        <w:rPr>
          <w:rFonts w:cs="Arial"/>
          <w:noProof/>
          <w:u w:val="single"/>
        </w:rPr>
        <w:t>Community Dent Oral Epidemiol</w:t>
      </w:r>
      <w:r w:rsidRPr="0090323A">
        <w:rPr>
          <w:rFonts w:cs="Arial"/>
          <w:noProof/>
        </w:rPr>
        <w:t xml:space="preserve"> </w:t>
      </w:r>
      <w:r w:rsidRPr="0090323A">
        <w:rPr>
          <w:rFonts w:cs="Arial"/>
          <w:b/>
          <w:noProof/>
        </w:rPr>
        <w:t>8</w:t>
      </w:r>
      <w:r w:rsidRPr="0090323A">
        <w:rPr>
          <w:rFonts w:cs="Arial"/>
          <w:noProof/>
        </w:rPr>
        <w:t>(6): 283-333.</w:t>
      </w:r>
      <w:bookmarkEnd w:id="190"/>
    </w:p>
    <w:p w:rsidR="0090323A" w:rsidRPr="0090323A" w:rsidRDefault="0090323A" w:rsidP="0090323A">
      <w:pPr>
        <w:spacing w:after="0" w:line="240" w:lineRule="auto"/>
        <w:ind w:left="720" w:hanging="720"/>
        <w:jc w:val="both"/>
        <w:rPr>
          <w:rFonts w:cs="Arial"/>
          <w:noProof/>
        </w:rPr>
      </w:pPr>
      <w:bookmarkStart w:id="191" w:name="_ENREF_11"/>
      <w:r w:rsidRPr="0090323A">
        <w:rPr>
          <w:rFonts w:cs="Arial"/>
          <w:noProof/>
        </w:rPr>
        <w:t xml:space="preserve">Jadhav, K., N. Gupta, et al. (2011). "Micronuclei: An essential biomarker in oral exfoliated cells for grading of oral squamous cell carcinoma." </w:t>
      </w:r>
      <w:r w:rsidRPr="0090323A">
        <w:rPr>
          <w:rFonts w:cs="Arial"/>
          <w:noProof/>
          <w:u w:val="single"/>
        </w:rPr>
        <w:t>J Cytol</w:t>
      </w:r>
      <w:r w:rsidRPr="0090323A">
        <w:rPr>
          <w:rFonts w:cs="Arial"/>
          <w:noProof/>
        </w:rPr>
        <w:t xml:space="preserve"> </w:t>
      </w:r>
      <w:r w:rsidRPr="0090323A">
        <w:rPr>
          <w:rFonts w:cs="Arial"/>
          <w:b/>
          <w:noProof/>
        </w:rPr>
        <w:t>28</w:t>
      </w:r>
      <w:r w:rsidRPr="0090323A">
        <w:rPr>
          <w:rFonts w:cs="Arial"/>
          <w:noProof/>
        </w:rPr>
        <w:t>(1): 7-12.</w:t>
      </w:r>
      <w:bookmarkEnd w:id="191"/>
    </w:p>
    <w:p w:rsidR="0090323A" w:rsidRPr="0090323A" w:rsidRDefault="0090323A" w:rsidP="0090323A">
      <w:pPr>
        <w:spacing w:after="0" w:line="240" w:lineRule="auto"/>
        <w:ind w:left="720" w:hanging="720"/>
        <w:jc w:val="both"/>
        <w:rPr>
          <w:rFonts w:cs="Arial"/>
          <w:noProof/>
        </w:rPr>
      </w:pPr>
      <w:bookmarkStart w:id="192" w:name="_ENREF_12"/>
      <w:r w:rsidRPr="0090323A">
        <w:rPr>
          <w:rFonts w:cs="Arial"/>
          <w:noProof/>
        </w:rPr>
        <w:t xml:space="preserve">Jeck, W. R., J. Parker, et al. (2014). "Targeted next generation sequencing identifies clinically actionable mutations in patients with melanoma." </w:t>
      </w:r>
      <w:r w:rsidRPr="0090323A">
        <w:rPr>
          <w:rFonts w:cs="Arial"/>
          <w:noProof/>
          <w:u w:val="single"/>
        </w:rPr>
        <w:t>Pigment Cell Melanoma Res</w:t>
      </w:r>
      <w:r w:rsidRPr="0090323A">
        <w:rPr>
          <w:rFonts w:cs="Arial"/>
          <w:noProof/>
        </w:rPr>
        <w:t xml:space="preserve"> </w:t>
      </w:r>
      <w:r w:rsidRPr="0090323A">
        <w:rPr>
          <w:rFonts w:cs="Arial"/>
          <w:b/>
          <w:noProof/>
        </w:rPr>
        <w:t>27</w:t>
      </w:r>
      <w:r w:rsidRPr="0090323A">
        <w:rPr>
          <w:rFonts w:cs="Arial"/>
          <w:noProof/>
        </w:rPr>
        <w:t>(4): 653-663.</w:t>
      </w:r>
      <w:bookmarkEnd w:id="192"/>
    </w:p>
    <w:p w:rsidR="0090323A" w:rsidRPr="0090323A" w:rsidRDefault="0090323A" w:rsidP="0090323A">
      <w:pPr>
        <w:spacing w:after="0" w:line="240" w:lineRule="auto"/>
        <w:ind w:left="720" w:hanging="720"/>
        <w:jc w:val="both"/>
        <w:rPr>
          <w:rFonts w:cs="Arial"/>
          <w:noProof/>
        </w:rPr>
      </w:pPr>
      <w:bookmarkStart w:id="193" w:name="_ENREF_13"/>
      <w:r w:rsidRPr="0090323A">
        <w:rPr>
          <w:rFonts w:cs="Arial"/>
          <w:noProof/>
        </w:rPr>
        <w:t xml:space="preserve">Kammerer, P. W., F. P. Koch, et al. (2013). "Prospective, blinded comparison of cytology and DNA-image cytometry of brush biopsies for early detection of oral malignancy." </w:t>
      </w:r>
      <w:r w:rsidRPr="0090323A">
        <w:rPr>
          <w:rFonts w:cs="Arial"/>
          <w:noProof/>
          <w:u w:val="single"/>
        </w:rPr>
        <w:t>Oral Oncol</w:t>
      </w:r>
      <w:r w:rsidRPr="0090323A">
        <w:rPr>
          <w:rFonts w:cs="Arial"/>
          <w:noProof/>
        </w:rPr>
        <w:t xml:space="preserve"> </w:t>
      </w:r>
      <w:r w:rsidRPr="0090323A">
        <w:rPr>
          <w:rFonts w:cs="Arial"/>
          <w:b/>
          <w:noProof/>
        </w:rPr>
        <w:t>49</w:t>
      </w:r>
      <w:r w:rsidRPr="0090323A">
        <w:rPr>
          <w:rFonts w:cs="Arial"/>
          <w:noProof/>
        </w:rPr>
        <w:t>(5): 420-426.</w:t>
      </w:r>
      <w:bookmarkEnd w:id="193"/>
    </w:p>
    <w:p w:rsidR="0090323A" w:rsidRPr="0090323A" w:rsidRDefault="0090323A" w:rsidP="0090323A">
      <w:pPr>
        <w:spacing w:after="0" w:line="240" w:lineRule="auto"/>
        <w:ind w:left="720" w:hanging="720"/>
        <w:jc w:val="both"/>
        <w:rPr>
          <w:rFonts w:cs="Arial"/>
          <w:b/>
          <w:noProof/>
          <w:rPrChange w:id="194" w:author="sysprep" w:date="2014-12-02T13:49:00Z">
            <w:rPr>
              <w:rFonts w:cs="Arial"/>
              <w:noProof/>
            </w:rPr>
          </w:rPrChange>
        </w:rPr>
      </w:pPr>
      <w:bookmarkStart w:id="195" w:name="_ENREF_14"/>
      <w:r w:rsidRPr="0090323A">
        <w:rPr>
          <w:rFonts w:cs="Arial"/>
          <w:b/>
          <w:noProof/>
          <w:rPrChange w:id="196" w:author="sysprep" w:date="2014-12-02T13:49:00Z">
            <w:rPr>
              <w:rFonts w:cs="Arial"/>
              <w:noProof/>
            </w:rPr>
          </w:rPrChange>
        </w:rPr>
        <w:t xml:space="preserve">Karatzoglou, A. S., Alex;  Hornik, Kurt;  and Zeileis, Achim (2004). "kernlab - An S4 Package for Kernel Methods in R. Journal of Statistical Software." </w:t>
      </w:r>
      <w:r w:rsidRPr="0090323A">
        <w:rPr>
          <w:rFonts w:cs="Arial"/>
          <w:b/>
          <w:noProof/>
          <w:u w:val="single"/>
          <w:rPrChange w:id="197" w:author="sysprep" w:date="2014-12-02T13:49:00Z">
            <w:rPr>
              <w:rFonts w:cs="Arial"/>
              <w:noProof/>
              <w:u w:val="single"/>
            </w:rPr>
          </w:rPrChange>
        </w:rPr>
        <w:t>Journal of Statistical Software</w:t>
      </w:r>
      <w:r w:rsidRPr="0090323A">
        <w:rPr>
          <w:rFonts w:cs="Arial"/>
          <w:b/>
          <w:noProof/>
          <w:rPrChange w:id="198" w:author="sysprep" w:date="2014-12-02T13:49:00Z">
            <w:rPr>
              <w:rFonts w:cs="Arial"/>
              <w:noProof/>
            </w:rPr>
          </w:rPrChange>
        </w:rPr>
        <w:t xml:space="preserve"> </w:t>
      </w:r>
      <w:r w:rsidRPr="0090323A">
        <w:rPr>
          <w:rFonts w:cs="Arial"/>
          <w:b/>
          <w:noProof/>
        </w:rPr>
        <w:t>11</w:t>
      </w:r>
      <w:r w:rsidRPr="0090323A">
        <w:rPr>
          <w:rFonts w:cs="Arial"/>
          <w:b/>
          <w:noProof/>
          <w:rPrChange w:id="199" w:author="sysprep" w:date="2014-12-02T13:49:00Z">
            <w:rPr>
              <w:rFonts w:cs="Arial"/>
              <w:noProof/>
            </w:rPr>
          </w:rPrChange>
        </w:rPr>
        <w:t>(9): 1-20.</w:t>
      </w:r>
      <w:bookmarkEnd w:id="195"/>
    </w:p>
    <w:p w:rsidR="0090323A" w:rsidRPr="0090323A" w:rsidRDefault="0090323A" w:rsidP="0090323A">
      <w:pPr>
        <w:spacing w:after="0" w:line="240" w:lineRule="auto"/>
        <w:ind w:left="720" w:hanging="720"/>
        <w:jc w:val="both"/>
        <w:rPr>
          <w:rFonts w:cs="Arial"/>
          <w:noProof/>
        </w:rPr>
      </w:pPr>
      <w:bookmarkStart w:id="200" w:name="_ENREF_15"/>
      <w:r w:rsidRPr="0090323A">
        <w:rPr>
          <w:rFonts w:cs="Arial"/>
          <w:noProof/>
        </w:rPr>
        <w:t xml:space="preserve">Khiabanian, H., P. Van Vlierberghe, et al. (2010). "ParMap, an algorithm for the identification of small genomic insertions and deletions in nextgen sequencing data." </w:t>
      </w:r>
      <w:r w:rsidRPr="0090323A">
        <w:rPr>
          <w:rFonts w:cs="Arial"/>
          <w:noProof/>
          <w:u w:val="single"/>
        </w:rPr>
        <w:t>BMC Res Notes</w:t>
      </w:r>
      <w:r w:rsidRPr="0090323A">
        <w:rPr>
          <w:rFonts w:cs="Arial"/>
          <w:noProof/>
        </w:rPr>
        <w:t xml:space="preserve"> </w:t>
      </w:r>
      <w:r w:rsidRPr="0090323A">
        <w:rPr>
          <w:rFonts w:cs="Arial"/>
          <w:b/>
          <w:noProof/>
        </w:rPr>
        <w:t>3</w:t>
      </w:r>
      <w:r w:rsidRPr="0090323A">
        <w:rPr>
          <w:rFonts w:cs="Arial"/>
          <w:noProof/>
        </w:rPr>
        <w:t>: 147.</w:t>
      </w:r>
      <w:bookmarkEnd w:id="200"/>
    </w:p>
    <w:p w:rsidR="0090323A" w:rsidRPr="0090323A" w:rsidRDefault="0090323A" w:rsidP="0090323A">
      <w:pPr>
        <w:spacing w:after="0" w:line="240" w:lineRule="auto"/>
        <w:ind w:left="720" w:hanging="720"/>
        <w:jc w:val="both"/>
        <w:rPr>
          <w:rFonts w:cs="Arial"/>
          <w:noProof/>
        </w:rPr>
      </w:pPr>
      <w:bookmarkStart w:id="201" w:name="_ENREF_16"/>
      <w:r w:rsidRPr="0090323A">
        <w:rPr>
          <w:rFonts w:cs="Arial"/>
          <w:noProof/>
        </w:rPr>
        <w:t xml:space="preserve">Kim, D. J., B. Rockhill, et al. (2004). "Validation of the Harvard Cancer Risk Index: a prediction tool for individual cancer risk." </w:t>
      </w:r>
      <w:r w:rsidRPr="0090323A">
        <w:rPr>
          <w:rFonts w:cs="Arial"/>
          <w:noProof/>
          <w:u w:val="single"/>
        </w:rPr>
        <w:t>J Clin Epidemiol</w:t>
      </w:r>
      <w:r w:rsidRPr="0090323A">
        <w:rPr>
          <w:rFonts w:cs="Arial"/>
          <w:noProof/>
        </w:rPr>
        <w:t xml:space="preserve"> </w:t>
      </w:r>
      <w:r w:rsidRPr="0090323A">
        <w:rPr>
          <w:rFonts w:cs="Arial"/>
          <w:b/>
          <w:noProof/>
        </w:rPr>
        <w:t>57</w:t>
      </w:r>
      <w:r w:rsidRPr="0090323A">
        <w:rPr>
          <w:rFonts w:cs="Arial"/>
          <w:noProof/>
        </w:rPr>
        <w:t>(4): 332-340.</w:t>
      </w:r>
      <w:bookmarkEnd w:id="201"/>
    </w:p>
    <w:p w:rsidR="0090323A" w:rsidRPr="0090323A" w:rsidRDefault="0090323A" w:rsidP="0090323A">
      <w:pPr>
        <w:spacing w:after="0" w:line="240" w:lineRule="auto"/>
        <w:ind w:left="720" w:hanging="720"/>
        <w:jc w:val="both"/>
        <w:rPr>
          <w:rFonts w:cs="Arial"/>
          <w:b/>
          <w:noProof/>
          <w:rPrChange w:id="202" w:author="sysprep" w:date="2014-12-02T13:49:00Z">
            <w:rPr>
              <w:rFonts w:cs="Arial"/>
              <w:noProof/>
            </w:rPr>
          </w:rPrChange>
        </w:rPr>
      </w:pPr>
      <w:bookmarkStart w:id="203" w:name="_ENREF_17"/>
      <w:r w:rsidRPr="0090323A">
        <w:rPr>
          <w:rFonts w:cs="Arial"/>
          <w:b/>
          <w:noProof/>
          <w:rPrChange w:id="204" w:author="sysprep" w:date="2014-12-02T13:49:00Z">
            <w:rPr>
              <w:rFonts w:cs="Arial"/>
              <w:noProof/>
            </w:rPr>
          </w:rPrChange>
        </w:rPr>
        <w:t xml:space="preserve">Kuhn, M. J., Kjell (2013). </w:t>
      </w:r>
      <w:r w:rsidRPr="0090323A">
        <w:rPr>
          <w:rFonts w:cs="Arial"/>
          <w:b/>
          <w:noProof/>
          <w:u w:val="single"/>
          <w:rPrChange w:id="205" w:author="sysprep" w:date="2014-12-02T13:49:00Z">
            <w:rPr>
              <w:rFonts w:cs="Arial"/>
              <w:noProof/>
              <w:u w:val="single"/>
            </w:rPr>
          </w:rPrChange>
        </w:rPr>
        <w:t>Applied Predictive Modeling</w:t>
      </w:r>
      <w:r w:rsidRPr="0090323A">
        <w:rPr>
          <w:rFonts w:cs="Arial"/>
          <w:b/>
          <w:noProof/>
          <w:rPrChange w:id="206" w:author="sysprep" w:date="2014-12-02T13:49:00Z">
            <w:rPr>
              <w:rFonts w:cs="Arial"/>
              <w:noProof/>
            </w:rPr>
          </w:rPrChange>
        </w:rPr>
        <w:t>, Springer New York Heidelberg Dordrecht.</w:t>
      </w:r>
      <w:bookmarkEnd w:id="203"/>
    </w:p>
    <w:p w:rsidR="0090323A" w:rsidRPr="0090323A" w:rsidRDefault="0090323A" w:rsidP="0090323A">
      <w:pPr>
        <w:spacing w:after="0" w:line="240" w:lineRule="auto"/>
        <w:ind w:left="720" w:hanging="720"/>
        <w:jc w:val="both"/>
        <w:rPr>
          <w:rFonts w:cs="Arial"/>
          <w:noProof/>
        </w:rPr>
      </w:pPr>
      <w:bookmarkStart w:id="207" w:name="_ENREF_18"/>
      <w:r w:rsidRPr="0090323A">
        <w:rPr>
          <w:rFonts w:cs="Arial"/>
          <w:noProof/>
        </w:rPr>
        <w:t xml:space="preserve">Lee, J. J., H. C. Hung, et al. (2006). "Carcinoma and dysplasia in oral leukoplakias in Taiwan: prevalence and risk factors." </w:t>
      </w:r>
      <w:r w:rsidRPr="0090323A">
        <w:rPr>
          <w:rFonts w:cs="Arial"/>
          <w:noProof/>
          <w:u w:val="single"/>
        </w:rPr>
        <w:t>Oral Surg Oral Med Oral Pathol Oral Radiol Endod</w:t>
      </w:r>
      <w:r w:rsidRPr="0090323A">
        <w:rPr>
          <w:rFonts w:cs="Arial"/>
          <w:noProof/>
        </w:rPr>
        <w:t xml:space="preserve"> </w:t>
      </w:r>
      <w:r w:rsidRPr="0090323A">
        <w:rPr>
          <w:rFonts w:cs="Arial"/>
          <w:b/>
          <w:noProof/>
        </w:rPr>
        <w:t>101</w:t>
      </w:r>
      <w:r w:rsidRPr="0090323A">
        <w:rPr>
          <w:rFonts w:cs="Arial"/>
          <w:noProof/>
        </w:rPr>
        <w:t>(4): 472-480.</w:t>
      </w:r>
      <w:bookmarkEnd w:id="207"/>
    </w:p>
    <w:p w:rsidR="0090323A" w:rsidRPr="0090323A" w:rsidRDefault="0090323A" w:rsidP="0090323A">
      <w:pPr>
        <w:spacing w:after="0" w:line="240" w:lineRule="auto"/>
        <w:ind w:left="720" w:hanging="720"/>
        <w:jc w:val="both"/>
        <w:rPr>
          <w:rFonts w:cs="Arial"/>
          <w:noProof/>
        </w:rPr>
      </w:pPr>
      <w:bookmarkStart w:id="208" w:name="_ENREF_19"/>
      <w:r w:rsidRPr="0090323A">
        <w:rPr>
          <w:rFonts w:cs="Arial"/>
          <w:noProof/>
        </w:rPr>
        <w:t xml:space="preserve">Lingen, M. W., J. R. Kalmar, et al. (2007). "Critical evaluation of diagnostic aids for the detection of oral cancer." </w:t>
      </w:r>
      <w:r w:rsidRPr="0090323A">
        <w:rPr>
          <w:rFonts w:cs="Arial"/>
          <w:noProof/>
          <w:u w:val="single"/>
        </w:rPr>
        <w:t>Oral Oncol</w:t>
      </w:r>
      <w:r w:rsidRPr="0090323A">
        <w:rPr>
          <w:rFonts w:cs="Arial"/>
          <w:noProof/>
        </w:rPr>
        <w:t xml:space="preserve"> </w:t>
      </w:r>
      <w:r w:rsidRPr="0090323A">
        <w:rPr>
          <w:rFonts w:cs="Arial"/>
          <w:b/>
          <w:noProof/>
        </w:rPr>
        <w:t>44</w:t>
      </w:r>
      <w:r w:rsidRPr="0090323A">
        <w:rPr>
          <w:rFonts w:cs="Arial"/>
          <w:noProof/>
        </w:rPr>
        <w:t>(1): 10-22.</w:t>
      </w:r>
      <w:bookmarkEnd w:id="208"/>
    </w:p>
    <w:p w:rsidR="0090323A" w:rsidRPr="0090323A" w:rsidRDefault="0090323A" w:rsidP="0090323A">
      <w:pPr>
        <w:spacing w:after="0" w:line="240" w:lineRule="auto"/>
        <w:ind w:left="720" w:hanging="720"/>
        <w:jc w:val="both"/>
        <w:rPr>
          <w:rFonts w:cs="Arial"/>
          <w:noProof/>
        </w:rPr>
      </w:pPr>
      <w:bookmarkStart w:id="209" w:name="_ENREF_20"/>
      <w:r w:rsidRPr="0090323A">
        <w:rPr>
          <w:rFonts w:cs="Arial"/>
          <w:noProof/>
        </w:rPr>
        <w:t xml:space="preserve">Ma, J. M., T. J. Zhou, et al. (2014). "Brush biopsy with DNA-image cytometry: a useful and noninvasive method for monitoring malignant transformation of potentially malignant oral disorders." </w:t>
      </w:r>
      <w:r w:rsidRPr="0090323A">
        <w:rPr>
          <w:rFonts w:cs="Arial"/>
          <w:noProof/>
          <w:u w:val="single"/>
        </w:rPr>
        <w:t>Eur Arch Otorhinolaryngol</w:t>
      </w:r>
      <w:r w:rsidRPr="0090323A">
        <w:rPr>
          <w:rFonts w:cs="Arial"/>
          <w:noProof/>
        </w:rPr>
        <w:t xml:space="preserve"> </w:t>
      </w:r>
      <w:r w:rsidRPr="0090323A">
        <w:rPr>
          <w:rFonts w:cs="Arial"/>
          <w:b/>
          <w:noProof/>
        </w:rPr>
        <w:t>271</w:t>
      </w:r>
      <w:r w:rsidRPr="0090323A">
        <w:rPr>
          <w:rFonts w:cs="Arial"/>
          <w:noProof/>
        </w:rPr>
        <w:t>(12): 3291-3295.</w:t>
      </w:r>
      <w:bookmarkEnd w:id="209"/>
    </w:p>
    <w:p w:rsidR="0090323A" w:rsidRPr="0090323A" w:rsidRDefault="0090323A" w:rsidP="0090323A">
      <w:pPr>
        <w:spacing w:after="0" w:line="240" w:lineRule="auto"/>
        <w:ind w:left="720" w:hanging="720"/>
        <w:jc w:val="both"/>
        <w:rPr>
          <w:rFonts w:cs="Arial"/>
          <w:noProof/>
        </w:rPr>
      </w:pPr>
      <w:bookmarkStart w:id="210" w:name="_ENREF_21"/>
      <w:r w:rsidRPr="0090323A">
        <w:rPr>
          <w:rFonts w:cs="Arial"/>
          <w:noProof/>
        </w:rPr>
        <w:t xml:space="preserve">Maraki, D., J. Becker, et al. (2004). "Cytologic and DNA-cytometric very early diagnosis of oral cancer." </w:t>
      </w:r>
      <w:r w:rsidRPr="0090323A">
        <w:rPr>
          <w:rFonts w:cs="Arial"/>
          <w:noProof/>
          <w:u w:val="single"/>
        </w:rPr>
        <w:t>J Oral Pathol Med</w:t>
      </w:r>
      <w:r w:rsidRPr="0090323A">
        <w:rPr>
          <w:rFonts w:cs="Arial"/>
          <w:noProof/>
        </w:rPr>
        <w:t xml:space="preserve"> </w:t>
      </w:r>
      <w:r w:rsidRPr="0090323A">
        <w:rPr>
          <w:rFonts w:cs="Arial"/>
          <w:b/>
          <w:noProof/>
        </w:rPr>
        <w:t>33</w:t>
      </w:r>
      <w:r w:rsidRPr="0090323A">
        <w:rPr>
          <w:rFonts w:cs="Arial"/>
          <w:noProof/>
        </w:rPr>
        <w:t>(7): 398-404.</w:t>
      </w:r>
      <w:bookmarkEnd w:id="210"/>
    </w:p>
    <w:p w:rsidR="0090323A" w:rsidRPr="0090323A" w:rsidRDefault="0090323A" w:rsidP="0090323A">
      <w:pPr>
        <w:spacing w:after="0" w:line="240" w:lineRule="auto"/>
        <w:ind w:left="720" w:hanging="720"/>
        <w:jc w:val="both"/>
        <w:rPr>
          <w:rFonts w:cs="Arial"/>
          <w:noProof/>
        </w:rPr>
      </w:pPr>
      <w:bookmarkStart w:id="211" w:name="_ENREF_22"/>
      <w:r w:rsidRPr="0090323A">
        <w:rPr>
          <w:rFonts w:cs="Arial"/>
          <w:noProof/>
        </w:rPr>
        <w:t xml:space="preserve">Maraki, D., U. R. Hengge, et al. (2006). "Very early cytological and DNA-cytometric diagnosis of in situ carcinoma in an immunosuppressed liver transplant recipient."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(1): 58-60.</w:t>
      </w:r>
      <w:bookmarkEnd w:id="211"/>
    </w:p>
    <w:p w:rsidR="0090323A" w:rsidRPr="0090323A" w:rsidRDefault="0090323A" w:rsidP="0090323A">
      <w:pPr>
        <w:spacing w:after="0" w:line="240" w:lineRule="auto"/>
        <w:ind w:left="720" w:hanging="720"/>
        <w:jc w:val="both"/>
        <w:rPr>
          <w:rFonts w:cs="Arial"/>
          <w:noProof/>
        </w:rPr>
      </w:pPr>
      <w:bookmarkStart w:id="212" w:name="_ENREF_23"/>
      <w:r w:rsidRPr="0090323A">
        <w:rPr>
          <w:rFonts w:cs="Arial"/>
          <w:noProof/>
        </w:rPr>
        <w:t xml:space="preserve">Maraki, D., S. Yalcinkaya, et al. (2006). "Cytologic and DNA-cytometric examination of oral lesions in lichen planus."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(4): 227-232.</w:t>
      </w:r>
      <w:bookmarkEnd w:id="212"/>
    </w:p>
    <w:p w:rsidR="0090323A" w:rsidRPr="0090323A" w:rsidRDefault="0090323A" w:rsidP="0090323A">
      <w:pPr>
        <w:spacing w:after="0" w:line="240" w:lineRule="auto"/>
        <w:ind w:left="720" w:hanging="720"/>
        <w:jc w:val="both"/>
        <w:rPr>
          <w:rFonts w:cs="Arial"/>
          <w:noProof/>
        </w:rPr>
      </w:pPr>
      <w:bookmarkStart w:id="213" w:name="_ENREF_24"/>
      <w:r w:rsidRPr="0090323A">
        <w:rPr>
          <w:rFonts w:cs="Arial"/>
          <w:noProof/>
        </w:rPr>
        <w:t xml:space="preserve">Mehrotra, R., M. Hullmann, et al. (2009). "Oral cytology revisited." </w:t>
      </w:r>
      <w:r w:rsidRPr="0090323A">
        <w:rPr>
          <w:rFonts w:cs="Arial"/>
          <w:noProof/>
          <w:u w:val="single"/>
        </w:rPr>
        <w:t>J Oral Pathol Med</w:t>
      </w:r>
      <w:r w:rsidRPr="0090323A">
        <w:rPr>
          <w:rFonts w:cs="Arial"/>
          <w:noProof/>
        </w:rPr>
        <w:t xml:space="preserve"> </w:t>
      </w:r>
      <w:r w:rsidRPr="0090323A">
        <w:rPr>
          <w:rFonts w:cs="Arial"/>
          <w:b/>
          <w:noProof/>
        </w:rPr>
        <w:t>38</w:t>
      </w:r>
      <w:r w:rsidRPr="0090323A">
        <w:rPr>
          <w:rFonts w:cs="Arial"/>
          <w:noProof/>
        </w:rPr>
        <w:t>(2): 161-166.</w:t>
      </w:r>
      <w:bookmarkEnd w:id="213"/>
    </w:p>
    <w:p w:rsidR="0090323A" w:rsidRPr="0090323A" w:rsidRDefault="0090323A" w:rsidP="0090323A">
      <w:pPr>
        <w:spacing w:after="0" w:line="240" w:lineRule="auto"/>
        <w:ind w:left="720" w:hanging="720"/>
        <w:jc w:val="both"/>
        <w:rPr>
          <w:rFonts w:cs="Arial"/>
          <w:noProof/>
        </w:rPr>
      </w:pPr>
      <w:bookmarkStart w:id="214" w:name="_ENREF_25"/>
      <w:r w:rsidRPr="0090323A">
        <w:rPr>
          <w:rFonts w:cs="Arial"/>
          <w:noProof/>
        </w:rPr>
        <w:t xml:space="preserve">Messadi, D. V. (2013). "Diagnostic aids for detection of oral precancerous conditions." </w:t>
      </w:r>
      <w:r w:rsidRPr="0090323A">
        <w:rPr>
          <w:rFonts w:cs="Arial"/>
          <w:noProof/>
          <w:u w:val="single"/>
        </w:rPr>
        <w:t>Int J Oral Sci</w:t>
      </w:r>
      <w:r w:rsidRPr="0090323A">
        <w:rPr>
          <w:rFonts w:cs="Arial"/>
          <w:noProof/>
        </w:rPr>
        <w:t xml:space="preserve"> </w:t>
      </w:r>
      <w:r w:rsidRPr="0090323A">
        <w:rPr>
          <w:rFonts w:cs="Arial"/>
          <w:b/>
          <w:noProof/>
        </w:rPr>
        <w:t>5</w:t>
      </w:r>
      <w:r w:rsidRPr="0090323A">
        <w:rPr>
          <w:rFonts w:cs="Arial"/>
          <w:noProof/>
        </w:rPr>
        <w:t>(2): 59-65.</w:t>
      </w:r>
      <w:bookmarkEnd w:id="214"/>
    </w:p>
    <w:p w:rsidR="0090323A" w:rsidRPr="0090323A" w:rsidRDefault="0090323A" w:rsidP="0090323A">
      <w:pPr>
        <w:spacing w:after="0" w:line="240" w:lineRule="auto"/>
        <w:ind w:left="720" w:hanging="720"/>
        <w:jc w:val="both"/>
        <w:rPr>
          <w:rFonts w:cs="Arial"/>
          <w:noProof/>
        </w:rPr>
      </w:pPr>
      <w:bookmarkStart w:id="215" w:name="_ENREF_26"/>
      <w:r w:rsidRPr="0090323A">
        <w:rPr>
          <w:rFonts w:cs="Arial"/>
          <w:noProof/>
        </w:rPr>
        <w:t xml:space="preserve">Nagao, T., N. Ikeda, et al. (2005). "Incidence rates for oral leukoplakia and lichen planus in a Japanese population." </w:t>
      </w:r>
      <w:r w:rsidRPr="0090323A">
        <w:rPr>
          <w:rFonts w:cs="Arial"/>
          <w:noProof/>
          <w:u w:val="single"/>
        </w:rPr>
        <w:t>J Oral Pathol Med</w:t>
      </w:r>
      <w:r w:rsidRPr="0090323A">
        <w:rPr>
          <w:rFonts w:cs="Arial"/>
          <w:noProof/>
        </w:rPr>
        <w:t xml:space="preserve"> </w:t>
      </w:r>
      <w:r w:rsidRPr="0090323A">
        <w:rPr>
          <w:rFonts w:cs="Arial"/>
          <w:b/>
          <w:noProof/>
        </w:rPr>
        <w:t>34</w:t>
      </w:r>
      <w:r w:rsidRPr="0090323A">
        <w:rPr>
          <w:rFonts w:cs="Arial"/>
          <w:noProof/>
        </w:rPr>
        <w:t>(9): 532-539.</w:t>
      </w:r>
      <w:bookmarkEnd w:id="215"/>
    </w:p>
    <w:p w:rsidR="0090323A" w:rsidRPr="0090323A" w:rsidRDefault="0090323A" w:rsidP="0090323A">
      <w:pPr>
        <w:spacing w:after="0" w:line="240" w:lineRule="auto"/>
        <w:ind w:left="720" w:hanging="720"/>
        <w:jc w:val="both"/>
        <w:rPr>
          <w:rFonts w:cs="Arial"/>
          <w:noProof/>
        </w:rPr>
      </w:pPr>
      <w:bookmarkStart w:id="216" w:name="_ENREF_27"/>
      <w:r w:rsidRPr="0090323A">
        <w:rPr>
          <w:rFonts w:cs="Arial"/>
          <w:noProof/>
        </w:rPr>
        <w:t xml:space="preserve">Pektas, Z. O., A. Keskin, et al. (2006). "Evaluation of nuclear morphometry and DNA ploidy status for detection of malignant and premalignant oral lesions: quantitative cytologic assessment and review of methods for cytomorphometric measurements." </w:t>
      </w:r>
      <w:r w:rsidRPr="0090323A">
        <w:rPr>
          <w:rFonts w:cs="Arial"/>
          <w:noProof/>
          <w:u w:val="single"/>
        </w:rPr>
        <w:t>J Oral Maxillofac Surg</w:t>
      </w:r>
      <w:r w:rsidRPr="0090323A">
        <w:rPr>
          <w:rFonts w:cs="Arial"/>
          <w:noProof/>
        </w:rPr>
        <w:t xml:space="preserve"> </w:t>
      </w:r>
      <w:r w:rsidRPr="0090323A">
        <w:rPr>
          <w:rFonts w:cs="Arial"/>
          <w:b/>
          <w:noProof/>
        </w:rPr>
        <w:t>64</w:t>
      </w:r>
      <w:r w:rsidRPr="0090323A">
        <w:rPr>
          <w:rFonts w:cs="Arial"/>
          <w:noProof/>
        </w:rPr>
        <w:t>(4): 628-635.</w:t>
      </w:r>
      <w:bookmarkEnd w:id="216"/>
    </w:p>
    <w:p w:rsidR="0090323A" w:rsidRPr="0090323A" w:rsidRDefault="0090323A" w:rsidP="0090323A">
      <w:pPr>
        <w:spacing w:after="0" w:line="240" w:lineRule="auto"/>
        <w:ind w:left="720" w:hanging="720"/>
        <w:jc w:val="both"/>
        <w:rPr>
          <w:rFonts w:cs="Arial"/>
          <w:noProof/>
        </w:rPr>
      </w:pPr>
      <w:bookmarkStart w:id="217" w:name="_ENREF_28"/>
      <w:r w:rsidRPr="0090323A">
        <w:rPr>
          <w:rFonts w:cs="Arial"/>
          <w:noProof/>
        </w:rPr>
        <w:t xml:space="preserve">Pentenero, M., W. Giaretti, et al. (2009). "DNA aneuploidy and dysplasia in oral potentially malignant disorders: association with cigarette smoking and site."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(10): 887-890.</w:t>
      </w:r>
      <w:bookmarkEnd w:id="217"/>
    </w:p>
    <w:p w:rsidR="0090323A" w:rsidRPr="0090323A" w:rsidRDefault="0090323A" w:rsidP="0090323A">
      <w:pPr>
        <w:spacing w:after="0" w:line="240" w:lineRule="auto"/>
        <w:ind w:left="720" w:hanging="720"/>
        <w:jc w:val="both"/>
        <w:rPr>
          <w:rFonts w:cs="Arial"/>
          <w:b/>
          <w:noProof/>
          <w:rPrChange w:id="218" w:author="sysprep" w:date="2014-12-02T13:49:00Z">
            <w:rPr>
              <w:rFonts w:cs="Arial"/>
              <w:noProof/>
            </w:rPr>
          </w:rPrChange>
        </w:rPr>
      </w:pPr>
      <w:bookmarkStart w:id="219" w:name="_ENREF_29"/>
      <w:r w:rsidRPr="0090323A">
        <w:rPr>
          <w:rFonts w:cs="Arial"/>
          <w:b/>
          <w:noProof/>
          <w:rPrChange w:id="220" w:author="sysprep" w:date="2014-12-02T13:49:00Z">
            <w:rPr>
              <w:rFonts w:cs="Arial"/>
              <w:noProof/>
            </w:rPr>
          </w:rPrChange>
        </w:rPr>
        <w:t>R_Core_Team (2014). " R: A language and environment for statistical computing."</w:t>
      </w:r>
      <w:bookmarkEnd w:id="219"/>
    </w:p>
    <w:p w:rsidR="0090323A" w:rsidRPr="0090323A" w:rsidRDefault="0090323A" w:rsidP="0090323A">
      <w:pPr>
        <w:spacing w:after="0" w:line="240" w:lineRule="auto"/>
        <w:ind w:left="720" w:hanging="720"/>
        <w:jc w:val="both"/>
        <w:rPr>
          <w:rFonts w:cs="Arial"/>
          <w:noProof/>
        </w:rPr>
      </w:pPr>
      <w:bookmarkStart w:id="221" w:name="_ENREF_30"/>
      <w:r w:rsidRPr="0090323A">
        <w:rPr>
          <w:rFonts w:cs="Arial"/>
          <w:noProof/>
        </w:rPr>
        <w:t xml:space="preserve">Ramshankar, V., V. T. Soundara, et al. (2014). "Risk Stratification of Early Stage Oral Tongue Cancers Based on HPV Status and p16 Immunoexpression." </w:t>
      </w:r>
      <w:r w:rsidRPr="0090323A">
        <w:rPr>
          <w:rFonts w:cs="Arial"/>
          <w:noProof/>
          <w:u w:val="single"/>
        </w:rPr>
        <w:t>Asian Pac J Cancer Prev</w:t>
      </w:r>
      <w:r w:rsidRPr="0090323A">
        <w:rPr>
          <w:rFonts w:cs="Arial"/>
          <w:noProof/>
        </w:rPr>
        <w:t xml:space="preserve"> </w:t>
      </w:r>
      <w:r w:rsidRPr="0090323A">
        <w:rPr>
          <w:rFonts w:cs="Arial"/>
          <w:b/>
          <w:noProof/>
        </w:rPr>
        <w:t>15</w:t>
      </w:r>
      <w:r w:rsidRPr="0090323A">
        <w:rPr>
          <w:rFonts w:cs="Arial"/>
          <w:noProof/>
        </w:rPr>
        <w:t>(19): 8351-8359.</w:t>
      </w:r>
      <w:bookmarkEnd w:id="221"/>
    </w:p>
    <w:p w:rsidR="0090323A" w:rsidRPr="0090323A" w:rsidRDefault="0090323A" w:rsidP="0090323A">
      <w:pPr>
        <w:spacing w:after="0" w:line="240" w:lineRule="auto"/>
        <w:ind w:left="720" w:hanging="720"/>
        <w:jc w:val="both"/>
        <w:rPr>
          <w:rFonts w:cs="Arial"/>
          <w:noProof/>
        </w:rPr>
      </w:pPr>
      <w:bookmarkStart w:id="222" w:name="_ENREF_31"/>
      <w:r w:rsidRPr="0090323A">
        <w:rPr>
          <w:rFonts w:cs="Arial"/>
          <w:noProof/>
        </w:rPr>
        <w:t xml:space="preserve">Remmerbach, T. W., H. Weidenbach, et al. (2003). "Earliest detection of oral cancer using non-invasive brush biopsy including DNA-image-cytometry: report on four cases."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(4): 159-166.</w:t>
      </w:r>
      <w:bookmarkEnd w:id="222"/>
    </w:p>
    <w:p w:rsidR="0090323A" w:rsidRPr="0090323A" w:rsidRDefault="0090323A" w:rsidP="0090323A">
      <w:pPr>
        <w:spacing w:after="0" w:line="240" w:lineRule="auto"/>
        <w:ind w:left="720" w:hanging="720"/>
        <w:jc w:val="both"/>
        <w:rPr>
          <w:rFonts w:cs="Arial"/>
          <w:noProof/>
        </w:rPr>
      </w:pPr>
      <w:bookmarkStart w:id="223" w:name="_ENREF_32"/>
      <w:r w:rsidRPr="0090323A">
        <w:rPr>
          <w:rFonts w:cs="Arial"/>
          <w:noProof/>
        </w:rPr>
        <w:t xml:space="preserve">Remmerbach, T. W., H. Weidenbach, et al. (2003). "Diagnostic value of nucleolar organizer regions (AgNORs) in brush biopsies of suspicious lesions of the oral cavity."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(3): 139-146.</w:t>
      </w:r>
      <w:bookmarkEnd w:id="223"/>
    </w:p>
    <w:p w:rsidR="0090323A" w:rsidRPr="0090323A" w:rsidRDefault="0090323A" w:rsidP="0090323A">
      <w:pPr>
        <w:spacing w:after="0" w:line="240" w:lineRule="auto"/>
        <w:ind w:left="720" w:hanging="720"/>
        <w:jc w:val="both"/>
        <w:rPr>
          <w:rFonts w:cs="Arial"/>
          <w:noProof/>
        </w:rPr>
      </w:pPr>
      <w:bookmarkStart w:id="224" w:name="_ENREF_33"/>
      <w:r w:rsidRPr="0090323A">
        <w:rPr>
          <w:rFonts w:cs="Arial"/>
          <w:noProof/>
        </w:rPr>
        <w:t xml:space="preserve">Remmerbach, T. W., H. Weidenbach, et al. (2001). "Cytologic and DNA-cytometric early diagnosis of oral cancer." </w:t>
      </w:r>
      <w:r w:rsidRPr="0090323A">
        <w:rPr>
          <w:rFonts w:cs="Arial"/>
          <w:noProof/>
          <w:u w:val="single"/>
        </w:rPr>
        <w:t>Anal Cell Pathol</w:t>
      </w:r>
      <w:r w:rsidRPr="0090323A">
        <w:rPr>
          <w:rFonts w:cs="Arial"/>
          <w:noProof/>
        </w:rPr>
        <w:t xml:space="preserve"> </w:t>
      </w:r>
      <w:r w:rsidRPr="0090323A">
        <w:rPr>
          <w:rFonts w:cs="Arial"/>
          <w:b/>
          <w:noProof/>
        </w:rPr>
        <w:t>22</w:t>
      </w:r>
      <w:r w:rsidRPr="0090323A">
        <w:rPr>
          <w:rFonts w:cs="Arial"/>
          <w:noProof/>
        </w:rPr>
        <w:t>(4): 211-221.</w:t>
      </w:r>
      <w:bookmarkEnd w:id="224"/>
    </w:p>
    <w:p w:rsidR="0090323A" w:rsidRPr="0090323A" w:rsidRDefault="0090323A" w:rsidP="0090323A">
      <w:pPr>
        <w:spacing w:after="0" w:line="240" w:lineRule="auto"/>
        <w:ind w:left="720" w:hanging="720"/>
        <w:jc w:val="both"/>
        <w:rPr>
          <w:rFonts w:cs="Arial"/>
          <w:noProof/>
        </w:rPr>
      </w:pPr>
      <w:bookmarkStart w:id="225" w:name="_ENREF_34"/>
      <w:r w:rsidRPr="0090323A">
        <w:rPr>
          <w:rFonts w:cs="Arial"/>
          <w:noProof/>
        </w:rPr>
        <w:t xml:space="preserve">Rhodus, N. L., A. R. Kerr, et al. (2014). "Oral cancer: leukoplakia, premalignancy, and squamous cell carcinoma." </w:t>
      </w:r>
      <w:r w:rsidRPr="0090323A">
        <w:rPr>
          <w:rFonts w:cs="Arial"/>
          <w:noProof/>
          <w:u w:val="single"/>
        </w:rPr>
        <w:t>Dent Clin North Am</w:t>
      </w:r>
      <w:r w:rsidRPr="0090323A">
        <w:rPr>
          <w:rFonts w:cs="Arial"/>
          <w:noProof/>
        </w:rPr>
        <w:t xml:space="preserve"> </w:t>
      </w:r>
      <w:r w:rsidRPr="0090323A">
        <w:rPr>
          <w:rFonts w:cs="Arial"/>
          <w:b/>
          <w:noProof/>
        </w:rPr>
        <w:t>58</w:t>
      </w:r>
      <w:r w:rsidRPr="0090323A">
        <w:rPr>
          <w:rFonts w:cs="Arial"/>
          <w:noProof/>
        </w:rPr>
        <w:t>(2): 315-340.</w:t>
      </w:r>
      <w:bookmarkEnd w:id="225"/>
    </w:p>
    <w:p w:rsidR="0090323A" w:rsidRPr="0090323A" w:rsidRDefault="0090323A" w:rsidP="0090323A">
      <w:pPr>
        <w:spacing w:after="0" w:line="240" w:lineRule="auto"/>
        <w:ind w:left="720" w:hanging="720"/>
        <w:jc w:val="both"/>
        <w:rPr>
          <w:rFonts w:cs="Arial"/>
          <w:noProof/>
        </w:rPr>
      </w:pPr>
      <w:bookmarkStart w:id="226" w:name="_ENREF_35"/>
      <w:r w:rsidRPr="0090323A">
        <w:rPr>
          <w:rFonts w:cs="Arial"/>
          <w:noProof/>
        </w:rPr>
        <w:t xml:space="preserve">Scheifele, C., A. M. Schmidt-Westhausen, et al. (2004). "The sensitivity and specificity of the OralCDx technique: evaluation of 103 cases." </w:t>
      </w:r>
      <w:r w:rsidRPr="0090323A">
        <w:rPr>
          <w:rFonts w:cs="Arial"/>
          <w:noProof/>
          <w:u w:val="single"/>
        </w:rPr>
        <w:t>Oral Oncol</w:t>
      </w:r>
      <w:r w:rsidRPr="0090323A">
        <w:rPr>
          <w:rFonts w:cs="Arial"/>
          <w:noProof/>
        </w:rPr>
        <w:t xml:space="preserve"> </w:t>
      </w:r>
      <w:r w:rsidRPr="0090323A">
        <w:rPr>
          <w:rFonts w:cs="Arial"/>
          <w:b/>
          <w:noProof/>
        </w:rPr>
        <w:t>40</w:t>
      </w:r>
      <w:r w:rsidRPr="0090323A">
        <w:rPr>
          <w:rFonts w:cs="Arial"/>
          <w:noProof/>
        </w:rPr>
        <w:t>(8): 824-828.</w:t>
      </w:r>
      <w:bookmarkEnd w:id="226"/>
    </w:p>
    <w:p w:rsidR="0090323A" w:rsidRPr="0090323A" w:rsidRDefault="0090323A" w:rsidP="0090323A">
      <w:pPr>
        <w:spacing w:after="0" w:line="240" w:lineRule="auto"/>
        <w:ind w:left="720" w:hanging="720"/>
        <w:jc w:val="both"/>
        <w:rPr>
          <w:rFonts w:cs="Arial"/>
          <w:noProof/>
        </w:rPr>
      </w:pPr>
      <w:bookmarkStart w:id="227" w:name="_ENREF_36"/>
      <w:r w:rsidRPr="0090323A">
        <w:rPr>
          <w:rFonts w:cs="Arial"/>
          <w:noProof/>
        </w:rPr>
        <w:t xml:space="preserve">Sciubba, J. J. (1999). "Improving detection of precancerous and cancerous oral lesions. Computer-assisted analysis of the oral brush biopsy. U.S. Collaborative OralCDx Study Group." </w:t>
      </w:r>
      <w:r w:rsidRPr="0090323A">
        <w:rPr>
          <w:rFonts w:cs="Arial"/>
          <w:noProof/>
          <w:u w:val="single"/>
        </w:rPr>
        <w:t>J Am Dent Assoc</w:t>
      </w:r>
      <w:r w:rsidRPr="0090323A">
        <w:rPr>
          <w:rFonts w:cs="Arial"/>
          <w:noProof/>
        </w:rPr>
        <w:t xml:space="preserve"> </w:t>
      </w:r>
      <w:r w:rsidRPr="0090323A">
        <w:rPr>
          <w:rFonts w:cs="Arial"/>
          <w:b/>
          <w:noProof/>
        </w:rPr>
        <w:t>130</w:t>
      </w:r>
      <w:r w:rsidRPr="0090323A">
        <w:rPr>
          <w:rFonts w:cs="Arial"/>
          <w:noProof/>
        </w:rPr>
        <w:t>(10): 1445-1457.</w:t>
      </w:r>
      <w:bookmarkEnd w:id="227"/>
    </w:p>
    <w:p w:rsidR="0090323A" w:rsidRPr="0090323A" w:rsidRDefault="0090323A" w:rsidP="0090323A">
      <w:pPr>
        <w:spacing w:after="0" w:line="240" w:lineRule="auto"/>
        <w:ind w:left="720" w:hanging="720"/>
        <w:jc w:val="both"/>
        <w:rPr>
          <w:rFonts w:cs="Arial"/>
          <w:noProof/>
        </w:rPr>
      </w:pPr>
      <w:bookmarkStart w:id="228" w:name="_ENREF_37"/>
      <w:r w:rsidRPr="0090323A">
        <w:rPr>
          <w:rFonts w:cs="Arial"/>
          <w:noProof/>
        </w:rPr>
        <w:t xml:space="preserve">Siegel, R., J. Ma, et al. (2014). "Cancer statistics, 2014." </w:t>
      </w:r>
      <w:r w:rsidRPr="0090323A">
        <w:rPr>
          <w:rFonts w:cs="Arial"/>
          <w:noProof/>
          <w:u w:val="single"/>
        </w:rPr>
        <w:t>CA Cancer J Clin</w:t>
      </w:r>
      <w:r w:rsidRPr="0090323A">
        <w:rPr>
          <w:rFonts w:cs="Arial"/>
          <w:noProof/>
        </w:rPr>
        <w:t xml:space="preserve"> </w:t>
      </w:r>
      <w:r w:rsidRPr="0090323A">
        <w:rPr>
          <w:rFonts w:cs="Arial"/>
          <w:b/>
          <w:noProof/>
        </w:rPr>
        <w:t>64</w:t>
      </w:r>
      <w:r w:rsidRPr="0090323A">
        <w:rPr>
          <w:rFonts w:cs="Arial"/>
          <w:noProof/>
        </w:rPr>
        <w:t>(1): 9-29.</w:t>
      </w:r>
      <w:bookmarkEnd w:id="228"/>
    </w:p>
    <w:p w:rsidR="0090323A" w:rsidRPr="0090323A" w:rsidRDefault="0090323A" w:rsidP="0090323A">
      <w:pPr>
        <w:spacing w:after="0" w:line="240" w:lineRule="auto"/>
        <w:ind w:left="720" w:hanging="720"/>
        <w:jc w:val="both"/>
        <w:rPr>
          <w:rFonts w:cs="Arial"/>
          <w:noProof/>
        </w:rPr>
      </w:pPr>
      <w:bookmarkStart w:id="229" w:name="_ENREF_38"/>
      <w:r w:rsidRPr="0090323A">
        <w:rPr>
          <w:rFonts w:cs="Arial"/>
          <w:noProof/>
        </w:rPr>
        <w:t xml:space="preserve">Silverman, S., Jr. (2001). "Demographics and occurrence of oral and pharyngeal cancers. The outcomes, the trends, the challenge." </w:t>
      </w:r>
      <w:r w:rsidRPr="0090323A">
        <w:rPr>
          <w:rFonts w:cs="Arial"/>
          <w:noProof/>
          <w:u w:val="single"/>
        </w:rPr>
        <w:t>J Am Dent Assoc</w:t>
      </w:r>
      <w:r w:rsidRPr="0090323A">
        <w:rPr>
          <w:rFonts w:cs="Arial"/>
          <w:noProof/>
        </w:rPr>
        <w:t xml:space="preserve"> </w:t>
      </w:r>
      <w:r w:rsidRPr="0090323A">
        <w:rPr>
          <w:rFonts w:cs="Arial"/>
          <w:b/>
          <w:noProof/>
        </w:rPr>
        <w:t>132 Suppl</w:t>
      </w:r>
      <w:r w:rsidRPr="0090323A">
        <w:rPr>
          <w:rFonts w:cs="Arial"/>
          <w:noProof/>
        </w:rPr>
        <w:t>: 7S-11S.</w:t>
      </w:r>
      <w:bookmarkEnd w:id="229"/>
    </w:p>
    <w:p w:rsidR="0090323A" w:rsidRPr="0090323A" w:rsidRDefault="0090323A" w:rsidP="0090323A">
      <w:pPr>
        <w:spacing w:after="0" w:line="240" w:lineRule="auto"/>
        <w:ind w:left="720" w:hanging="720"/>
        <w:jc w:val="both"/>
        <w:rPr>
          <w:rFonts w:cs="Arial"/>
          <w:noProof/>
        </w:rPr>
      </w:pPr>
      <w:bookmarkStart w:id="230" w:name="_ENREF_39"/>
      <w:r w:rsidRPr="0090323A">
        <w:rPr>
          <w:rFonts w:cs="Arial"/>
          <w:noProof/>
        </w:rPr>
        <w:t xml:space="preserve">Stelow, E. B. and S. E. Mills (2005). "Squamous cell carcinoma variants of the upper aerodigestive tract." </w:t>
      </w:r>
      <w:r w:rsidRPr="0090323A">
        <w:rPr>
          <w:rFonts w:cs="Arial"/>
          <w:noProof/>
          <w:u w:val="single"/>
        </w:rPr>
        <w:t>Am J Clin Pathol</w:t>
      </w:r>
      <w:r w:rsidRPr="0090323A">
        <w:rPr>
          <w:rFonts w:cs="Arial"/>
          <w:noProof/>
        </w:rPr>
        <w:t xml:space="preserve"> </w:t>
      </w:r>
      <w:r w:rsidRPr="0090323A">
        <w:rPr>
          <w:rFonts w:cs="Arial"/>
          <w:b/>
          <w:noProof/>
        </w:rPr>
        <w:t>124 Suppl</w:t>
      </w:r>
      <w:r w:rsidRPr="0090323A">
        <w:rPr>
          <w:rFonts w:cs="Arial"/>
          <w:noProof/>
        </w:rPr>
        <w:t>: S96-109.</w:t>
      </w:r>
      <w:bookmarkEnd w:id="230"/>
    </w:p>
    <w:p w:rsidR="0090323A" w:rsidRPr="0090323A" w:rsidRDefault="0090323A" w:rsidP="0090323A">
      <w:pPr>
        <w:spacing w:after="0" w:line="240" w:lineRule="auto"/>
        <w:ind w:left="720" w:hanging="720"/>
        <w:jc w:val="both"/>
        <w:rPr>
          <w:rFonts w:cs="Arial"/>
          <w:noProof/>
        </w:rPr>
      </w:pPr>
      <w:bookmarkStart w:id="231" w:name="_ENREF_40"/>
      <w:r w:rsidRPr="0090323A">
        <w:rPr>
          <w:rFonts w:cs="Arial"/>
          <w:noProof/>
        </w:rPr>
        <w:t xml:space="preserve">van der Waal, I. (2014). "Oral potentially malignant disorders: is malignant transformation predictable and preventable?" </w:t>
      </w:r>
      <w:r w:rsidRPr="0090323A">
        <w:rPr>
          <w:rFonts w:cs="Arial"/>
          <w:noProof/>
          <w:u w:val="single"/>
        </w:rPr>
        <w:t>Med Oral Patol Oral Cir Bucal</w:t>
      </w:r>
      <w:r w:rsidRPr="0090323A">
        <w:rPr>
          <w:rFonts w:cs="Arial"/>
          <w:noProof/>
        </w:rPr>
        <w:t xml:space="preserve"> </w:t>
      </w:r>
      <w:r w:rsidRPr="0090323A">
        <w:rPr>
          <w:rFonts w:cs="Arial"/>
          <w:b/>
          <w:noProof/>
        </w:rPr>
        <w:t>19</w:t>
      </w:r>
      <w:r w:rsidRPr="0090323A">
        <w:rPr>
          <w:rFonts w:cs="Arial"/>
          <w:noProof/>
        </w:rPr>
        <w:t>(4): e386-390.</w:t>
      </w:r>
      <w:bookmarkEnd w:id="231"/>
    </w:p>
    <w:p w:rsidR="0090323A" w:rsidRPr="0090323A" w:rsidRDefault="0090323A" w:rsidP="0090323A">
      <w:pPr>
        <w:spacing w:after="0" w:line="240" w:lineRule="auto"/>
        <w:ind w:left="720" w:hanging="720"/>
        <w:jc w:val="both"/>
        <w:rPr>
          <w:rFonts w:cs="Arial"/>
          <w:noProof/>
        </w:rPr>
      </w:pPr>
      <w:bookmarkStart w:id="232" w:name="_ENREF_41"/>
      <w:r w:rsidRPr="0090323A">
        <w:rPr>
          <w:rFonts w:cs="Arial"/>
          <w:noProof/>
        </w:rPr>
        <w:t xml:space="preserve">Vijayavel, T. and N. Aswath (2013). "Correlation between histological grading and ploidy status in potentially malignant disorders of the oral mucosa: A flow cytometric analysis." </w:t>
      </w:r>
      <w:r w:rsidRPr="0090323A">
        <w:rPr>
          <w:rFonts w:cs="Arial"/>
          <w:noProof/>
          <w:u w:val="single"/>
        </w:rPr>
        <w:t>J Oral Maxillofac Pathol</w:t>
      </w:r>
      <w:r w:rsidRPr="0090323A">
        <w:rPr>
          <w:rFonts w:cs="Arial"/>
          <w:noProof/>
        </w:rPr>
        <w:t xml:space="preserve"> </w:t>
      </w:r>
      <w:r w:rsidRPr="0090323A">
        <w:rPr>
          <w:rFonts w:cs="Arial"/>
          <w:b/>
          <w:noProof/>
        </w:rPr>
        <w:t>17</w:t>
      </w:r>
      <w:r w:rsidRPr="0090323A">
        <w:rPr>
          <w:rFonts w:cs="Arial"/>
          <w:noProof/>
        </w:rPr>
        <w:t>(2): 169-175.</w:t>
      </w:r>
      <w:bookmarkEnd w:id="232"/>
    </w:p>
    <w:p w:rsidR="0090323A" w:rsidRPr="0090323A" w:rsidRDefault="0090323A" w:rsidP="0090323A">
      <w:pPr>
        <w:spacing w:after="0" w:line="240" w:lineRule="auto"/>
        <w:ind w:left="720" w:hanging="720"/>
        <w:jc w:val="both"/>
        <w:rPr>
          <w:rFonts w:cs="Arial"/>
          <w:b/>
          <w:noProof/>
          <w:rPrChange w:id="233" w:author="sysprep" w:date="2014-12-02T13:48:00Z">
            <w:rPr>
              <w:rFonts w:cs="Arial"/>
              <w:noProof/>
            </w:rPr>
          </w:rPrChange>
        </w:rPr>
      </w:pPr>
      <w:bookmarkStart w:id="234" w:name="_ENREF_42"/>
      <w:r w:rsidRPr="0090323A">
        <w:rPr>
          <w:rFonts w:cs="Arial"/>
          <w:b/>
          <w:noProof/>
          <w:rPrChange w:id="235" w:author="sysprep" w:date="2014-12-02T13:48:00Z">
            <w:rPr>
              <w:rFonts w:cs="Arial"/>
              <w:noProof/>
            </w:rPr>
          </w:rPrChange>
        </w:rPr>
        <w:t xml:space="preserve">Wand, M. P. J., M.C. (2000). </w:t>
      </w:r>
      <w:r w:rsidRPr="0090323A">
        <w:rPr>
          <w:rFonts w:cs="Arial"/>
          <w:b/>
          <w:noProof/>
          <w:u w:val="single"/>
          <w:rPrChange w:id="236" w:author="sysprep" w:date="2014-12-02T13:48:00Z">
            <w:rPr>
              <w:rFonts w:cs="Arial"/>
              <w:noProof/>
              <w:u w:val="single"/>
            </w:rPr>
          </w:rPrChange>
        </w:rPr>
        <w:t>Kernel Smoothing</w:t>
      </w:r>
      <w:r w:rsidRPr="0090323A">
        <w:rPr>
          <w:rFonts w:cs="Arial"/>
          <w:b/>
          <w:noProof/>
          <w:rPrChange w:id="237" w:author="sysprep" w:date="2014-12-02T13:48:00Z">
            <w:rPr>
              <w:rFonts w:cs="Arial"/>
              <w:noProof/>
            </w:rPr>
          </w:rPrChange>
        </w:rPr>
        <w:t>, Taylor &amp; Francis.</w:t>
      </w:r>
      <w:bookmarkEnd w:id="234"/>
    </w:p>
    <w:p w:rsidR="0090323A" w:rsidRPr="0090323A" w:rsidRDefault="0090323A" w:rsidP="0090323A">
      <w:pPr>
        <w:spacing w:after="0" w:line="240" w:lineRule="auto"/>
        <w:ind w:left="720" w:hanging="720"/>
        <w:jc w:val="both"/>
        <w:rPr>
          <w:rFonts w:cs="Arial"/>
          <w:noProof/>
        </w:rPr>
      </w:pPr>
      <w:bookmarkStart w:id="238" w:name="_ENREF_43"/>
      <w:r w:rsidRPr="0090323A">
        <w:rPr>
          <w:rFonts w:cs="Arial"/>
          <w:noProof/>
        </w:rPr>
        <w:t xml:space="preserve">Warnakulasuriya, S. (2009). "Global epidemiology of oral and oropharyngeal cancer."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(4-5): 309-316.</w:t>
      </w:r>
      <w:bookmarkEnd w:id="238"/>
    </w:p>
    <w:p w:rsidR="0090323A" w:rsidRPr="0090323A" w:rsidRDefault="0090323A" w:rsidP="0090323A">
      <w:pPr>
        <w:spacing w:line="240" w:lineRule="auto"/>
        <w:ind w:left="720" w:hanging="720"/>
        <w:jc w:val="both"/>
        <w:rPr>
          <w:rFonts w:cs="Arial"/>
          <w:noProof/>
        </w:rPr>
      </w:pPr>
      <w:bookmarkStart w:id="239" w:name="_ENREF_44"/>
      <w:r w:rsidRPr="0090323A">
        <w:rPr>
          <w:rFonts w:cs="Arial"/>
          <w:noProof/>
        </w:rPr>
        <w:t xml:space="preserve">Warnakulasuriya, S., N. W. Johnson, et al. (2007). "Nomenclature and classification of potentially malignant disorders of the oral mucosa." </w:t>
      </w:r>
      <w:r w:rsidRPr="0090323A">
        <w:rPr>
          <w:rFonts w:cs="Arial"/>
          <w:noProof/>
          <w:u w:val="single"/>
        </w:rPr>
        <w:t>J Oral Pathol Med</w:t>
      </w:r>
      <w:r w:rsidRPr="0090323A">
        <w:rPr>
          <w:rFonts w:cs="Arial"/>
          <w:noProof/>
        </w:rPr>
        <w:t xml:space="preserve"> </w:t>
      </w:r>
      <w:r w:rsidRPr="0090323A">
        <w:rPr>
          <w:rFonts w:cs="Arial"/>
          <w:b/>
          <w:noProof/>
        </w:rPr>
        <w:t>36</w:t>
      </w:r>
      <w:r w:rsidRPr="0090323A">
        <w:rPr>
          <w:rFonts w:cs="Arial"/>
          <w:noProof/>
        </w:rPr>
        <w:t>(10): 575-580.</w:t>
      </w:r>
      <w:bookmarkEnd w:id="239"/>
    </w:p>
    <w:p w:rsidR="0090323A" w:rsidRDefault="0090323A" w:rsidP="0090323A">
      <w:pPr>
        <w:spacing w:line="240" w:lineRule="auto"/>
        <w:jc w:val="both"/>
        <w:rPr>
          <w:rFonts w:cs="Arial"/>
          <w:noProof/>
        </w:rPr>
      </w:pPr>
    </w:p>
    <w:p w:rsidR="00ED4DE6" w:rsidRPr="006A2035" w:rsidRDefault="00EE4021" w:rsidP="00303E3C">
      <w:pPr>
        <w:spacing w:line="480" w:lineRule="auto"/>
        <w:jc w:val="both"/>
        <w:rPr>
          <w:rFonts w:ascii="Arial" w:hAnsi="Arial" w:cs="Arial"/>
        </w:rPr>
      </w:pPr>
      <w:r>
        <w:rPr>
          <w:rFonts w:ascii="Arial" w:hAnsi="Arial" w:cs="Arial"/>
        </w:rPr>
        <w:fldChar w:fldCharType="end"/>
      </w:r>
    </w:p>
    <w:sectPr w:rsidR="00ED4DE6" w:rsidRPr="006A2035" w:rsidSect="00943170">
      <w:head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sysprep" w:date="2014-12-01T14:09:00Z" w:initials="s">
    <w:p w:rsidR="00821EDE" w:rsidRDefault="00821EDE">
      <w:pPr>
        <w:pStyle w:val="CommentText"/>
      </w:pPr>
      <w:r>
        <w:rPr>
          <w:rStyle w:val="CommentReference"/>
        </w:rPr>
        <w:annotationRef/>
      </w:r>
      <w:r>
        <w:t>Please add reference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EDE" w:rsidRDefault="00821EDE" w:rsidP="00156F07">
      <w:pPr>
        <w:spacing w:after="0" w:line="240" w:lineRule="auto"/>
      </w:pPr>
      <w:r>
        <w:separator/>
      </w:r>
    </w:p>
  </w:endnote>
  <w:endnote w:type="continuationSeparator" w:id="0">
    <w:p w:rsidR="00821EDE" w:rsidRDefault="00821EDE"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EDE" w:rsidRDefault="00821EDE" w:rsidP="00156F07">
      <w:pPr>
        <w:spacing w:after="0" w:line="240" w:lineRule="auto"/>
      </w:pPr>
      <w:r>
        <w:separator/>
      </w:r>
    </w:p>
  </w:footnote>
  <w:footnote w:type="continuationSeparator" w:id="0">
    <w:p w:rsidR="00821EDE" w:rsidRDefault="00821EDE" w:rsidP="0015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EDE" w:rsidRDefault="00821EDE">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90323A">
      <w:rPr>
        <w:noProof/>
      </w:rPr>
      <w:t>27</w:t>
    </w:r>
    <w:r>
      <w:rPr>
        <w:noProof/>
      </w:rPr>
      <w:fldChar w:fldCharType="end"/>
    </w:r>
  </w:p>
  <w:p w:rsidR="00821EDE" w:rsidRDefault="00821EDE" w:rsidP="00CE3A7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trackRevisions/>
  <w:defaultTabStop w:val="720"/>
  <w:drawingGridHorizontalSpacing w:val="110"/>
  <w:displayHorizontalDrawingGridEvery w:val="2"/>
  <w:characterSpacingControl w:val="doNotCompress"/>
  <w:doNotValidateAgainstSchema/>
  <w:doNotDemarcateInvalidXml/>
  <w:hdrShapeDefaults>
    <o:shapedefaults v:ext="edit" spidmax="378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3&lt;/item&gt;&lt;item&gt;4&lt;/item&gt;&lt;item&gt;5&lt;/item&gt;&lt;/record-ids&gt;&lt;/item&gt;&lt;/Libraries&gt;"/>
  </w:docVars>
  <w:rsids>
    <w:rsidRoot w:val="00AB319E"/>
    <w:rsid w:val="0000200D"/>
    <w:rsid w:val="00003471"/>
    <w:rsid w:val="00003B11"/>
    <w:rsid w:val="00011797"/>
    <w:rsid w:val="00013F15"/>
    <w:rsid w:val="00021344"/>
    <w:rsid w:val="000253D8"/>
    <w:rsid w:val="00030A6B"/>
    <w:rsid w:val="00030C15"/>
    <w:rsid w:val="00031551"/>
    <w:rsid w:val="00044A3F"/>
    <w:rsid w:val="00044F02"/>
    <w:rsid w:val="00046C67"/>
    <w:rsid w:val="00046FF7"/>
    <w:rsid w:val="00067B3E"/>
    <w:rsid w:val="00067EBC"/>
    <w:rsid w:val="000704C6"/>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27C"/>
    <w:rsid w:val="000D4A8D"/>
    <w:rsid w:val="000E75CD"/>
    <w:rsid w:val="000F7ECC"/>
    <w:rsid w:val="0010521B"/>
    <w:rsid w:val="0011168E"/>
    <w:rsid w:val="00112D1D"/>
    <w:rsid w:val="00113A47"/>
    <w:rsid w:val="00116895"/>
    <w:rsid w:val="001200A8"/>
    <w:rsid w:val="00122CF8"/>
    <w:rsid w:val="00130575"/>
    <w:rsid w:val="00136D74"/>
    <w:rsid w:val="00137672"/>
    <w:rsid w:val="00142692"/>
    <w:rsid w:val="00156F07"/>
    <w:rsid w:val="001574E1"/>
    <w:rsid w:val="001637C9"/>
    <w:rsid w:val="001676C4"/>
    <w:rsid w:val="0017425C"/>
    <w:rsid w:val="0018127F"/>
    <w:rsid w:val="001819E7"/>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7363"/>
    <w:rsid w:val="00227B0B"/>
    <w:rsid w:val="00236239"/>
    <w:rsid w:val="0023664C"/>
    <w:rsid w:val="00250861"/>
    <w:rsid w:val="00252C99"/>
    <w:rsid w:val="002622B6"/>
    <w:rsid w:val="0027102D"/>
    <w:rsid w:val="0027358D"/>
    <w:rsid w:val="0028659E"/>
    <w:rsid w:val="002932D4"/>
    <w:rsid w:val="002A69E9"/>
    <w:rsid w:val="002B1ADD"/>
    <w:rsid w:val="002B1F6C"/>
    <w:rsid w:val="002C2DD1"/>
    <w:rsid w:val="002C61CA"/>
    <w:rsid w:val="002D5323"/>
    <w:rsid w:val="002D5581"/>
    <w:rsid w:val="002E01B9"/>
    <w:rsid w:val="002E4F71"/>
    <w:rsid w:val="002E5C8A"/>
    <w:rsid w:val="002E648B"/>
    <w:rsid w:val="00303E3C"/>
    <w:rsid w:val="00307525"/>
    <w:rsid w:val="00312C38"/>
    <w:rsid w:val="003162D2"/>
    <w:rsid w:val="00317EA8"/>
    <w:rsid w:val="00321F1C"/>
    <w:rsid w:val="003274CE"/>
    <w:rsid w:val="00327BCC"/>
    <w:rsid w:val="00330C7C"/>
    <w:rsid w:val="00331350"/>
    <w:rsid w:val="00334B7B"/>
    <w:rsid w:val="003355E3"/>
    <w:rsid w:val="00341178"/>
    <w:rsid w:val="00342D91"/>
    <w:rsid w:val="00344977"/>
    <w:rsid w:val="003457B0"/>
    <w:rsid w:val="00346974"/>
    <w:rsid w:val="00350709"/>
    <w:rsid w:val="00352954"/>
    <w:rsid w:val="003537BD"/>
    <w:rsid w:val="003705AD"/>
    <w:rsid w:val="003773C4"/>
    <w:rsid w:val="003824D7"/>
    <w:rsid w:val="003866B3"/>
    <w:rsid w:val="00396C75"/>
    <w:rsid w:val="003978B0"/>
    <w:rsid w:val="003A4169"/>
    <w:rsid w:val="003B71E4"/>
    <w:rsid w:val="003B7650"/>
    <w:rsid w:val="003C19EB"/>
    <w:rsid w:val="003C4AEA"/>
    <w:rsid w:val="003E7166"/>
    <w:rsid w:val="003F7B6A"/>
    <w:rsid w:val="004124CA"/>
    <w:rsid w:val="00412F5D"/>
    <w:rsid w:val="00414E45"/>
    <w:rsid w:val="00415AF5"/>
    <w:rsid w:val="00416B47"/>
    <w:rsid w:val="00425C8B"/>
    <w:rsid w:val="004274D3"/>
    <w:rsid w:val="00427C44"/>
    <w:rsid w:val="004313F1"/>
    <w:rsid w:val="0043448B"/>
    <w:rsid w:val="00437CB6"/>
    <w:rsid w:val="00441688"/>
    <w:rsid w:val="0044501A"/>
    <w:rsid w:val="00454C8F"/>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F06BF"/>
    <w:rsid w:val="004F16C7"/>
    <w:rsid w:val="004F7893"/>
    <w:rsid w:val="005002B8"/>
    <w:rsid w:val="005002D4"/>
    <w:rsid w:val="005042A5"/>
    <w:rsid w:val="00515839"/>
    <w:rsid w:val="00516B32"/>
    <w:rsid w:val="00530DF0"/>
    <w:rsid w:val="00536B9F"/>
    <w:rsid w:val="00544153"/>
    <w:rsid w:val="00552E1B"/>
    <w:rsid w:val="005563F7"/>
    <w:rsid w:val="0055662A"/>
    <w:rsid w:val="00560EE1"/>
    <w:rsid w:val="00562591"/>
    <w:rsid w:val="00570EE4"/>
    <w:rsid w:val="005717EE"/>
    <w:rsid w:val="005939E1"/>
    <w:rsid w:val="00595A31"/>
    <w:rsid w:val="00596654"/>
    <w:rsid w:val="005A2683"/>
    <w:rsid w:val="005A7DAF"/>
    <w:rsid w:val="005B2286"/>
    <w:rsid w:val="005C0CCF"/>
    <w:rsid w:val="005C36B5"/>
    <w:rsid w:val="005C3EE3"/>
    <w:rsid w:val="005C4D18"/>
    <w:rsid w:val="005D2D21"/>
    <w:rsid w:val="005D74D5"/>
    <w:rsid w:val="005E4ACB"/>
    <w:rsid w:val="005F2123"/>
    <w:rsid w:val="005F2245"/>
    <w:rsid w:val="005F6BC2"/>
    <w:rsid w:val="005F7B16"/>
    <w:rsid w:val="00605150"/>
    <w:rsid w:val="0060661B"/>
    <w:rsid w:val="00611A24"/>
    <w:rsid w:val="00615072"/>
    <w:rsid w:val="006206A5"/>
    <w:rsid w:val="0062247F"/>
    <w:rsid w:val="006320B4"/>
    <w:rsid w:val="00642226"/>
    <w:rsid w:val="00642594"/>
    <w:rsid w:val="00644DCF"/>
    <w:rsid w:val="006465D0"/>
    <w:rsid w:val="00656A30"/>
    <w:rsid w:val="0066207B"/>
    <w:rsid w:val="00662AE7"/>
    <w:rsid w:val="00670539"/>
    <w:rsid w:val="00670618"/>
    <w:rsid w:val="00671A73"/>
    <w:rsid w:val="00672402"/>
    <w:rsid w:val="00672578"/>
    <w:rsid w:val="0067638E"/>
    <w:rsid w:val="00677E13"/>
    <w:rsid w:val="00686532"/>
    <w:rsid w:val="00696B78"/>
    <w:rsid w:val="006A1AE3"/>
    <w:rsid w:val="006A2035"/>
    <w:rsid w:val="006A60B2"/>
    <w:rsid w:val="006B05A9"/>
    <w:rsid w:val="006B3B07"/>
    <w:rsid w:val="006B494E"/>
    <w:rsid w:val="006B5F9A"/>
    <w:rsid w:val="006B7042"/>
    <w:rsid w:val="006C0512"/>
    <w:rsid w:val="006C1E98"/>
    <w:rsid w:val="006C70A9"/>
    <w:rsid w:val="006D6ABA"/>
    <w:rsid w:val="006E1622"/>
    <w:rsid w:val="006E187C"/>
    <w:rsid w:val="006E307C"/>
    <w:rsid w:val="006F6D1E"/>
    <w:rsid w:val="006F6E25"/>
    <w:rsid w:val="007057A2"/>
    <w:rsid w:val="007157E1"/>
    <w:rsid w:val="00720C52"/>
    <w:rsid w:val="007229C6"/>
    <w:rsid w:val="00725992"/>
    <w:rsid w:val="007309FC"/>
    <w:rsid w:val="007408CF"/>
    <w:rsid w:val="0074153E"/>
    <w:rsid w:val="007500E0"/>
    <w:rsid w:val="007534BF"/>
    <w:rsid w:val="00763F33"/>
    <w:rsid w:val="00764F0A"/>
    <w:rsid w:val="007665EB"/>
    <w:rsid w:val="007745EC"/>
    <w:rsid w:val="00775F37"/>
    <w:rsid w:val="00777235"/>
    <w:rsid w:val="00791806"/>
    <w:rsid w:val="007942DD"/>
    <w:rsid w:val="0079572F"/>
    <w:rsid w:val="00795797"/>
    <w:rsid w:val="007A39A4"/>
    <w:rsid w:val="007A4281"/>
    <w:rsid w:val="007B4E57"/>
    <w:rsid w:val="007B7ECA"/>
    <w:rsid w:val="007C3BA7"/>
    <w:rsid w:val="007C575F"/>
    <w:rsid w:val="007C7ACE"/>
    <w:rsid w:val="007D36B0"/>
    <w:rsid w:val="007D52F5"/>
    <w:rsid w:val="007D6425"/>
    <w:rsid w:val="007F220E"/>
    <w:rsid w:val="007F2CAA"/>
    <w:rsid w:val="007F4B3B"/>
    <w:rsid w:val="00801376"/>
    <w:rsid w:val="00801B5D"/>
    <w:rsid w:val="00801DBF"/>
    <w:rsid w:val="00802962"/>
    <w:rsid w:val="00807A95"/>
    <w:rsid w:val="00812517"/>
    <w:rsid w:val="00812C13"/>
    <w:rsid w:val="0081493E"/>
    <w:rsid w:val="00815494"/>
    <w:rsid w:val="008212B8"/>
    <w:rsid w:val="00821EDE"/>
    <w:rsid w:val="0082549D"/>
    <w:rsid w:val="00834C5F"/>
    <w:rsid w:val="00834D11"/>
    <w:rsid w:val="0084169D"/>
    <w:rsid w:val="0084306B"/>
    <w:rsid w:val="00844348"/>
    <w:rsid w:val="00854E18"/>
    <w:rsid w:val="008740CA"/>
    <w:rsid w:val="008753ED"/>
    <w:rsid w:val="00875FA4"/>
    <w:rsid w:val="0088091E"/>
    <w:rsid w:val="008815F5"/>
    <w:rsid w:val="00883AF2"/>
    <w:rsid w:val="00887B89"/>
    <w:rsid w:val="008A05A4"/>
    <w:rsid w:val="008A3AC7"/>
    <w:rsid w:val="008B0BAA"/>
    <w:rsid w:val="008B2D9B"/>
    <w:rsid w:val="008B2FA0"/>
    <w:rsid w:val="008B7260"/>
    <w:rsid w:val="008C022B"/>
    <w:rsid w:val="008C6138"/>
    <w:rsid w:val="008D63BF"/>
    <w:rsid w:val="008E6D0B"/>
    <w:rsid w:val="008F3BEF"/>
    <w:rsid w:val="0090323A"/>
    <w:rsid w:val="009044E8"/>
    <w:rsid w:val="00915C47"/>
    <w:rsid w:val="00917F4A"/>
    <w:rsid w:val="00920687"/>
    <w:rsid w:val="00920E4D"/>
    <w:rsid w:val="009237AA"/>
    <w:rsid w:val="00934793"/>
    <w:rsid w:val="00943170"/>
    <w:rsid w:val="00945912"/>
    <w:rsid w:val="00951157"/>
    <w:rsid w:val="00953570"/>
    <w:rsid w:val="009612BB"/>
    <w:rsid w:val="00972AAD"/>
    <w:rsid w:val="00982877"/>
    <w:rsid w:val="00983FD6"/>
    <w:rsid w:val="009842B7"/>
    <w:rsid w:val="00984E55"/>
    <w:rsid w:val="00990130"/>
    <w:rsid w:val="009922C3"/>
    <w:rsid w:val="009B0716"/>
    <w:rsid w:val="009B2F02"/>
    <w:rsid w:val="009B3CD2"/>
    <w:rsid w:val="009B65A7"/>
    <w:rsid w:val="009C20F5"/>
    <w:rsid w:val="009C61F8"/>
    <w:rsid w:val="009C6E44"/>
    <w:rsid w:val="009C7AB7"/>
    <w:rsid w:val="009D295B"/>
    <w:rsid w:val="009D75BB"/>
    <w:rsid w:val="009E0AA0"/>
    <w:rsid w:val="009E2F99"/>
    <w:rsid w:val="009E5C08"/>
    <w:rsid w:val="00A10348"/>
    <w:rsid w:val="00A10643"/>
    <w:rsid w:val="00A163AF"/>
    <w:rsid w:val="00A20EAE"/>
    <w:rsid w:val="00A212E3"/>
    <w:rsid w:val="00A25E6D"/>
    <w:rsid w:val="00A266D8"/>
    <w:rsid w:val="00A26E06"/>
    <w:rsid w:val="00A300FD"/>
    <w:rsid w:val="00A35D75"/>
    <w:rsid w:val="00A41590"/>
    <w:rsid w:val="00A4355C"/>
    <w:rsid w:val="00A4470B"/>
    <w:rsid w:val="00A46F9D"/>
    <w:rsid w:val="00A55F83"/>
    <w:rsid w:val="00A57FA4"/>
    <w:rsid w:val="00A63F10"/>
    <w:rsid w:val="00A71E4A"/>
    <w:rsid w:val="00A731BC"/>
    <w:rsid w:val="00A7686E"/>
    <w:rsid w:val="00A801B0"/>
    <w:rsid w:val="00A86703"/>
    <w:rsid w:val="00A9053C"/>
    <w:rsid w:val="00A92A4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500A"/>
    <w:rsid w:val="00AE79A5"/>
    <w:rsid w:val="00AF1BE6"/>
    <w:rsid w:val="00AF1E8F"/>
    <w:rsid w:val="00AF7CCF"/>
    <w:rsid w:val="00B00484"/>
    <w:rsid w:val="00B0149E"/>
    <w:rsid w:val="00B02E0A"/>
    <w:rsid w:val="00B04360"/>
    <w:rsid w:val="00B05479"/>
    <w:rsid w:val="00B06DA4"/>
    <w:rsid w:val="00B10BF0"/>
    <w:rsid w:val="00B1331F"/>
    <w:rsid w:val="00B176DF"/>
    <w:rsid w:val="00B176EA"/>
    <w:rsid w:val="00B23361"/>
    <w:rsid w:val="00B236AC"/>
    <w:rsid w:val="00B3154B"/>
    <w:rsid w:val="00B359F5"/>
    <w:rsid w:val="00B44EF5"/>
    <w:rsid w:val="00B51501"/>
    <w:rsid w:val="00B60150"/>
    <w:rsid w:val="00B63F80"/>
    <w:rsid w:val="00B651A5"/>
    <w:rsid w:val="00B66E02"/>
    <w:rsid w:val="00B67F22"/>
    <w:rsid w:val="00B73C8D"/>
    <w:rsid w:val="00B74D07"/>
    <w:rsid w:val="00B750F1"/>
    <w:rsid w:val="00B75992"/>
    <w:rsid w:val="00B866DF"/>
    <w:rsid w:val="00B90D8B"/>
    <w:rsid w:val="00B91953"/>
    <w:rsid w:val="00BB3922"/>
    <w:rsid w:val="00BB4287"/>
    <w:rsid w:val="00BB7181"/>
    <w:rsid w:val="00BC34B3"/>
    <w:rsid w:val="00BC3C4A"/>
    <w:rsid w:val="00BC6844"/>
    <w:rsid w:val="00BD062D"/>
    <w:rsid w:val="00BD51FB"/>
    <w:rsid w:val="00BD60C6"/>
    <w:rsid w:val="00BD6C38"/>
    <w:rsid w:val="00BE3F4B"/>
    <w:rsid w:val="00BE537D"/>
    <w:rsid w:val="00BE6867"/>
    <w:rsid w:val="00BF1C0A"/>
    <w:rsid w:val="00BF552B"/>
    <w:rsid w:val="00BF7F8A"/>
    <w:rsid w:val="00C01C50"/>
    <w:rsid w:val="00C0534C"/>
    <w:rsid w:val="00C07045"/>
    <w:rsid w:val="00C103CA"/>
    <w:rsid w:val="00C16C6E"/>
    <w:rsid w:val="00C232CF"/>
    <w:rsid w:val="00C376E6"/>
    <w:rsid w:val="00C40A38"/>
    <w:rsid w:val="00C51346"/>
    <w:rsid w:val="00C5183F"/>
    <w:rsid w:val="00C54777"/>
    <w:rsid w:val="00C576E0"/>
    <w:rsid w:val="00C579BC"/>
    <w:rsid w:val="00C57A49"/>
    <w:rsid w:val="00C72676"/>
    <w:rsid w:val="00C83A16"/>
    <w:rsid w:val="00C84DDF"/>
    <w:rsid w:val="00C866E1"/>
    <w:rsid w:val="00C967B3"/>
    <w:rsid w:val="00CA1A4C"/>
    <w:rsid w:val="00CA68D0"/>
    <w:rsid w:val="00CB1460"/>
    <w:rsid w:val="00CB4EF8"/>
    <w:rsid w:val="00CB6F74"/>
    <w:rsid w:val="00CB7926"/>
    <w:rsid w:val="00CC2256"/>
    <w:rsid w:val="00CC3294"/>
    <w:rsid w:val="00CC3B4A"/>
    <w:rsid w:val="00CD42A6"/>
    <w:rsid w:val="00CE3A72"/>
    <w:rsid w:val="00CE60AE"/>
    <w:rsid w:val="00CF32EE"/>
    <w:rsid w:val="00CF4100"/>
    <w:rsid w:val="00D041CD"/>
    <w:rsid w:val="00D05C38"/>
    <w:rsid w:val="00D12AF1"/>
    <w:rsid w:val="00D13F97"/>
    <w:rsid w:val="00D1406C"/>
    <w:rsid w:val="00D224F6"/>
    <w:rsid w:val="00D32C6E"/>
    <w:rsid w:val="00D349F3"/>
    <w:rsid w:val="00D36EA8"/>
    <w:rsid w:val="00D475D0"/>
    <w:rsid w:val="00D53441"/>
    <w:rsid w:val="00D546E6"/>
    <w:rsid w:val="00D55FD4"/>
    <w:rsid w:val="00D60D3C"/>
    <w:rsid w:val="00D64CC4"/>
    <w:rsid w:val="00D65297"/>
    <w:rsid w:val="00D65BE1"/>
    <w:rsid w:val="00D67B41"/>
    <w:rsid w:val="00D769F7"/>
    <w:rsid w:val="00D80301"/>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F2A41"/>
    <w:rsid w:val="00DF3EA4"/>
    <w:rsid w:val="00DF4FE4"/>
    <w:rsid w:val="00E01757"/>
    <w:rsid w:val="00E20868"/>
    <w:rsid w:val="00E23D73"/>
    <w:rsid w:val="00E24B12"/>
    <w:rsid w:val="00E42E21"/>
    <w:rsid w:val="00E45B5F"/>
    <w:rsid w:val="00E468A4"/>
    <w:rsid w:val="00E51B4F"/>
    <w:rsid w:val="00E51B95"/>
    <w:rsid w:val="00E52FDB"/>
    <w:rsid w:val="00E625C6"/>
    <w:rsid w:val="00E6455D"/>
    <w:rsid w:val="00E73503"/>
    <w:rsid w:val="00E75ACC"/>
    <w:rsid w:val="00E81713"/>
    <w:rsid w:val="00E82E10"/>
    <w:rsid w:val="00E86574"/>
    <w:rsid w:val="00E9334B"/>
    <w:rsid w:val="00E938F3"/>
    <w:rsid w:val="00E978A2"/>
    <w:rsid w:val="00EA484D"/>
    <w:rsid w:val="00EC2061"/>
    <w:rsid w:val="00EC208D"/>
    <w:rsid w:val="00EC28E2"/>
    <w:rsid w:val="00ED1E1C"/>
    <w:rsid w:val="00ED330C"/>
    <w:rsid w:val="00ED4096"/>
    <w:rsid w:val="00ED4DE6"/>
    <w:rsid w:val="00ED70C6"/>
    <w:rsid w:val="00EE0400"/>
    <w:rsid w:val="00EE312C"/>
    <w:rsid w:val="00EE4021"/>
    <w:rsid w:val="00EE54E8"/>
    <w:rsid w:val="00F10BBA"/>
    <w:rsid w:val="00F12339"/>
    <w:rsid w:val="00F2068F"/>
    <w:rsid w:val="00F2135E"/>
    <w:rsid w:val="00F2160A"/>
    <w:rsid w:val="00F237F1"/>
    <w:rsid w:val="00F2635B"/>
    <w:rsid w:val="00F355A6"/>
    <w:rsid w:val="00F413CF"/>
    <w:rsid w:val="00F43BEC"/>
    <w:rsid w:val="00F5278F"/>
    <w:rsid w:val="00F61B2E"/>
    <w:rsid w:val="00F62AF2"/>
    <w:rsid w:val="00F768DC"/>
    <w:rsid w:val="00F77EB1"/>
    <w:rsid w:val="00F83127"/>
    <w:rsid w:val="00F94A99"/>
    <w:rsid w:val="00F94B2D"/>
    <w:rsid w:val="00FA0CA3"/>
    <w:rsid w:val="00FA3E58"/>
    <w:rsid w:val="00FB0684"/>
    <w:rsid w:val="00FB4E4B"/>
    <w:rsid w:val="00FB7593"/>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an.r-project.org/web/packages/caret/index.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ret.r-forge.r-projec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zhengsun12@vip.126.com" TargetMode="External"/><Relationship Id="rId4" Type="http://schemas.microsoft.com/office/2007/relationships/stylesWithEffects" Target="stylesWithEffects.xml"/><Relationship Id="rId9" Type="http://schemas.openxmlformats.org/officeDocument/2006/relationships/hyperlink" Target="mailto:lchen@nccu.edu"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0315C-0B75-435B-B340-6F067DFF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29</Pages>
  <Words>6590</Words>
  <Characters>77496</Characters>
  <Application>Microsoft Office Word</Application>
  <DocSecurity>0</DocSecurity>
  <Lines>645</Lines>
  <Paragraphs>167</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83919</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sysprep</cp:lastModifiedBy>
  <cp:revision>13</cp:revision>
  <cp:lastPrinted>2014-12-01T14:45:00Z</cp:lastPrinted>
  <dcterms:created xsi:type="dcterms:W3CDTF">2014-12-01T16:41:00Z</dcterms:created>
  <dcterms:modified xsi:type="dcterms:W3CDTF">2014-12-02T18:49:00Z</dcterms:modified>
</cp:coreProperties>
</file>