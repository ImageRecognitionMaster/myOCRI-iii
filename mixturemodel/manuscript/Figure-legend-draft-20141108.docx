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A9E" w:rsidRPr="00F5137E" w:rsidRDefault="00706A9E" w:rsidP="00B20A92">
      <w:pPr>
        <w:spacing w:line="480" w:lineRule="auto"/>
        <w:rPr>
          <w:ins w:id="0" w:author="Chen, Xiaoxin" w:date="2014-11-05T17:51:00Z"/>
          <w:rFonts w:ascii="Arial" w:eastAsia="Arial Unicode MS" w:hAnsi="Arial" w:cs="Arial"/>
          <w:b/>
          <w:rPrChange w:id="1" w:author="Chen, Xiaoxin" w:date="2014-11-07T10:31:00Z">
            <w:rPr>
              <w:ins w:id="2" w:author="Chen, Xiaoxin" w:date="2014-11-05T17:51:00Z"/>
              <w:rFonts w:ascii="Times" w:eastAsia="Arial Unicode MS" w:hAnsi="Times" w:cs="Arial"/>
              <w:b/>
              <w:sz w:val="28"/>
              <w:szCs w:val="28"/>
            </w:rPr>
          </w:rPrChange>
        </w:rPr>
      </w:pPr>
      <w:bookmarkStart w:id="3" w:name="_GoBack"/>
      <w:bookmarkEnd w:id="3"/>
      <w:r w:rsidRPr="00F5137E">
        <w:rPr>
          <w:rFonts w:ascii="Arial" w:eastAsia="Arial Unicode MS" w:hAnsi="Arial" w:cs="Arial"/>
          <w:b/>
          <w:rPrChange w:id="4" w:author="Chen, Xiaoxin" w:date="2014-11-07T10:31:00Z">
            <w:rPr>
              <w:rFonts w:ascii="Times" w:eastAsia="Arial Unicode MS" w:hAnsi="Times" w:cs="Arial"/>
              <w:b/>
              <w:sz w:val="28"/>
              <w:szCs w:val="28"/>
            </w:rPr>
          </w:rPrChange>
        </w:rPr>
        <w:t>Figure Legends</w:t>
      </w:r>
    </w:p>
    <w:p w:rsidR="00B20A92" w:rsidRPr="00FA795A" w:rsidDel="00D53514" w:rsidRDefault="00B20A92" w:rsidP="00B20A92">
      <w:pPr>
        <w:spacing w:line="480" w:lineRule="auto"/>
        <w:rPr>
          <w:del w:id="5" w:author="Chen, Xiaoxin" w:date="2014-11-07T14:22:00Z"/>
          <w:rFonts w:ascii="Arial" w:eastAsia="Arial Unicode MS" w:hAnsi="Arial" w:cs="Arial"/>
          <w:b/>
          <w:rPrChange w:id="6" w:author="Chen, Xiaoxin" w:date="2014-11-07T14:34:00Z">
            <w:rPr>
              <w:del w:id="7" w:author="Chen, Xiaoxin" w:date="2014-11-07T14:22:00Z"/>
              <w:rFonts w:ascii="Times" w:eastAsia="Arial Unicode MS" w:hAnsi="Times" w:cs="Arial"/>
              <w:b/>
              <w:sz w:val="28"/>
              <w:szCs w:val="28"/>
            </w:rPr>
          </w:rPrChange>
        </w:rPr>
      </w:pPr>
    </w:p>
    <w:p w:rsidR="001755FD" w:rsidRPr="00FA795A" w:rsidRDefault="001755FD" w:rsidP="009C3C68">
      <w:pPr>
        <w:spacing w:line="480" w:lineRule="auto"/>
        <w:rPr>
          <w:rFonts w:ascii="Arial" w:eastAsia="Arial Unicode MS" w:hAnsi="Arial" w:cs="Arial"/>
          <w:b/>
          <w:rPrChange w:id="8" w:author="Chen, Xiaoxin" w:date="2014-11-07T14:34:00Z">
            <w:rPr>
              <w:rFonts w:ascii="Times New Roman" w:eastAsia="Arial Unicode MS" w:hAnsi="Times New Roman" w:cs="Times New Roman"/>
              <w:b/>
              <w:sz w:val="24"/>
              <w:szCs w:val="24"/>
            </w:rPr>
          </w:rPrChange>
        </w:rPr>
      </w:pPr>
      <w:proofErr w:type="gramStart"/>
      <w:r w:rsidRPr="00FA795A">
        <w:rPr>
          <w:rFonts w:ascii="Arial" w:eastAsia="Arial Unicode MS" w:hAnsi="Arial" w:cs="Arial"/>
          <w:b/>
          <w:rPrChange w:id="9" w:author="Chen, Xiaoxin" w:date="2014-11-07T14:34:00Z">
            <w:rPr>
              <w:rFonts w:ascii="Times New Roman" w:eastAsia="Arial Unicode MS" w:hAnsi="Times New Roman" w:cs="Times New Roman"/>
              <w:b/>
              <w:sz w:val="24"/>
              <w:szCs w:val="24"/>
            </w:rPr>
          </w:rPrChange>
        </w:rPr>
        <w:t>Figure 1.</w:t>
      </w:r>
      <w:proofErr w:type="gramEnd"/>
      <w:r w:rsidRPr="00FA795A">
        <w:rPr>
          <w:rFonts w:ascii="Arial" w:eastAsia="Arial Unicode MS" w:hAnsi="Arial" w:cs="Arial"/>
          <w:rPrChange w:id="10" w:author="Chen, Xiaoxin" w:date="2014-11-07T14:34:00Z">
            <w:rPr>
              <w:rFonts w:ascii="Times New Roman" w:eastAsia="Arial Unicode MS" w:hAnsi="Times New Roman" w:cs="Times New Roman"/>
              <w:sz w:val="24"/>
              <w:szCs w:val="24"/>
            </w:rPr>
          </w:rPrChange>
        </w:rPr>
        <w:t xml:space="preserve"> </w:t>
      </w:r>
      <w:r w:rsidR="003D0BD9" w:rsidRPr="00FA795A">
        <w:rPr>
          <w:rFonts w:ascii="Arial" w:eastAsia="Arial Unicode MS" w:hAnsi="Arial" w:cs="Arial"/>
          <w:b/>
          <w:rPrChange w:id="11" w:author="Chen, Xiaoxin" w:date="2014-11-07T14:34:00Z">
            <w:rPr>
              <w:rFonts w:ascii="Times New Roman" w:eastAsia="Arial Unicode MS" w:hAnsi="Times New Roman" w:cs="Times New Roman"/>
              <w:b/>
              <w:sz w:val="24"/>
              <w:szCs w:val="24"/>
            </w:rPr>
          </w:rPrChange>
        </w:rPr>
        <w:t xml:space="preserve">Distribution of </w:t>
      </w:r>
      <w:del w:id="12" w:author="Chen, Xiaoxin" w:date="2014-11-07T14:30:00Z">
        <w:r w:rsidR="003D0BD9" w:rsidRPr="00FA795A" w:rsidDel="00D53514">
          <w:rPr>
            <w:rFonts w:ascii="Arial" w:eastAsia="Arial Unicode MS" w:hAnsi="Arial" w:cs="Arial"/>
            <w:b/>
            <w:rPrChange w:id="13" w:author="Chen, Xiaoxin" w:date="2014-11-07T14:34:00Z">
              <w:rPr>
                <w:rFonts w:ascii="Times New Roman" w:eastAsia="Arial Unicode MS" w:hAnsi="Times New Roman" w:cs="Times New Roman"/>
                <w:b/>
                <w:sz w:val="24"/>
                <w:szCs w:val="24"/>
              </w:rPr>
            </w:rPrChange>
          </w:rPr>
          <w:delText xml:space="preserve">cellular </w:delText>
        </w:r>
      </w:del>
      <w:r w:rsidR="003D0BD9" w:rsidRPr="00FA795A">
        <w:rPr>
          <w:rFonts w:ascii="Arial" w:eastAsia="Arial Unicode MS" w:hAnsi="Arial" w:cs="Arial"/>
          <w:b/>
          <w:rPrChange w:id="14" w:author="Chen, Xiaoxin" w:date="2014-11-07T14:34:00Z">
            <w:rPr>
              <w:rFonts w:ascii="Times New Roman" w:eastAsia="Arial Unicode MS" w:hAnsi="Times New Roman" w:cs="Times New Roman"/>
              <w:b/>
              <w:sz w:val="24"/>
              <w:szCs w:val="24"/>
            </w:rPr>
          </w:rPrChange>
        </w:rPr>
        <w:t xml:space="preserve">DNA contents in </w:t>
      </w:r>
      <w:proofErr w:type="spellStart"/>
      <w:r w:rsidR="003D0BD9" w:rsidRPr="00FA795A">
        <w:rPr>
          <w:rFonts w:ascii="Arial" w:eastAsia="Arial Unicode MS" w:hAnsi="Arial" w:cs="Arial"/>
          <w:b/>
          <w:rPrChange w:id="15" w:author="Chen, Xiaoxin" w:date="2014-11-07T14:34:00Z">
            <w:rPr>
              <w:rFonts w:ascii="Times New Roman" w:eastAsia="Arial Unicode MS" w:hAnsi="Times New Roman" w:cs="Times New Roman"/>
              <w:b/>
              <w:sz w:val="24"/>
              <w:szCs w:val="24"/>
            </w:rPr>
          </w:rPrChange>
        </w:rPr>
        <w:t>exfoliative</w:t>
      </w:r>
      <w:proofErr w:type="spellEnd"/>
      <w:r w:rsidR="003D0BD9" w:rsidRPr="00FA795A">
        <w:rPr>
          <w:rFonts w:ascii="Arial" w:eastAsia="Arial Unicode MS" w:hAnsi="Arial" w:cs="Arial"/>
          <w:b/>
          <w:rPrChange w:id="16" w:author="Chen, Xiaoxin" w:date="2014-11-07T14:34:00Z">
            <w:rPr>
              <w:rFonts w:ascii="Times New Roman" w:eastAsia="Arial Unicode MS" w:hAnsi="Times New Roman" w:cs="Times New Roman"/>
              <w:b/>
              <w:sz w:val="24"/>
              <w:szCs w:val="24"/>
            </w:rPr>
          </w:rPrChange>
        </w:rPr>
        <w:t xml:space="preserve"> cytology</w:t>
      </w:r>
      <w:ins w:id="17" w:author="Chen, Xiaoxin" w:date="2014-11-07T14:33:00Z">
        <w:r w:rsidR="00FA795A" w:rsidRPr="00FA795A">
          <w:rPr>
            <w:rFonts w:ascii="Arial" w:eastAsia="Arial Unicode MS" w:hAnsi="Arial" w:cs="Arial"/>
            <w:b/>
            <w:rPrChange w:id="18" w:author="Chen, Xiaoxin" w:date="2014-11-07T14:34:00Z">
              <w:rPr>
                <w:rFonts w:ascii="Arial" w:eastAsia="Arial Unicode MS" w:hAnsi="Arial" w:cs="Arial"/>
                <w:b/>
                <w:color w:val="FF0000"/>
              </w:rPr>
            </w:rPrChange>
          </w:rPr>
          <w:t>.</w:t>
        </w:r>
      </w:ins>
      <w:r w:rsidR="003D0BD9" w:rsidRPr="00FA795A">
        <w:rPr>
          <w:rFonts w:ascii="Arial" w:eastAsia="Arial Unicode MS" w:hAnsi="Arial" w:cs="Arial"/>
          <w:b/>
          <w:rPrChange w:id="19" w:author="Chen, Xiaoxin" w:date="2014-11-07T14:34:00Z">
            <w:rPr>
              <w:rFonts w:ascii="Times New Roman" w:eastAsia="Arial Unicode MS" w:hAnsi="Times New Roman" w:cs="Times New Roman"/>
              <w:b/>
              <w:sz w:val="24"/>
              <w:szCs w:val="24"/>
            </w:rPr>
          </w:rPrChange>
        </w:rPr>
        <w:t xml:space="preserve"> </w:t>
      </w:r>
      <w:r w:rsidR="003D0BD9" w:rsidRPr="00FA795A">
        <w:rPr>
          <w:rFonts w:ascii="Arial" w:eastAsia="Arial Unicode MS" w:hAnsi="Arial" w:cs="Arial"/>
          <w:rPrChange w:id="20" w:author="Chen, Xiaoxin" w:date="2014-11-07T14:34:00Z">
            <w:rPr>
              <w:rFonts w:ascii="Times New Roman" w:eastAsia="Arial Unicode MS" w:hAnsi="Times New Roman" w:cs="Times New Roman"/>
              <w:b/>
              <w:sz w:val="24"/>
              <w:szCs w:val="24"/>
            </w:rPr>
          </w:rPrChange>
        </w:rPr>
        <w:t xml:space="preserve">(A) Selected cells with abnormally high </w:t>
      </w:r>
      <w:del w:id="21" w:author="Chen, Xiaoxin" w:date="2014-11-07T14:31:00Z">
        <w:r w:rsidR="003D0BD9" w:rsidRPr="00FA795A" w:rsidDel="00D53514">
          <w:rPr>
            <w:rFonts w:ascii="Arial" w:eastAsia="Arial Unicode MS" w:hAnsi="Arial" w:cs="Arial"/>
            <w:rPrChange w:id="22" w:author="Chen, Xiaoxin" w:date="2014-11-07T14:34:00Z">
              <w:rPr>
                <w:rFonts w:ascii="Times New Roman" w:eastAsia="Arial Unicode MS" w:hAnsi="Times New Roman" w:cs="Times New Roman"/>
                <w:sz w:val="24"/>
                <w:szCs w:val="24"/>
              </w:rPr>
            </w:rPrChange>
          </w:rPr>
          <w:delText xml:space="preserve">DNA contents above </w:delText>
        </w:r>
      </w:del>
      <w:r w:rsidR="003D0BD9" w:rsidRPr="00FA795A">
        <w:rPr>
          <w:rFonts w:ascii="Arial" w:eastAsia="Arial Unicode MS" w:hAnsi="Arial" w:cs="Arial"/>
          <w:rPrChange w:id="23" w:author="Chen, Xiaoxin" w:date="2014-11-07T14:34:00Z">
            <w:rPr>
              <w:rFonts w:ascii="Times New Roman" w:eastAsia="Arial Unicode MS" w:hAnsi="Times New Roman" w:cs="Times New Roman"/>
              <w:sz w:val="24"/>
              <w:szCs w:val="24"/>
            </w:rPr>
          </w:rPrChange>
        </w:rPr>
        <w:t>D</w:t>
      </w:r>
      <w:del w:id="24" w:author="Chen, Xiaoxin" w:date="2014-11-07T14:31:00Z">
        <w:r w:rsidR="003D0BD9" w:rsidRPr="00FA795A" w:rsidDel="00D53514">
          <w:rPr>
            <w:rFonts w:ascii="Arial" w:eastAsia="Arial Unicode MS" w:hAnsi="Arial" w:cs="Arial"/>
            <w:rPrChange w:id="25" w:author="Chen, Xiaoxin" w:date="2014-11-07T14:34:00Z">
              <w:rPr>
                <w:rFonts w:ascii="Times New Roman" w:eastAsia="Arial Unicode MS" w:hAnsi="Times New Roman" w:cs="Times New Roman"/>
                <w:sz w:val="24"/>
                <w:szCs w:val="24"/>
              </w:rPr>
            </w:rPrChange>
          </w:rPr>
          <w:delText>.</w:delText>
        </w:r>
      </w:del>
      <w:r w:rsidR="003D0BD9" w:rsidRPr="00FA795A">
        <w:rPr>
          <w:rFonts w:ascii="Arial" w:eastAsia="Arial Unicode MS" w:hAnsi="Arial" w:cs="Arial"/>
          <w:rPrChange w:id="26" w:author="Chen, Xiaoxin" w:date="2014-11-07T14:34:00Z">
            <w:rPr>
              <w:rFonts w:ascii="Times New Roman" w:eastAsia="Arial Unicode MS" w:hAnsi="Times New Roman" w:cs="Times New Roman"/>
              <w:sz w:val="24"/>
              <w:szCs w:val="24"/>
            </w:rPr>
          </w:rPrChange>
        </w:rPr>
        <w:t>I</w:t>
      </w:r>
      <w:del w:id="27" w:author="Chen, Xiaoxin" w:date="2014-11-07T14:31:00Z">
        <w:r w:rsidR="003D0BD9" w:rsidRPr="00FA795A" w:rsidDel="00D53514">
          <w:rPr>
            <w:rFonts w:ascii="Arial" w:eastAsia="Arial Unicode MS" w:hAnsi="Arial" w:cs="Arial"/>
            <w:rPrChange w:id="28" w:author="Chen, Xiaoxin" w:date="2014-11-07T14:34:00Z">
              <w:rPr>
                <w:rFonts w:ascii="Times New Roman" w:eastAsia="Arial Unicode MS" w:hAnsi="Times New Roman" w:cs="Times New Roman"/>
                <w:sz w:val="24"/>
                <w:szCs w:val="24"/>
              </w:rPr>
            </w:rPrChange>
          </w:rPr>
          <w:delText>.</w:delText>
        </w:r>
      </w:del>
      <w:r w:rsidR="003D0BD9" w:rsidRPr="00FA795A">
        <w:rPr>
          <w:rFonts w:ascii="Arial" w:eastAsia="Arial Unicode MS" w:hAnsi="Arial" w:cs="Arial"/>
          <w:rPrChange w:id="29" w:author="Chen, Xiaoxin" w:date="2014-11-07T14:34:00Z">
            <w:rPr>
              <w:rFonts w:ascii="Times New Roman" w:eastAsia="Arial Unicode MS" w:hAnsi="Times New Roman" w:cs="Times New Roman"/>
              <w:sz w:val="24"/>
              <w:szCs w:val="24"/>
            </w:rPr>
          </w:rPrChange>
        </w:rPr>
        <w:t xml:space="preserve"> value</w:t>
      </w:r>
      <w:ins w:id="30" w:author="Chen, Xiaoxin" w:date="2014-11-07T14:31:00Z">
        <w:r w:rsidR="00D53514" w:rsidRPr="00FA795A">
          <w:rPr>
            <w:rFonts w:ascii="Arial" w:eastAsia="Arial Unicode MS" w:hAnsi="Arial" w:cs="Arial"/>
            <w:rPrChange w:id="31" w:author="Chen, Xiaoxin" w:date="2014-11-07T14:34:00Z">
              <w:rPr>
                <w:rFonts w:ascii="Arial" w:eastAsia="Arial Unicode MS" w:hAnsi="Arial" w:cs="Arial"/>
                <w:color w:val="FF0000"/>
              </w:rPr>
            </w:rPrChange>
          </w:rPr>
          <w:t>s</w:t>
        </w:r>
      </w:ins>
      <w:r w:rsidR="003D0BD9" w:rsidRPr="00FA795A">
        <w:rPr>
          <w:rFonts w:ascii="Arial" w:eastAsia="Arial Unicode MS" w:hAnsi="Arial" w:cs="Arial"/>
          <w:rPrChange w:id="32" w:author="Chen, Xiaoxin" w:date="2014-11-07T14:34:00Z">
            <w:rPr>
              <w:rFonts w:ascii="Times New Roman" w:eastAsia="Arial Unicode MS" w:hAnsi="Times New Roman" w:cs="Times New Roman"/>
              <w:sz w:val="24"/>
              <w:szCs w:val="24"/>
            </w:rPr>
          </w:rPrChange>
        </w:rPr>
        <w:t xml:space="preserve"> </w:t>
      </w:r>
      <w:ins w:id="33" w:author="Chen, Xiaoxin" w:date="2014-11-07T14:31:00Z">
        <w:r w:rsidR="00D53514" w:rsidRPr="00FA795A">
          <w:rPr>
            <w:rFonts w:ascii="Arial" w:eastAsia="Arial Unicode MS" w:hAnsi="Arial" w:cs="Arial"/>
            <w:rPrChange w:id="34" w:author="Chen, Xiaoxin" w:date="2014-11-07T14:34:00Z">
              <w:rPr>
                <w:rFonts w:ascii="Arial" w:eastAsia="Arial Unicode MS" w:hAnsi="Arial" w:cs="Arial"/>
                <w:color w:val="FF0000"/>
              </w:rPr>
            </w:rPrChange>
          </w:rPr>
          <w:t>(</w:t>
        </w:r>
      </w:ins>
      <w:r w:rsidR="003D0BD9" w:rsidRPr="00FA795A">
        <w:rPr>
          <w:rFonts w:ascii="Arial" w:eastAsia="Arial Unicode MS" w:hAnsi="Arial" w:cs="Arial"/>
          <w:rPrChange w:id="35" w:author="Chen, Xiaoxin" w:date="2014-11-07T14:34:00Z">
            <w:rPr>
              <w:rFonts w:ascii="Times New Roman" w:eastAsia="Arial Unicode MS" w:hAnsi="Times New Roman" w:cs="Times New Roman"/>
              <w:sz w:val="24"/>
              <w:szCs w:val="24"/>
            </w:rPr>
          </w:rPrChange>
        </w:rPr>
        <w:t>&gt;</w:t>
      </w:r>
      <w:del w:id="36" w:author="Chen, Xiaoxin" w:date="2014-11-07T14:31:00Z">
        <w:r w:rsidR="003D0BD9" w:rsidRPr="00FA795A" w:rsidDel="00D53514">
          <w:rPr>
            <w:rFonts w:ascii="Arial" w:eastAsia="Arial Unicode MS" w:hAnsi="Arial" w:cs="Arial"/>
            <w:rPrChange w:id="37" w:author="Chen, Xiaoxin" w:date="2014-11-07T14:34:00Z">
              <w:rPr>
                <w:rFonts w:ascii="Times New Roman" w:eastAsia="Arial Unicode MS" w:hAnsi="Times New Roman" w:cs="Times New Roman"/>
                <w:sz w:val="24"/>
                <w:szCs w:val="24"/>
              </w:rPr>
            </w:rPrChange>
          </w:rPr>
          <w:delText xml:space="preserve"> </w:delText>
        </w:r>
      </w:del>
      <w:r w:rsidR="003D0BD9" w:rsidRPr="00FA795A">
        <w:rPr>
          <w:rFonts w:ascii="Arial" w:eastAsia="Arial Unicode MS" w:hAnsi="Arial" w:cs="Arial"/>
          <w:rPrChange w:id="38" w:author="Chen, Xiaoxin" w:date="2014-11-07T14:34:00Z">
            <w:rPr>
              <w:rFonts w:ascii="Times New Roman" w:eastAsia="Arial Unicode MS" w:hAnsi="Times New Roman" w:cs="Times New Roman"/>
              <w:sz w:val="24"/>
              <w:szCs w:val="24"/>
            </w:rPr>
          </w:rPrChange>
        </w:rPr>
        <w:t>2.3</w:t>
      </w:r>
      <w:ins w:id="39" w:author="Chen, Xiaoxin" w:date="2014-11-07T14:31:00Z">
        <w:r w:rsidR="00D53514" w:rsidRPr="00FA795A">
          <w:rPr>
            <w:rFonts w:ascii="Arial" w:eastAsia="Arial Unicode MS" w:hAnsi="Arial" w:cs="Arial"/>
            <w:rPrChange w:id="40" w:author="Chen, Xiaoxin" w:date="2014-11-07T14:34:00Z">
              <w:rPr>
                <w:rFonts w:ascii="Arial" w:eastAsia="Arial Unicode MS" w:hAnsi="Arial" w:cs="Arial"/>
                <w:color w:val="FF0000"/>
              </w:rPr>
            </w:rPrChange>
          </w:rPr>
          <w:t>)</w:t>
        </w:r>
      </w:ins>
      <w:r w:rsidR="003D0BD9" w:rsidRPr="00FA795A">
        <w:rPr>
          <w:rFonts w:ascii="Arial" w:eastAsia="Arial Unicode MS" w:hAnsi="Arial" w:cs="Arial"/>
          <w:rPrChange w:id="41" w:author="Chen, Xiaoxin" w:date="2014-11-07T14:34:00Z">
            <w:rPr>
              <w:rFonts w:ascii="Times New Roman" w:eastAsia="Arial Unicode MS" w:hAnsi="Times New Roman" w:cs="Times New Roman"/>
              <w:sz w:val="24"/>
              <w:szCs w:val="24"/>
            </w:rPr>
          </w:rPrChange>
        </w:rPr>
        <w:t xml:space="preserve">. </w:t>
      </w:r>
      <w:r w:rsidRPr="00FA795A">
        <w:rPr>
          <w:rFonts w:ascii="Arial" w:eastAsia="Arial Unicode MS" w:hAnsi="Arial" w:cs="Arial"/>
          <w:rPrChange w:id="42" w:author="Chen, Xiaoxin" w:date="2014-11-07T14:34:00Z">
            <w:rPr>
              <w:rFonts w:ascii="Times New Roman" w:eastAsia="Arial Unicode MS" w:hAnsi="Times New Roman" w:cs="Times New Roman"/>
              <w:b/>
              <w:sz w:val="24"/>
              <w:szCs w:val="24"/>
            </w:rPr>
          </w:rPrChange>
        </w:rPr>
        <w:t>(B)</w:t>
      </w:r>
      <w:r w:rsidRPr="00FA795A">
        <w:rPr>
          <w:rFonts w:ascii="Arial" w:eastAsia="Arial Unicode MS" w:hAnsi="Arial" w:cs="Arial"/>
          <w:b/>
          <w:rPrChange w:id="43" w:author="Chen, Xiaoxin" w:date="2014-11-07T14:34:00Z">
            <w:rPr>
              <w:rFonts w:ascii="Times New Roman" w:eastAsia="Arial Unicode MS" w:hAnsi="Times New Roman" w:cs="Times New Roman"/>
              <w:b/>
              <w:sz w:val="24"/>
              <w:szCs w:val="24"/>
            </w:rPr>
          </w:rPrChange>
        </w:rPr>
        <w:t xml:space="preserve"> </w:t>
      </w:r>
      <w:ins w:id="44" w:author="Chen, Xiaoxin" w:date="2014-11-07T14:31:00Z">
        <w:r w:rsidR="00D53514" w:rsidRPr="00FA795A">
          <w:rPr>
            <w:rFonts w:ascii="Arial" w:eastAsia="Arial Unicode MS" w:hAnsi="Arial" w:cs="Arial"/>
            <w:rPrChange w:id="45" w:author="Chen, Xiaoxin" w:date="2014-11-07T14:34:00Z">
              <w:rPr>
                <w:rFonts w:ascii="Arial" w:eastAsia="Arial Unicode MS" w:hAnsi="Arial" w:cs="Arial"/>
                <w:b/>
                <w:color w:val="FF0000"/>
              </w:rPr>
            </w:rPrChange>
          </w:rPr>
          <w:t xml:space="preserve">A </w:t>
        </w:r>
      </w:ins>
      <w:del w:id="46" w:author="Chen, Xiaoxin" w:date="2014-11-07T14:31:00Z">
        <w:r w:rsidR="003D0BD9" w:rsidRPr="00FA795A" w:rsidDel="00D53514">
          <w:rPr>
            <w:rFonts w:ascii="Arial" w:eastAsia="Arial Unicode MS" w:hAnsi="Arial" w:cs="Arial"/>
            <w:rPrChange w:id="47" w:author="Chen, Xiaoxin" w:date="2014-11-07T14:34:00Z">
              <w:rPr>
                <w:rFonts w:ascii="Times New Roman" w:eastAsia="Arial Unicode MS" w:hAnsi="Times New Roman" w:cs="Times New Roman"/>
                <w:sz w:val="24"/>
                <w:szCs w:val="24"/>
              </w:rPr>
            </w:rPrChange>
          </w:rPr>
          <w:delText>S</w:delText>
        </w:r>
      </w:del>
      <w:ins w:id="48" w:author="Chen, Xiaoxin" w:date="2014-11-07T14:31:00Z">
        <w:r w:rsidR="00D53514" w:rsidRPr="00FA795A">
          <w:rPr>
            <w:rFonts w:ascii="Arial" w:eastAsia="Arial Unicode MS" w:hAnsi="Arial" w:cs="Arial"/>
            <w:rPrChange w:id="49" w:author="Chen, Xiaoxin" w:date="2014-11-07T14:34:00Z">
              <w:rPr>
                <w:rFonts w:ascii="Arial" w:eastAsia="Arial Unicode MS" w:hAnsi="Arial" w:cs="Arial"/>
                <w:color w:val="FF0000"/>
              </w:rPr>
            </w:rPrChange>
          </w:rPr>
          <w:t>s</w:t>
        </w:r>
      </w:ins>
      <w:r w:rsidR="003D0BD9" w:rsidRPr="00FA795A">
        <w:rPr>
          <w:rFonts w:ascii="Arial" w:eastAsia="Arial Unicode MS" w:hAnsi="Arial" w:cs="Arial"/>
          <w:rPrChange w:id="50" w:author="Chen, Xiaoxin" w:date="2014-11-07T14:34:00Z">
            <w:rPr>
              <w:rFonts w:ascii="Times New Roman" w:eastAsia="Arial Unicode MS" w:hAnsi="Times New Roman" w:cs="Times New Roman"/>
              <w:sz w:val="24"/>
              <w:szCs w:val="24"/>
            </w:rPr>
          </w:rPrChange>
        </w:rPr>
        <w:t>catter plot</w:t>
      </w:r>
      <w:del w:id="51" w:author="Chen, Xiaoxin" w:date="2014-11-07T14:31:00Z">
        <w:r w:rsidR="003D0BD9" w:rsidRPr="00FA795A" w:rsidDel="00D53514">
          <w:rPr>
            <w:rFonts w:ascii="Arial" w:eastAsia="Arial Unicode MS" w:hAnsi="Arial" w:cs="Arial"/>
            <w:rPrChange w:id="52" w:author="Chen, Xiaoxin" w:date="2014-11-07T14:34:00Z">
              <w:rPr>
                <w:rFonts w:ascii="Times New Roman" w:eastAsia="Arial Unicode MS" w:hAnsi="Times New Roman" w:cs="Times New Roman"/>
                <w:sz w:val="24"/>
                <w:szCs w:val="24"/>
              </w:rPr>
            </w:rPrChange>
          </w:rPr>
          <w:delText>s</w:delText>
        </w:r>
      </w:del>
      <w:r w:rsidR="003D0BD9" w:rsidRPr="00FA795A">
        <w:rPr>
          <w:rFonts w:ascii="Arial" w:eastAsia="Arial Unicode MS" w:hAnsi="Arial" w:cs="Arial"/>
          <w:rPrChange w:id="53" w:author="Chen, Xiaoxin" w:date="2014-11-07T14:34:00Z">
            <w:rPr>
              <w:rFonts w:ascii="Times New Roman" w:eastAsia="Arial Unicode MS" w:hAnsi="Times New Roman" w:cs="Times New Roman"/>
              <w:sz w:val="24"/>
              <w:szCs w:val="24"/>
            </w:rPr>
          </w:rPrChange>
        </w:rPr>
        <w:t xml:space="preserve"> </w:t>
      </w:r>
      <w:del w:id="54" w:author="Chen, Xiaoxin" w:date="2014-11-07T14:31:00Z">
        <w:r w:rsidR="003D0BD9" w:rsidRPr="00FA795A" w:rsidDel="00D53514">
          <w:rPr>
            <w:rFonts w:ascii="Arial" w:eastAsia="Arial Unicode MS" w:hAnsi="Arial" w:cs="Arial"/>
            <w:rPrChange w:id="55" w:author="Chen, Xiaoxin" w:date="2014-11-07T14:34:00Z">
              <w:rPr>
                <w:rFonts w:ascii="Times New Roman" w:eastAsia="Arial Unicode MS" w:hAnsi="Times New Roman" w:cs="Times New Roman"/>
                <w:sz w:val="24"/>
                <w:szCs w:val="24"/>
              </w:rPr>
            </w:rPrChange>
          </w:rPr>
          <w:delText>of cells in the in exfoliative cytology study,</w:delText>
        </w:r>
      </w:del>
      <w:ins w:id="56" w:author="Chen, Xiaoxin" w:date="2014-11-07T14:31:00Z">
        <w:r w:rsidR="00D53514" w:rsidRPr="00FA795A">
          <w:rPr>
            <w:rFonts w:ascii="Arial" w:eastAsia="Arial Unicode MS" w:hAnsi="Arial" w:cs="Arial"/>
            <w:rPrChange w:id="57" w:author="Chen, Xiaoxin" w:date="2014-11-07T14:34:00Z">
              <w:rPr>
                <w:rFonts w:ascii="Arial" w:eastAsia="Arial Unicode MS" w:hAnsi="Arial" w:cs="Arial"/>
                <w:color w:val="FF0000"/>
              </w:rPr>
            </w:rPrChange>
          </w:rPr>
          <w:t>with</w:t>
        </w:r>
      </w:ins>
      <w:r w:rsidR="003D0BD9" w:rsidRPr="00FA795A">
        <w:rPr>
          <w:rFonts w:ascii="Arial" w:eastAsia="Arial Unicode MS" w:hAnsi="Arial" w:cs="Arial"/>
          <w:rPrChange w:id="58" w:author="Chen, Xiaoxin" w:date="2014-11-07T14:34:00Z">
            <w:rPr>
              <w:rFonts w:ascii="Times New Roman" w:eastAsia="Arial Unicode MS" w:hAnsi="Times New Roman" w:cs="Times New Roman"/>
              <w:sz w:val="24"/>
              <w:szCs w:val="24"/>
            </w:rPr>
          </w:rPrChange>
        </w:rPr>
        <w:t xml:space="preserve"> y-axis </w:t>
      </w:r>
      <w:del w:id="59" w:author="Chen, Xiaoxin" w:date="2014-11-07T14:31:00Z">
        <w:r w:rsidR="003D0BD9" w:rsidRPr="00FA795A" w:rsidDel="00D53514">
          <w:rPr>
            <w:rFonts w:ascii="Arial" w:eastAsia="Arial Unicode MS" w:hAnsi="Arial" w:cs="Arial"/>
            <w:rPrChange w:id="60" w:author="Chen, Xiaoxin" w:date="2014-11-07T14:34:00Z">
              <w:rPr>
                <w:rFonts w:ascii="Times New Roman" w:eastAsia="Arial Unicode MS" w:hAnsi="Times New Roman" w:cs="Times New Roman"/>
                <w:sz w:val="24"/>
                <w:szCs w:val="24"/>
              </w:rPr>
            </w:rPrChange>
          </w:rPr>
          <w:delText xml:space="preserve">indicates </w:delText>
        </w:r>
      </w:del>
      <w:ins w:id="61" w:author="Chen, Xiaoxin" w:date="2014-11-07T14:31:00Z">
        <w:r w:rsidR="00D53514" w:rsidRPr="00FA795A">
          <w:rPr>
            <w:rFonts w:ascii="Arial" w:eastAsia="Arial Unicode MS" w:hAnsi="Arial" w:cs="Arial"/>
            <w:rPrChange w:id="62" w:author="Chen, Xiaoxin" w:date="2014-11-07T14:34:00Z">
              <w:rPr>
                <w:rFonts w:ascii="Arial" w:eastAsia="Arial Unicode MS" w:hAnsi="Arial" w:cs="Arial"/>
                <w:color w:val="FF0000"/>
              </w:rPr>
            </w:rPrChange>
          </w:rPr>
          <w:t xml:space="preserve">as </w:t>
        </w:r>
      </w:ins>
      <w:r w:rsidR="003D0BD9" w:rsidRPr="00FA795A">
        <w:rPr>
          <w:rFonts w:ascii="Arial" w:eastAsia="Arial Unicode MS" w:hAnsi="Arial" w:cs="Arial"/>
          <w:rPrChange w:id="63" w:author="Chen, Xiaoxin" w:date="2014-11-07T14:34:00Z">
            <w:rPr>
              <w:rFonts w:ascii="Times New Roman" w:eastAsia="Arial Unicode MS" w:hAnsi="Times New Roman" w:cs="Times New Roman"/>
              <w:sz w:val="24"/>
              <w:szCs w:val="24"/>
            </w:rPr>
          </w:rPrChange>
        </w:rPr>
        <w:t xml:space="preserve">the area of </w:t>
      </w:r>
      <w:del w:id="64" w:author="Chen, Xiaoxin" w:date="2014-11-07T14:32:00Z">
        <w:r w:rsidR="003D0BD9" w:rsidRPr="00FA795A" w:rsidDel="00FA795A">
          <w:rPr>
            <w:rFonts w:ascii="Arial" w:eastAsia="Arial Unicode MS" w:hAnsi="Arial" w:cs="Arial"/>
            <w:rPrChange w:id="65" w:author="Chen, Xiaoxin" w:date="2014-11-07T14:34:00Z">
              <w:rPr>
                <w:rFonts w:ascii="Times New Roman" w:eastAsia="Arial Unicode MS" w:hAnsi="Times New Roman" w:cs="Times New Roman"/>
                <w:sz w:val="24"/>
                <w:szCs w:val="24"/>
              </w:rPr>
            </w:rPrChange>
          </w:rPr>
          <w:delText xml:space="preserve">captured nucleus </w:delText>
        </w:r>
      </w:del>
      <w:ins w:id="66" w:author="Chen, Xiaoxin" w:date="2014-11-07T14:32:00Z">
        <w:r w:rsidR="00FA795A" w:rsidRPr="00FA795A">
          <w:rPr>
            <w:rFonts w:ascii="Arial" w:eastAsia="Arial Unicode MS" w:hAnsi="Arial" w:cs="Arial"/>
            <w:rPrChange w:id="67" w:author="Chen, Xiaoxin" w:date="2014-11-07T14:34:00Z">
              <w:rPr>
                <w:rFonts w:ascii="Times New Roman" w:eastAsia="Arial Unicode MS" w:hAnsi="Times New Roman" w:cs="Times New Roman"/>
                <w:sz w:val="24"/>
                <w:szCs w:val="24"/>
              </w:rPr>
            </w:rPrChange>
          </w:rPr>
          <w:t>nucle</w:t>
        </w:r>
      </w:ins>
      <w:ins w:id="68" w:author="Chen, Xiaoxin" w:date="2014-11-07T14:33:00Z">
        <w:r w:rsidR="00FA795A" w:rsidRPr="00FA795A">
          <w:rPr>
            <w:rFonts w:ascii="Arial" w:eastAsia="Arial Unicode MS" w:hAnsi="Arial" w:cs="Arial"/>
            <w:rPrChange w:id="69" w:author="Chen, Xiaoxin" w:date="2014-11-07T14:34:00Z">
              <w:rPr>
                <w:rFonts w:ascii="Arial" w:eastAsia="Arial Unicode MS" w:hAnsi="Arial" w:cs="Arial"/>
                <w:color w:val="FF0000"/>
              </w:rPr>
            </w:rPrChange>
          </w:rPr>
          <w:t>us</w:t>
        </w:r>
      </w:ins>
      <w:del w:id="70" w:author="Chen, Xiaoxin" w:date="2014-11-07T14:32:00Z">
        <w:r w:rsidR="003D0BD9" w:rsidRPr="00FA795A" w:rsidDel="00FA795A">
          <w:rPr>
            <w:rFonts w:ascii="Arial" w:eastAsia="Arial Unicode MS" w:hAnsi="Arial" w:cs="Arial"/>
            <w:rPrChange w:id="71" w:author="Chen, Xiaoxin" w:date="2014-11-07T14:34:00Z">
              <w:rPr>
                <w:rFonts w:ascii="Times New Roman" w:eastAsia="Arial Unicode MS" w:hAnsi="Times New Roman" w:cs="Times New Roman"/>
                <w:sz w:val="24"/>
                <w:szCs w:val="24"/>
              </w:rPr>
            </w:rPrChange>
          </w:rPr>
          <w:delText>image</w:delText>
        </w:r>
      </w:del>
      <w:r w:rsidR="003D0BD9" w:rsidRPr="00FA795A">
        <w:rPr>
          <w:rFonts w:ascii="Arial" w:eastAsia="Arial Unicode MS" w:hAnsi="Arial" w:cs="Arial"/>
          <w:rPrChange w:id="72" w:author="Chen, Xiaoxin" w:date="2014-11-07T14:34:00Z">
            <w:rPr>
              <w:rFonts w:ascii="Times New Roman" w:eastAsia="Arial Unicode MS" w:hAnsi="Times New Roman" w:cs="Times New Roman"/>
              <w:sz w:val="24"/>
              <w:szCs w:val="24"/>
            </w:rPr>
          </w:rPrChange>
        </w:rPr>
        <w:t xml:space="preserve"> and x-axis </w:t>
      </w:r>
      <w:del w:id="73" w:author="Chen, Xiaoxin" w:date="2014-11-07T14:32:00Z">
        <w:r w:rsidR="003D0BD9" w:rsidRPr="00FA795A" w:rsidDel="00FA795A">
          <w:rPr>
            <w:rFonts w:ascii="Arial" w:eastAsia="Arial Unicode MS" w:hAnsi="Arial" w:cs="Arial"/>
            <w:rPrChange w:id="74" w:author="Chen, Xiaoxin" w:date="2014-11-07T14:34:00Z">
              <w:rPr>
                <w:rFonts w:ascii="Times New Roman" w:eastAsia="Arial Unicode MS" w:hAnsi="Times New Roman" w:cs="Times New Roman"/>
                <w:sz w:val="24"/>
                <w:szCs w:val="24"/>
              </w:rPr>
            </w:rPrChange>
          </w:rPr>
          <w:delText xml:space="preserve">indicates </w:delText>
        </w:r>
      </w:del>
      <w:ins w:id="75" w:author="Chen, Xiaoxin" w:date="2014-11-07T14:32:00Z">
        <w:r w:rsidR="00FA795A" w:rsidRPr="00FA795A">
          <w:rPr>
            <w:rFonts w:ascii="Arial" w:eastAsia="Arial Unicode MS" w:hAnsi="Arial" w:cs="Arial"/>
            <w:rPrChange w:id="76" w:author="Chen, Xiaoxin" w:date="2014-11-07T14:34:00Z">
              <w:rPr>
                <w:rFonts w:ascii="Arial" w:eastAsia="Arial Unicode MS" w:hAnsi="Arial" w:cs="Arial"/>
                <w:color w:val="FF0000"/>
              </w:rPr>
            </w:rPrChange>
          </w:rPr>
          <w:t xml:space="preserve">as </w:t>
        </w:r>
      </w:ins>
      <w:del w:id="77" w:author="Chen, Xiaoxin" w:date="2014-11-07T14:33:00Z">
        <w:r w:rsidR="003D0BD9" w:rsidRPr="00FA795A" w:rsidDel="00FA795A">
          <w:rPr>
            <w:rFonts w:ascii="Arial" w:eastAsia="Arial Unicode MS" w:hAnsi="Arial" w:cs="Arial"/>
            <w:rPrChange w:id="78" w:author="Chen, Xiaoxin" w:date="2014-11-07T14:34:00Z">
              <w:rPr>
                <w:rFonts w:ascii="Times New Roman" w:eastAsia="Arial Unicode MS" w:hAnsi="Times New Roman" w:cs="Times New Roman"/>
                <w:sz w:val="24"/>
                <w:szCs w:val="24"/>
              </w:rPr>
            </w:rPrChange>
          </w:rPr>
          <w:delText>the corresponding DNA Index (</w:delText>
        </w:r>
      </w:del>
      <w:r w:rsidR="003D0BD9" w:rsidRPr="00FA795A">
        <w:rPr>
          <w:rFonts w:ascii="Arial" w:eastAsia="Arial Unicode MS" w:hAnsi="Arial" w:cs="Arial"/>
          <w:rPrChange w:id="79" w:author="Chen, Xiaoxin" w:date="2014-11-07T14:34:00Z">
            <w:rPr>
              <w:rFonts w:ascii="Times New Roman" w:eastAsia="Arial Unicode MS" w:hAnsi="Times New Roman" w:cs="Times New Roman"/>
              <w:sz w:val="24"/>
              <w:szCs w:val="24"/>
            </w:rPr>
          </w:rPrChange>
        </w:rPr>
        <w:t>D</w:t>
      </w:r>
      <w:del w:id="80" w:author="Chen, Xiaoxin" w:date="2014-11-07T14:33:00Z">
        <w:r w:rsidR="003D0BD9" w:rsidRPr="00FA795A" w:rsidDel="00FA795A">
          <w:rPr>
            <w:rFonts w:ascii="Arial" w:eastAsia="Arial Unicode MS" w:hAnsi="Arial" w:cs="Arial"/>
            <w:rPrChange w:id="81" w:author="Chen, Xiaoxin" w:date="2014-11-07T14:34:00Z">
              <w:rPr>
                <w:rFonts w:ascii="Times New Roman" w:eastAsia="Arial Unicode MS" w:hAnsi="Times New Roman" w:cs="Times New Roman"/>
                <w:sz w:val="24"/>
                <w:szCs w:val="24"/>
              </w:rPr>
            </w:rPrChange>
          </w:rPr>
          <w:delText>.</w:delText>
        </w:r>
      </w:del>
      <w:r w:rsidR="003D0BD9" w:rsidRPr="00FA795A">
        <w:rPr>
          <w:rFonts w:ascii="Arial" w:eastAsia="Arial Unicode MS" w:hAnsi="Arial" w:cs="Arial"/>
          <w:rPrChange w:id="82" w:author="Chen, Xiaoxin" w:date="2014-11-07T14:34:00Z">
            <w:rPr>
              <w:rFonts w:ascii="Times New Roman" w:eastAsia="Arial Unicode MS" w:hAnsi="Times New Roman" w:cs="Times New Roman"/>
              <w:sz w:val="24"/>
              <w:szCs w:val="24"/>
            </w:rPr>
          </w:rPrChange>
        </w:rPr>
        <w:t>I</w:t>
      </w:r>
      <w:del w:id="83" w:author="Chen, Xiaoxin" w:date="2014-11-07T14:33:00Z">
        <w:r w:rsidR="003D0BD9" w:rsidRPr="00FA795A" w:rsidDel="00FA795A">
          <w:rPr>
            <w:rFonts w:ascii="Arial" w:eastAsia="Arial Unicode MS" w:hAnsi="Arial" w:cs="Arial"/>
            <w:rPrChange w:id="84" w:author="Chen, Xiaoxin" w:date="2014-11-07T14:34:00Z">
              <w:rPr>
                <w:rFonts w:ascii="Times New Roman" w:eastAsia="Arial Unicode MS" w:hAnsi="Times New Roman" w:cs="Times New Roman"/>
                <w:sz w:val="24"/>
                <w:szCs w:val="24"/>
              </w:rPr>
            </w:rPrChange>
          </w:rPr>
          <w:delText>.)</w:delText>
        </w:r>
      </w:del>
      <w:r w:rsidR="003D0BD9" w:rsidRPr="00FA795A">
        <w:rPr>
          <w:rFonts w:ascii="Arial" w:eastAsia="Arial Unicode MS" w:hAnsi="Arial" w:cs="Arial"/>
          <w:rPrChange w:id="85" w:author="Chen, Xiaoxin" w:date="2014-11-07T14:34:00Z">
            <w:rPr>
              <w:rFonts w:ascii="Times New Roman" w:eastAsia="Arial Unicode MS" w:hAnsi="Times New Roman" w:cs="Times New Roman"/>
              <w:sz w:val="24"/>
              <w:szCs w:val="24"/>
            </w:rPr>
          </w:rPrChange>
        </w:rPr>
        <w:t xml:space="preserve"> value</w:t>
      </w:r>
      <w:del w:id="86" w:author="Chen, Xiaoxin" w:date="2014-11-07T14:33:00Z">
        <w:r w:rsidR="003D0BD9" w:rsidRPr="00FA795A" w:rsidDel="00FA795A">
          <w:rPr>
            <w:rFonts w:ascii="Arial" w:eastAsia="Arial Unicode MS" w:hAnsi="Arial" w:cs="Arial"/>
            <w:rPrChange w:id="87" w:author="Chen, Xiaoxin" w:date="2014-11-07T14:34:00Z">
              <w:rPr>
                <w:rFonts w:ascii="Times New Roman" w:eastAsia="Arial Unicode MS" w:hAnsi="Times New Roman" w:cs="Times New Roman"/>
                <w:sz w:val="24"/>
                <w:szCs w:val="24"/>
              </w:rPr>
            </w:rPrChange>
          </w:rPr>
          <w:delText>s</w:delText>
        </w:r>
      </w:del>
      <w:r w:rsidR="003D0BD9" w:rsidRPr="00FA795A">
        <w:rPr>
          <w:rFonts w:ascii="Arial" w:eastAsia="Arial Unicode MS" w:hAnsi="Arial" w:cs="Arial"/>
          <w:rPrChange w:id="88" w:author="Chen, Xiaoxin" w:date="2014-11-07T14:34:00Z">
            <w:rPr>
              <w:rFonts w:ascii="Times New Roman" w:eastAsia="Arial Unicode MS" w:hAnsi="Times New Roman" w:cs="Times New Roman"/>
              <w:sz w:val="24"/>
              <w:szCs w:val="24"/>
            </w:rPr>
          </w:rPrChange>
        </w:rPr>
        <w:t xml:space="preserve">. </w:t>
      </w:r>
      <w:r w:rsidRPr="00FA795A">
        <w:rPr>
          <w:rFonts w:ascii="Arial" w:eastAsia="Arial Unicode MS" w:hAnsi="Arial" w:cs="Arial"/>
          <w:rPrChange w:id="89" w:author="Chen, Xiaoxin" w:date="2014-11-07T14:34:00Z">
            <w:rPr>
              <w:rFonts w:ascii="Times New Roman" w:eastAsia="Arial Unicode MS" w:hAnsi="Times New Roman" w:cs="Times New Roman"/>
              <w:b/>
              <w:sz w:val="24"/>
              <w:szCs w:val="24"/>
            </w:rPr>
          </w:rPrChange>
        </w:rPr>
        <w:t xml:space="preserve">(C) </w:t>
      </w:r>
      <w:r w:rsidR="003D0BD9" w:rsidRPr="00FA795A">
        <w:rPr>
          <w:rFonts w:ascii="Arial" w:eastAsia="Arial Unicode MS" w:hAnsi="Arial" w:cs="Arial"/>
          <w:rPrChange w:id="90" w:author="Chen, Xiaoxin" w:date="2014-11-07T14:34:00Z">
            <w:rPr>
              <w:rFonts w:ascii="Times New Roman" w:eastAsia="Arial Unicode MS" w:hAnsi="Times New Roman" w:cs="Times New Roman"/>
              <w:sz w:val="24"/>
              <w:szCs w:val="24"/>
            </w:rPr>
          </w:rPrChange>
        </w:rPr>
        <w:t>Distribution histogram of D</w:t>
      </w:r>
      <w:del w:id="91" w:author="Chen, Xiaoxin" w:date="2014-11-07T14:33:00Z">
        <w:r w:rsidR="003D0BD9" w:rsidRPr="00FA795A" w:rsidDel="00FA795A">
          <w:rPr>
            <w:rFonts w:ascii="Arial" w:eastAsia="Arial Unicode MS" w:hAnsi="Arial" w:cs="Arial"/>
            <w:rPrChange w:id="92" w:author="Chen, Xiaoxin" w:date="2014-11-07T14:34:00Z">
              <w:rPr>
                <w:rFonts w:ascii="Times New Roman" w:eastAsia="Arial Unicode MS" w:hAnsi="Times New Roman" w:cs="Times New Roman"/>
                <w:sz w:val="24"/>
                <w:szCs w:val="24"/>
              </w:rPr>
            </w:rPrChange>
          </w:rPr>
          <w:delText>.</w:delText>
        </w:r>
      </w:del>
      <w:r w:rsidR="003D0BD9" w:rsidRPr="00FA795A">
        <w:rPr>
          <w:rFonts w:ascii="Arial" w:eastAsia="Arial Unicode MS" w:hAnsi="Arial" w:cs="Arial"/>
          <w:rPrChange w:id="93" w:author="Chen, Xiaoxin" w:date="2014-11-07T14:34:00Z">
            <w:rPr>
              <w:rFonts w:ascii="Times New Roman" w:eastAsia="Arial Unicode MS" w:hAnsi="Times New Roman" w:cs="Times New Roman"/>
              <w:sz w:val="24"/>
              <w:szCs w:val="24"/>
            </w:rPr>
          </w:rPrChange>
        </w:rPr>
        <w:t>I</w:t>
      </w:r>
      <w:del w:id="94" w:author="Chen, Xiaoxin" w:date="2014-11-07T14:33:00Z">
        <w:r w:rsidR="003D0BD9" w:rsidRPr="00FA795A" w:rsidDel="00FA795A">
          <w:rPr>
            <w:rFonts w:ascii="Arial" w:eastAsia="Arial Unicode MS" w:hAnsi="Arial" w:cs="Arial"/>
            <w:rPrChange w:id="95" w:author="Chen, Xiaoxin" w:date="2014-11-07T14:34:00Z">
              <w:rPr>
                <w:rFonts w:ascii="Times New Roman" w:eastAsia="Arial Unicode MS" w:hAnsi="Times New Roman" w:cs="Times New Roman"/>
                <w:sz w:val="24"/>
                <w:szCs w:val="24"/>
              </w:rPr>
            </w:rPrChange>
          </w:rPr>
          <w:delText>.</w:delText>
        </w:r>
      </w:del>
      <w:r w:rsidR="003D0BD9" w:rsidRPr="00FA795A">
        <w:rPr>
          <w:rFonts w:ascii="Arial" w:eastAsia="Arial Unicode MS" w:hAnsi="Arial" w:cs="Arial"/>
          <w:rPrChange w:id="96" w:author="Chen, Xiaoxin" w:date="2014-11-07T14:34:00Z">
            <w:rPr>
              <w:rFonts w:ascii="Times New Roman" w:eastAsia="Arial Unicode MS" w:hAnsi="Times New Roman" w:cs="Times New Roman"/>
              <w:sz w:val="24"/>
              <w:szCs w:val="24"/>
            </w:rPr>
          </w:rPrChange>
        </w:rPr>
        <w:t xml:space="preserve"> values of all </w:t>
      </w:r>
      <w:del w:id="97" w:author="Chen, Xiaoxin" w:date="2014-11-07T14:33:00Z">
        <w:r w:rsidR="003D0BD9" w:rsidRPr="00FA795A" w:rsidDel="00FA795A">
          <w:rPr>
            <w:rFonts w:ascii="Arial" w:eastAsia="Arial Unicode MS" w:hAnsi="Arial" w:cs="Arial"/>
            <w:rPrChange w:id="98" w:author="Chen, Xiaoxin" w:date="2014-11-07T14:34:00Z">
              <w:rPr>
                <w:rFonts w:ascii="Times New Roman" w:eastAsia="Arial Unicode MS" w:hAnsi="Times New Roman" w:cs="Times New Roman"/>
                <w:sz w:val="24"/>
                <w:szCs w:val="24"/>
              </w:rPr>
            </w:rPrChange>
          </w:rPr>
          <w:delText xml:space="preserve">captured </w:delText>
        </w:r>
      </w:del>
      <w:r w:rsidR="003D0BD9" w:rsidRPr="00FA795A">
        <w:rPr>
          <w:rFonts w:ascii="Arial" w:eastAsia="Arial Unicode MS" w:hAnsi="Arial" w:cs="Arial"/>
          <w:rPrChange w:id="99" w:author="Chen, Xiaoxin" w:date="2014-11-07T14:34:00Z">
            <w:rPr>
              <w:rFonts w:ascii="Times New Roman" w:eastAsia="Arial Unicode MS" w:hAnsi="Times New Roman" w:cs="Times New Roman"/>
              <w:sz w:val="24"/>
              <w:szCs w:val="24"/>
            </w:rPr>
          </w:rPrChange>
        </w:rPr>
        <w:t>nucle</w:t>
      </w:r>
      <w:del w:id="100" w:author="Chen, Xiaoxin" w:date="2014-11-07T14:33:00Z">
        <w:r w:rsidR="003D0BD9" w:rsidRPr="00FA795A" w:rsidDel="00FA795A">
          <w:rPr>
            <w:rFonts w:ascii="Arial" w:eastAsia="Arial Unicode MS" w:hAnsi="Arial" w:cs="Arial"/>
            <w:rPrChange w:id="101" w:author="Chen, Xiaoxin" w:date="2014-11-07T14:34:00Z">
              <w:rPr>
                <w:rFonts w:ascii="Times New Roman" w:eastAsia="Arial Unicode MS" w:hAnsi="Times New Roman" w:cs="Times New Roman"/>
                <w:sz w:val="24"/>
                <w:szCs w:val="24"/>
              </w:rPr>
            </w:rPrChange>
          </w:rPr>
          <w:delText>us image</w:delText>
        </w:r>
      </w:del>
      <w:ins w:id="102" w:author="Chen, Xiaoxin" w:date="2014-11-07T14:33:00Z">
        <w:r w:rsidR="00FA795A" w:rsidRPr="00FA795A">
          <w:rPr>
            <w:rFonts w:ascii="Arial" w:eastAsia="Arial Unicode MS" w:hAnsi="Arial" w:cs="Arial"/>
            <w:rPrChange w:id="103" w:author="Chen, Xiaoxin" w:date="2014-11-07T14:34:00Z">
              <w:rPr>
                <w:rFonts w:ascii="Arial" w:eastAsia="Arial Unicode MS" w:hAnsi="Arial" w:cs="Arial"/>
                <w:color w:val="FF0000"/>
              </w:rPr>
            </w:rPrChange>
          </w:rPr>
          <w:t>i</w:t>
        </w:r>
      </w:ins>
      <w:r w:rsidR="003D0BD9" w:rsidRPr="00FA795A">
        <w:rPr>
          <w:rFonts w:ascii="Arial" w:eastAsia="Arial Unicode MS" w:hAnsi="Arial" w:cs="Arial"/>
          <w:rPrChange w:id="104" w:author="Chen, Xiaoxin" w:date="2014-11-07T14:34:00Z">
            <w:rPr>
              <w:rFonts w:ascii="Times New Roman" w:eastAsia="Arial Unicode MS" w:hAnsi="Times New Roman" w:cs="Times New Roman"/>
              <w:sz w:val="24"/>
              <w:szCs w:val="24"/>
            </w:rPr>
          </w:rPrChange>
        </w:rPr>
        <w:t xml:space="preserve">. </w:t>
      </w:r>
      <w:r w:rsidRPr="00FA795A">
        <w:rPr>
          <w:rFonts w:ascii="Arial" w:eastAsia="Arial Unicode MS" w:hAnsi="Arial" w:cs="Arial"/>
          <w:rPrChange w:id="105" w:author="Chen, Xiaoxin" w:date="2014-11-07T14:34:00Z">
            <w:rPr>
              <w:rFonts w:ascii="Times New Roman" w:eastAsia="Arial Unicode MS" w:hAnsi="Times New Roman" w:cs="Times New Roman"/>
              <w:b/>
              <w:sz w:val="24"/>
              <w:szCs w:val="24"/>
            </w:rPr>
          </w:rPrChange>
        </w:rPr>
        <w:t xml:space="preserve">(D) </w:t>
      </w:r>
      <w:r w:rsidR="003D0BD9" w:rsidRPr="00FA795A">
        <w:rPr>
          <w:rFonts w:ascii="Arial" w:eastAsia="Arial Unicode MS" w:hAnsi="Arial" w:cs="Arial"/>
          <w:rPrChange w:id="106" w:author="Chen, Xiaoxin" w:date="2014-11-07T14:34:00Z">
            <w:rPr>
              <w:rFonts w:ascii="Times New Roman" w:eastAsia="Arial Unicode MS" w:hAnsi="Times New Roman" w:cs="Times New Roman"/>
              <w:sz w:val="24"/>
              <w:szCs w:val="24"/>
            </w:rPr>
          </w:rPrChange>
        </w:rPr>
        <w:t>Distribution histogram of D</w:t>
      </w:r>
      <w:del w:id="107" w:author="Chen, Xiaoxin" w:date="2014-11-07T14:24:00Z">
        <w:r w:rsidR="003D0BD9" w:rsidRPr="00FA795A" w:rsidDel="00D53514">
          <w:rPr>
            <w:rFonts w:ascii="Arial" w:eastAsia="Arial Unicode MS" w:hAnsi="Arial" w:cs="Arial"/>
            <w:rPrChange w:id="108" w:author="Chen, Xiaoxin" w:date="2014-11-07T14:34:00Z">
              <w:rPr>
                <w:rFonts w:ascii="Times New Roman" w:eastAsia="Arial Unicode MS" w:hAnsi="Times New Roman" w:cs="Times New Roman"/>
                <w:sz w:val="24"/>
                <w:szCs w:val="24"/>
              </w:rPr>
            </w:rPrChange>
          </w:rPr>
          <w:delText>.</w:delText>
        </w:r>
      </w:del>
      <w:r w:rsidR="003D0BD9" w:rsidRPr="00FA795A">
        <w:rPr>
          <w:rFonts w:ascii="Arial" w:eastAsia="Arial Unicode MS" w:hAnsi="Arial" w:cs="Arial"/>
          <w:rPrChange w:id="109" w:author="Chen, Xiaoxin" w:date="2014-11-07T14:34:00Z">
            <w:rPr>
              <w:rFonts w:ascii="Times New Roman" w:eastAsia="Arial Unicode MS" w:hAnsi="Times New Roman" w:cs="Times New Roman"/>
              <w:sz w:val="24"/>
              <w:szCs w:val="24"/>
            </w:rPr>
          </w:rPrChange>
        </w:rPr>
        <w:t>I</w:t>
      </w:r>
      <w:del w:id="110" w:author="Chen, Xiaoxin" w:date="2014-11-07T14:24:00Z">
        <w:r w:rsidR="003D0BD9" w:rsidRPr="00FA795A" w:rsidDel="00D53514">
          <w:rPr>
            <w:rFonts w:ascii="Arial" w:eastAsia="Arial Unicode MS" w:hAnsi="Arial" w:cs="Arial"/>
            <w:rPrChange w:id="111" w:author="Chen, Xiaoxin" w:date="2014-11-07T14:34:00Z">
              <w:rPr>
                <w:rFonts w:ascii="Times New Roman" w:eastAsia="Arial Unicode MS" w:hAnsi="Times New Roman" w:cs="Times New Roman"/>
                <w:sz w:val="24"/>
                <w:szCs w:val="24"/>
              </w:rPr>
            </w:rPrChange>
          </w:rPr>
          <w:delText>.</w:delText>
        </w:r>
      </w:del>
      <w:r w:rsidR="003D0BD9" w:rsidRPr="00FA795A">
        <w:rPr>
          <w:rFonts w:ascii="Arial" w:eastAsia="Arial Unicode MS" w:hAnsi="Arial" w:cs="Arial"/>
          <w:rPrChange w:id="112" w:author="Chen, Xiaoxin" w:date="2014-11-07T14:34:00Z">
            <w:rPr>
              <w:rFonts w:ascii="Times New Roman" w:eastAsia="Arial Unicode MS" w:hAnsi="Times New Roman" w:cs="Times New Roman"/>
              <w:sz w:val="24"/>
              <w:szCs w:val="24"/>
            </w:rPr>
          </w:rPrChange>
        </w:rPr>
        <w:t xml:space="preserve"> values of </w:t>
      </w:r>
      <w:del w:id="113" w:author="Chen, Xiaoxin" w:date="2014-11-07T14:25:00Z">
        <w:r w:rsidR="003D0BD9" w:rsidRPr="00FA795A" w:rsidDel="00D53514">
          <w:rPr>
            <w:rFonts w:ascii="Arial" w:eastAsia="Arial Unicode MS" w:hAnsi="Arial" w:cs="Arial"/>
            <w:rPrChange w:id="114" w:author="Chen, Xiaoxin" w:date="2014-11-07T14:34:00Z">
              <w:rPr>
                <w:rFonts w:ascii="Times New Roman" w:eastAsia="Arial Unicode MS" w:hAnsi="Times New Roman" w:cs="Times New Roman"/>
                <w:sz w:val="24"/>
                <w:szCs w:val="24"/>
              </w:rPr>
            </w:rPrChange>
          </w:rPr>
          <w:delText xml:space="preserve">simulated </w:delText>
        </w:r>
      </w:del>
      <w:ins w:id="115" w:author="Chen, Xiaoxin" w:date="2014-11-07T14:25:00Z">
        <w:r w:rsidR="00D53514" w:rsidRPr="00FA795A">
          <w:rPr>
            <w:rFonts w:ascii="Arial" w:eastAsia="Arial Unicode MS" w:hAnsi="Arial" w:cs="Arial"/>
            <w:rPrChange w:id="116" w:author="Chen, Xiaoxin" w:date="2014-11-07T14:34:00Z">
              <w:rPr>
                <w:rFonts w:ascii="Arial" w:eastAsia="Arial Unicode MS" w:hAnsi="Arial" w:cs="Arial"/>
                <w:color w:val="FF0000"/>
              </w:rPr>
            </w:rPrChange>
          </w:rPr>
          <w:t xml:space="preserve">the </w:t>
        </w:r>
      </w:ins>
      <w:r w:rsidR="003D0BD9" w:rsidRPr="00FA795A">
        <w:rPr>
          <w:rFonts w:ascii="Arial" w:eastAsia="Arial Unicode MS" w:hAnsi="Arial" w:cs="Arial"/>
          <w:rPrChange w:id="117" w:author="Chen, Xiaoxin" w:date="2014-11-07T14:34:00Z">
            <w:rPr>
              <w:rFonts w:ascii="Times New Roman" w:eastAsia="Arial Unicode MS" w:hAnsi="Times New Roman" w:cs="Times New Roman"/>
              <w:sz w:val="24"/>
              <w:szCs w:val="24"/>
            </w:rPr>
          </w:rPrChange>
        </w:rPr>
        <w:t>three cell population</w:t>
      </w:r>
      <w:r w:rsidR="001104FF" w:rsidRPr="00FA795A">
        <w:rPr>
          <w:rFonts w:ascii="Arial" w:eastAsia="Arial Unicode MS" w:hAnsi="Arial" w:cs="Arial"/>
          <w:rPrChange w:id="118" w:author="Chen, Xiaoxin" w:date="2014-11-07T14:34:00Z">
            <w:rPr>
              <w:rFonts w:ascii="Times New Roman" w:eastAsia="Arial Unicode MS" w:hAnsi="Times New Roman" w:cs="Times New Roman"/>
              <w:sz w:val="24"/>
              <w:szCs w:val="24"/>
            </w:rPr>
          </w:rPrChange>
        </w:rPr>
        <w:t>s</w:t>
      </w:r>
      <w:ins w:id="119" w:author="Chen, Xiaoxin" w:date="2014-11-07T14:26:00Z">
        <w:r w:rsidR="00D53514" w:rsidRPr="00FA795A">
          <w:rPr>
            <w:rFonts w:ascii="Arial" w:eastAsia="Arial Unicode MS" w:hAnsi="Arial" w:cs="Arial"/>
            <w:rPrChange w:id="120" w:author="Chen, Xiaoxin" w:date="2014-11-07T14:34:00Z">
              <w:rPr>
                <w:rFonts w:ascii="Arial" w:eastAsia="Arial Unicode MS" w:hAnsi="Arial" w:cs="Arial"/>
                <w:color w:val="FF0000"/>
              </w:rPr>
            </w:rPrChange>
          </w:rPr>
          <w:t xml:space="preserve"> after simulation from normal distribution</w:t>
        </w:r>
      </w:ins>
      <w:del w:id="121" w:author="Chen, Xiaoxin" w:date="2014-11-07T14:25:00Z">
        <w:r w:rsidR="001104FF" w:rsidRPr="00FA795A" w:rsidDel="00D53514">
          <w:rPr>
            <w:rFonts w:ascii="Arial" w:eastAsia="Arial Unicode MS" w:hAnsi="Arial" w:cs="Arial"/>
            <w:rPrChange w:id="122" w:author="Chen, Xiaoxin" w:date="2014-11-07T14:34:00Z">
              <w:rPr>
                <w:rFonts w:ascii="Times New Roman" w:eastAsia="Arial Unicode MS" w:hAnsi="Times New Roman" w:cs="Times New Roman"/>
                <w:sz w:val="24"/>
                <w:szCs w:val="24"/>
              </w:rPr>
            </w:rPrChange>
          </w:rPr>
          <w:delText xml:space="preserve"> and </w:delText>
        </w:r>
      </w:del>
      <w:ins w:id="123" w:author="sysprep" w:date="2014-11-07T14:06:00Z">
        <w:del w:id="124" w:author="Chen, Xiaoxin" w:date="2014-11-07T14:25:00Z">
          <w:r w:rsidR="00482874" w:rsidRPr="00FA795A" w:rsidDel="00D53514">
            <w:rPr>
              <w:rFonts w:ascii="Arial" w:eastAsia="Arial Unicode MS" w:hAnsi="Arial" w:cs="Arial"/>
              <w:rPrChange w:id="125" w:author="Chen, Xiaoxin" w:date="2014-11-07T14:34:00Z">
                <w:rPr>
                  <w:rFonts w:ascii="Arial" w:eastAsia="Arial Unicode MS" w:hAnsi="Arial" w:cs="Arial"/>
                  <w:color w:val="FF0000"/>
                </w:rPr>
              </w:rPrChange>
            </w:rPr>
            <w:delText xml:space="preserve">the </w:delText>
          </w:r>
        </w:del>
      </w:ins>
      <w:del w:id="126" w:author="Chen, Xiaoxin" w:date="2014-11-07T14:25:00Z">
        <w:r w:rsidR="001104FF" w:rsidRPr="00FA795A" w:rsidDel="00D53514">
          <w:rPr>
            <w:rFonts w:ascii="Arial" w:eastAsia="Arial Unicode MS" w:hAnsi="Arial" w:cs="Arial"/>
            <w:rPrChange w:id="127" w:author="Chen, Xiaoxin" w:date="2014-11-07T14:34:00Z">
              <w:rPr>
                <w:rFonts w:ascii="Times New Roman" w:eastAsia="Arial Unicode MS" w:hAnsi="Times New Roman" w:cs="Times New Roman"/>
                <w:sz w:val="24"/>
                <w:szCs w:val="24"/>
              </w:rPr>
            </w:rPrChange>
          </w:rPr>
          <w:delText>mixture of three</w:delText>
        </w:r>
      </w:del>
      <w:ins w:id="128" w:author="Chen, Xiaoxin" w:date="2014-11-07T14:25:00Z">
        <w:r w:rsidR="00D53514" w:rsidRPr="00FA795A">
          <w:rPr>
            <w:rFonts w:ascii="Arial" w:eastAsia="Arial Unicode MS" w:hAnsi="Arial" w:cs="Arial"/>
            <w:rPrChange w:id="129" w:author="Chen, Xiaoxin" w:date="2014-11-07T14:34:00Z">
              <w:rPr>
                <w:rFonts w:ascii="Arial" w:eastAsia="Arial Unicode MS" w:hAnsi="Arial" w:cs="Arial"/>
                <w:color w:val="FF0000"/>
              </w:rPr>
            </w:rPrChange>
          </w:rPr>
          <w:t>, diploid cell population (</w:t>
        </w:r>
      </w:ins>
      <w:del w:id="130" w:author="Chen, Xiaoxin" w:date="2014-11-07T14:25:00Z">
        <w:r w:rsidR="001104FF" w:rsidRPr="00FA795A" w:rsidDel="00D53514">
          <w:rPr>
            <w:rFonts w:ascii="Arial" w:eastAsia="Arial Unicode MS" w:hAnsi="Arial" w:cs="Arial"/>
            <w:rPrChange w:id="131" w:author="Chen, Xiaoxin" w:date="2014-11-07T14:34:00Z">
              <w:rPr>
                <w:rFonts w:ascii="Times New Roman" w:eastAsia="Arial Unicode MS" w:hAnsi="Times New Roman" w:cs="Times New Roman"/>
                <w:sz w:val="24"/>
                <w:szCs w:val="24"/>
              </w:rPr>
            </w:rPrChange>
          </w:rPr>
          <w:delText>. R</w:delText>
        </w:r>
      </w:del>
      <w:ins w:id="132" w:author="Chen, Xiaoxin" w:date="2014-11-07T14:25:00Z">
        <w:r w:rsidR="00D53514" w:rsidRPr="00FA795A">
          <w:rPr>
            <w:rFonts w:ascii="Arial" w:eastAsia="Arial Unicode MS" w:hAnsi="Arial" w:cs="Arial"/>
            <w:rPrChange w:id="133" w:author="Chen, Xiaoxin" w:date="2014-11-07T14:34:00Z">
              <w:rPr>
                <w:rFonts w:ascii="Arial" w:eastAsia="Arial Unicode MS" w:hAnsi="Arial" w:cs="Arial"/>
                <w:color w:val="FF0000"/>
              </w:rPr>
            </w:rPrChange>
          </w:rPr>
          <w:t>r</w:t>
        </w:r>
      </w:ins>
      <w:r w:rsidR="001104FF" w:rsidRPr="00FA795A">
        <w:rPr>
          <w:rFonts w:ascii="Arial" w:eastAsia="Arial Unicode MS" w:hAnsi="Arial" w:cs="Arial"/>
          <w:rPrChange w:id="134" w:author="Chen, Xiaoxin" w:date="2014-11-07T14:34:00Z">
            <w:rPr>
              <w:rFonts w:ascii="Times New Roman" w:eastAsia="Arial Unicode MS" w:hAnsi="Times New Roman" w:cs="Times New Roman"/>
              <w:sz w:val="24"/>
              <w:szCs w:val="24"/>
            </w:rPr>
          </w:rPrChange>
        </w:rPr>
        <w:t>ed</w:t>
      </w:r>
      <w:ins w:id="135" w:author="Chen, Xiaoxin" w:date="2014-11-07T14:27:00Z">
        <w:r w:rsidR="00D53514" w:rsidRPr="00FA795A">
          <w:rPr>
            <w:rFonts w:ascii="Arial" w:eastAsia="Arial Unicode MS" w:hAnsi="Arial" w:cs="Arial"/>
            <w:rPrChange w:id="136" w:author="Chen, Xiaoxin" w:date="2014-11-07T14:34:00Z">
              <w:rPr>
                <w:rFonts w:ascii="Arial" w:eastAsia="Arial Unicode MS" w:hAnsi="Arial" w:cs="Arial"/>
                <w:color w:val="FF0000"/>
              </w:rPr>
            </w:rPrChange>
          </w:rPr>
          <w:t>;</w:t>
        </w:r>
      </w:ins>
      <w:r w:rsidR="001104FF" w:rsidRPr="00FA795A">
        <w:rPr>
          <w:rFonts w:ascii="Arial" w:eastAsia="Arial Unicode MS" w:hAnsi="Arial" w:cs="Arial"/>
          <w:rPrChange w:id="137" w:author="Chen, Xiaoxin" w:date="2014-11-07T14:34:00Z">
            <w:rPr>
              <w:rFonts w:ascii="Times New Roman" w:eastAsia="Arial Unicode MS" w:hAnsi="Times New Roman" w:cs="Times New Roman"/>
              <w:sz w:val="24"/>
              <w:szCs w:val="24"/>
            </w:rPr>
          </w:rPrChange>
        </w:rPr>
        <w:t xml:space="preserve"> </w:t>
      </w:r>
      <w:del w:id="138" w:author="Chen, Xiaoxin" w:date="2014-11-07T14:25:00Z">
        <w:r w:rsidR="001104FF" w:rsidRPr="00FA795A" w:rsidDel="00D53514">
          <w:rPr>
            <w:rFonts w:ascii="Arial" w:eastAsia="Arial Unicode MS" w:hAnsi="Arial" w:cs="Arial"/>
            <w:rPrChange w:id="139" w:author="Chen, Xiaoxin" w:date="2014-11-07T14:34:00Z">
              <w:rPr>
                <w:rFonts w:ascii="Times New Roman" w:eastAsia="Arial Unicode MS" w:hAnsi="Times New Roman" w:cs="Times New Roman"/>
                <w:sz w:val="24"/>
                <w:szCs w:val="24"/>
              </w:rPr>
            </w:rPrChange>
          </w:rPr>
          <w:delText xml:space="preserve">density was simulated from </w:delText>
        </w:r>
      </w:del>
      <w:ins w:id="140" w:author="sysprep" w:date="2014-11-07T14:06:00Z">
        <w:del w:id="141" w:author="Chen, Xiaoxin" w:date="2014-11-07T14:25:00Z">
          <w:r w:rsidR="00482874" w:rsidRPr="00FA795A" w:rsidDel="00D53514">
            <w:rPr>
              <w:rFonts w:ascii="Arial" w:eastAsia="Arial Unicode MS" w:hAnsi="Arial" w:cs="Arial"/>
              <w:rPrChange w:id="142" w:author="Chen, Xiaoxin" w:date="2014-11-07T14:34:00Z">
                <w:rPr>
                  <w:rFonts w:ascii="Arial" w:eastAsia="Arial Unicode MS" w:hAnsi="Arial" w:cs="Arial"/>
                  <w:color w:val="FF0000"/>
                </w:rPr>
              </w:rPrChange>
            </w:rPr>
            <w:delText xml:space="preserve">a </w:delText>
          </w:r>
        </w:del>
      </w:ins>
      <w:del w:id="143" w:author="Chen, Xiaoxin" w:date="2014-11-07T14:25:00Z">
        <w:r w:rsidR="001104FF" w:rsidRPr="00FA795A" w:rsidDel="00D53514">
          <w:rPr>
            <w:rFonts w:ascii="Arial" w:eastAsia="Arial Unicode MS" w:hAnsi="Arial" w:cs="Arial"/>
            <w:rPrChange w:id="144" w:author="Chen, Xiaoxin" w:date="2014-11-07T14:34:00Z">
              <w:rPr>
                <w:rFonts w:ascii="Times New Roman" w:eastAsia="Arial Unicode MS" w:hAnsi="Times New Roman" w:cs="Times New Roman"/>
                <w:sz w:val="24"/>
                <w:szCs w:val="24"/>
              </w:rPr>
            </w:rPrChange>
          </w:rPr>
          <w:delText>normal distribution (</w:delText>
        </w:r>
      </w:del>
      <w:r w:rsidR="001104FF" w:rsidRPr="00FA795A">
        <w:rPr>
          <w:rFonts w:ascii="Arial" w:eastAsia="Arial Unicode MS" w:hAnsi="Arial" w:cs="Arial"/>
          <w:rPrChange w:id="145" w:author="Chen, Xiaoxin" w:date="2014-11-07T14:34:00Z">
            <w:rPr>
              <w:rFonts w:ascii="Times New Roman" w:eastAsia="Arial Unicode MS" w:hAnsi="Times New Roman" w:cs="Times New Roman"/>
              <w:sz w:val="24"/>
              <w:szCs w:val="24"/>
            </w:rPr>
          </w:rPrChange>
        </w:rPr>
        <w:t>µ=1.001, σ=0.19)</w:t>
      </w:r>
      <w:ins w:id="146" w:author="Chen, Xiaoxin" w:date="2014-11-07T14:26:00Z">
        <w:r w:rsidR="00D53514" w:rsidRPr="00FA795A">
          <w:rPr>
            <w:rFonts w:ascii="Arial" w:eastAsia="Arial Unicode MS" w:hAnsi="Arial" w:cs="Arial"/>
            <w:rPrChange w:id="147" w:author="Chen, Xiaoxin" w:date="2014-11-07T14:34:00Z">
              <w:rPr>
                <w:rFonts w:ascii="Arial" w:eastAsia="Arial Unicode MS" w:hAnsi="Arial" w:cs="Arial"/>
                <w:color w:val="FF0000"/>
              </w:rPr>
            </w:rPrChange>
          </w:rPr>
          <w:t xml:space="preserve">, </w:t>
        </w:r>
        <w:proofErr w:type="spellStart"/>
        <w:r w:rsidR="00D53514" w:rsidRPr="00FA795A">
          <w:rPr>
            <w:rFonts w:ascii="Arial" w:eastAsia="Arial Unicode MS" w:hAnsi="Arial" w:cs="Arial"/>
            <w:rPrChange w:id="148" w:author="Chen, Xiaoxin" w:date="2014-11-07T14:34:00Z">
              <w:rPr>
                <w:rFonts w:ascii="Arial" w:eastAsia="Arial Unicode MS" w:hAnsi="Arial" w:cs="Arial"/>
                <w:color w:val="FF0000"/>
              </w:rPr>
            </w:rPrChange>
          </w:rPr>
          <w:t>tetraploid</w:t>
        </w:r>
        <w:proofErr w:type="spellEnd"/>
        <w:r w:rsidR="00D53514" w:rsidRPr="00FA795A">
          <w:rPr>
            <w:rFonts w:ascii="Arial" w:eastAsia="Arial Unicode MS" w:hAnsi="Arial" w:cs="Arial"/>
            <w:rPrChange w:id="149" w:author="Chen, Xiaoxin" w:date="2014-11-07T14:34:00Z">
              <w:rPr>
                <w:rFonts w:ascii="Arial" w:eastAsia="Arial Unicode MS" w:hAnsi="Arial" w:cs="Arial"/>
                <w:color w:val="FF0000"/>
              </w:rPr>
            </w:rPrChange>
          </w:rPr>
          <w:t xml:space="preserve"> cell population (</w:t>
        </w:r>
      </w:ins>
      <w:del w:id="150" w:author="Chen, Xiaoxin" w:date="2014-11-07T14:26:00Z">
        <w:r w:rsidR="001104FF" w:rsidRPr="00FA795A" w:rsidDel="00D53514">
          <w:rPr>
            <w:rFonts w:ascii="Arial" w:eastAsia="Arial Unicode MS" w:hAnsi="Arial" w:cs="Arial"/>
            <w:rPrChange w:id="151" w:author="Chen, Xiaoxin" w:date="2014-11-07T14:34:00Z">
              <w:rPr>
                <w:rFonts w:ascii="Times New Roman" w:eastAsia="Arial Unicode MS" w:hAnsi="Times New Roman" w:cs="Times New Roman"/>
                <w:sz w:val="24"/>
                <w:szCs w:val="24"/>
              </w:rPr>
            </w:rPrChange>
          </w:rPr>
          <w:delText>;</w:delText>
        </w:r>
        <w:r w:rsidR="003D0BD9" w:rsidRPr="00FA795A" w:rsidDel="00D53514">
          <w:rPr>
            <w:rFonts w:ascii="Arial" w:eastAsia="Arial Unicode MS" w:hAnsi="Arial" w:cs="Arial"/>
            <w:rPrChange w:id="152" w:author="Chen, Xiaoxin" w:date="2014-11-07T14:34:00Z">
              <w:rPr>
                <w:rFonts w:ascii="Times New Roman" w:eastAsia="Arial Unicode MS" w:hAnsi="Times New Roman" w:cs="Times New Roman"/>
                <w:sz w:val="24"/>
                <w:szCs w:val="24"/>
              </w:rPr>
            </w:rPrChange>
          </w:rPr>
          <w:delText xml:space="preserve"> </w:delText>
        </w:r>
      </w:del>
      <w:r w:rsidR="001104FF" w:rsidRPr="00FA795A">
        <w:rPr>
          <w:rFonts w:ascii="Arial" w:eastAsia="Arial Unicode MS" w:hAnsi="Arial" w:cs="Arial"/>
          <w:rPrChange w:id="153" w:author="Chen, Xiaoxin" w:date="2014-11-07T14:34:00Z">
            <w:rPr>
              <w:rFonts w:ascii="Times New Roman" w:eastAsia="Arial Unicode MS" w:hAnsi="Times New Roman" w:cs="Times New Roman"/>
              <w:sz w:val="24"/>
              <w:szCs w:val="24"/>
            </w:rPr>
          </w:rPrChange>
        </w:rPr>
        <w:t>green</w:t>
      </w:r>
      <w:ins w:id="154" w:author="Chen, Xiaoxin" w:date="2014-11-07T14:26:00Z">
        <w:r w:rsidR="00D53514" w:rsidRPr="00FA795A">
          <w:rPr>
            <w:rFonts w:ascii="Arial" w:eastAsia="Arial Unicode MS" w:hAnsi="Arial" w:cs="Arial"/>
            <w:rPrChange w:id="155" w:author="Chen, Xiaoxin" w:date="2014-11-07T14:34:00Z">
              <w:rPr>
                <w:rFonts w:ascii="Arial" w:eastAsia="Arial Unicode MS" w:hAnsi="Arial" w:cs="Arial"/>
                <w:color w:val="FF0000"/>
              </w:rPr>
            </w:rPrChange>
          </w:rPr>
          <w:t>;</w:t>
        </w:r>
      </w:ins>
      <w:r w:rsidR="001104FF" w:rsidRPr="00FA795A">
        <w:rPr>
          <w:rFonts w:ascii="Arial" w:eastAsia="Arial Unicode MS" w:hAnsi="Arial" w:cs="Arial"/>
          <w:rPrChange w:id="156" w:author="Chen, Xiaoxin" w:date="2014-11-07T14:34:00Z">
            <w:rPr>
              <w:rFonts w:ascii="Times New Roman" w:eastAsia="Arial Unicode MS" w:hAnsi="Times New Roman" w:cs="Times New Roman"/>
              <w:sz w:val="24"/>
              <w:szCs w:val="24"/>
            </w:rPr>
          </w:rPrChange>
        </w:rPr>
        <w:t xml:space="preserve"> </w:t>
      </w:r>
      <w:del w:id="157" w:author="Chen, Xiaoxin" w:date="2014-11-07T14:27:00Z">
        <w:r w:rsidR="001104FF" w:rsidRPr="00FA795A" w:rsidDel="00D53514">
          <w:rPr>
            <w:rFonts w:ascii="Arial" w:eastAsia="Arial Unicode MS" w:hAnsi="Arial" w:cs="Arial"/>
            <w:rPrChange w:id="158" w:author="Chen, Xiaoxin" w:date="2014-11-07T14:34:00Z">
              <w:rPr>
                <w:rFonts w:ascii="Times New Roman" w:eastAsia="Arial Unicode MS" w:hAnsi="Times New Roman" w:cs="Times New Roman"/>
                <w:sz w:val="24"/>
                <w:szCs w:val="24"/>
              </w:rPr>
            </w:rPrChange>
          </w:rPr>
          <w:delText xml:space="preserve">density was simulated from </w:delText>
        </w:r>
      </w:del>
      <w:ins w:id="159" w:author="sysprep" w:date="2014-11-07T14:06:00Z">
        <w:del w:id="160" w:author="Chen, Xiaoxin" w:date="2014-11-07T14:27:00Z">
          <w:r w:rsidR="00482874" w:rsidRPr="00FA795A" w:rsidDel="00D53514">
            <w:rPr>
              <w:rFonts w:ascii="Arial" w:eastAsia="Arial Unicode MS" w:hAnsi="Arial" w:cs="Arial"/>
              <w:rPrChange w:id="161" w:author="Chen, Xiaoxin" w:date="2014-11-07T14:34:00Z">
                <w:rPr>
                  <w:rFonts w:ascii="Arial" w:eastAsia="Arial Unicode MS" w:hAnsi="Arial" w:cs="Arial"/>
                  <w:color w:val="FF0000"/>
                </w:rPr>
              </w:rPrChange>
            </w:rPr>
            <w:delText xml:space="preserve">a </w:delText>
          </w:r>
        </w:del>
      </w:ins>
      <w:del w:id="162" w:author="Chen, Xiaoxin" w:date="2014-11-07T14:27:00Z">
        <w:r w:rsidR="001104FF" w:rsidRPr="00FA795A" w:rsidDel="00D53514">
          <w:rPr>
            <w:rFonts w:ascii="Arial" w:eastAsia="Arial Unicode MS" w:hAnsi="Arial" w:cs="Arial"/>
            <w:rPrChange w:id="163" w:author="Chen, Xiaoxin" w:date="2014-11-07T14:34:00Z">
              <w:rPr>
                <w:rFonts w:ascii="Times New Roman" w:eastAsia="Arial Unicode MS" w:hAnsi="Times New Roman" w:cs="Times New Roman"/>
                <w:sz w:val="24"/>
                <w:szCs w:val="24"/>
              </w:rPr>
            </w:rPrChange>
          </w:rPr>
          <w:delText>normal distribution (</w:delText>
        </w:r>
      </w:del>
      <w:r w:rsidR="001104FF" w:rsidRPr="00FA795A">
        <w:rPr>
          <w:rFonts w:ascii="Arial" w:eastAsia="Arial Unicode MS" w:hAnsi="Arial" w:cs="Arial"/>
          <w:rPrChange w:id="164" w:author="Chen, Xiaoxin" w:date="2014-11-07T14:34:00Z">
            <w:rPr>
              <w:rFonts w:ascii="Times New Roman" w:eastAsia="Arial Unicode MS" w:hAnsi="Times New Roman" w:cs="Times New Roman"/>
              <w:sz w:val="24"/>
              <w:szCs w:val="24"/>
            </w:rPr>
          </w:rPrChange>
        </w:rPr>
        <w:t>µ=2.002, σ=0.25)</w:t>
      </w:r>
      <w:ins w:id="165" w:author="Chen, Xiaoxin" w:date="2014-11-07T14:27:00Z">
        <w:r w:rsidR="00D53514" w:rsidRPr="00FA795A">
          <w:rPr>
            <w:rFonts w:ascii="Arial" w:eastAsia="Arial Unicode MS" w:hAnsi="Arial" w:cs="Arial"/>
            <w:rPrChange w:id="166" w:author="Chen, Xiaoxin" w:date="2014-11-07T14:34:00Z">
              <w:rPr>
                <w:rFonts w:ascii="Arial" w:eastAsia="Arial Unicode MS" w:hAnsi="Arial" w:cs="Arial"/>
                <w:color w:val="FF0000"/>
              </w:rPr>
            </w:rPrChange>
          </w:rPr>
          <w:t xml:space="preserve"> and </w:t>
        </w:r>
      </w:ins>
      <w:del w:id="167" w:author="Chen, Xiaoxin" w:date="2014-11-07T14:27:00Z">
        <w:r w:rsidR="001104FF" w:rsidRPr="00FA795A" w:rsidDel="00D53514">
          <w:rPr>
            <w:rFonts w:ascii="Arial" w:eastAsia="Arial Unicode MS" w:hAnsi="Arial" w:cs="Arial"/>
            <w:rPrChange w:id="168" w:author="Chen, Xiaoxin" w:date="2014-11-07T14:34:00Z">
              <w:rPr>
                <w:rFonts w:ascii="Times New Roman" w:eastAsia="Arial Unicode MS" w:hAnsi="Times New Roman" w:cs="Times New Roman"/>
                <w:sz w:val="24"/>
                <w:szCs w:val="24"/>
              </w:rPr>
            </w:rPrChange>
          </w:rPr>
          <w:delText xml:space="preserve">; </w:delText>
        </w:r>
      </w:del>
      <w:ins w:id="169" w:author="Chen, Xiaoxin" w:date="2014-11-07T14:27:00Z">
        <w:r w:rsidR="00D53514" w:rsidRPr="00FA795A">
          <w:rPr>
            <w:rFonts w:ascii="Arial" w:eastAsia="Arial Unicode MS" w:hAnsi="Arial" w:cs="Arial"/>
            <w:rPrChange w:id="170" w:author="Chen, Xiaoxin" w:date="2014-11-07T14:34:00Z">
              <w:rPr>
                <w:rFonts w:ascii="Arial" w:eastAsia="Arial Unicode MS" w:hAnsi="Arial" w:cs="Arial"/>
                <w:color w:val="FF0000"/>
              </w:rPr>
            </w:rPrChange>
          </w:rPr>
          <w:t>aneuploidy cell population (</w:t>
        </w:r>
      </w:ins>
      <w:r w:rsidR="001104FF" w:rsidRPr="00FA795A">
        <w:rPr>
          <w:rFonts w:ascii="Arial" w:eastAsia="Arial Unicode MS" w:hAnsi="Arial" w:cs="Arial"/>
          <w:rPrChange w:id="171" w:author="Chen, Xiaoxin" w:date="2014-11-07T14:34:00Z">
            <w:rPr>
              <w:rFonts w:ascii="Times New Roman" w:eastAsia="Arial Unicode MS" w:hAnsi="Times New Roman" w:cs="Times New Roman"/>
              <w:sz w:val="24"/>
              <w:szCs w:val="24"/>
            </w:rPr>
          </w:rPrChange>
        </w:rPr>
        <w:t>blue</w:t>
      </w:r>
      <w:ins w:id="172" w:author="Chen, Xiaoxin" w:date="2014-11-07T14:27:00Z">
        <w:r w:rsidR="00D53514" w:rsidRPr="00FA795A">
          <w:rPr>
            <w:rFonts w:ascii="Arial" w:eastAsia="Arial Unicode MS" w:hAnsi="Arial" w:cs="Arial"/>
            <w:rPrChange w:id="173" w:author="Chen, Xiaoxin" w:date="2014-11-07T14:34:00Z">
              <w:rPr>
                <w:rFonts w:ascii="Arial" w:eastAsia="Arial Unicode MS" w:hAnsi="Arial" w:cs="Arial"/>
                <w:color w:val="FF0000"/>
              </w:rPr>
            </w:rPrChange>
          </w:rPr>
          <w:t>;</w:t>
        </w:r>
      </w:ins>
      <w:r w:rsidR="001104FF" w:rsidRPr="00FA795A">
        <w:rPr>
          <w:rFonts w:ascii="Arial" w:eastAsia="Arial Unicode MS" w:hAnsi="Arial" w:cs="Arial"/>
          <w:rPrChange w:id="174" w:author="Chen, Xiaoxin" w:date="2014-11-07T14:34:00Z">
            <w:rPr>
              <w:rFonts w:ascii="Times New Roman" w:eastAsia="Arial Unicode MS" w:hAnsi="Times New Roman" w:cs="Times New Roman"/>
              <w:sz w:val="24"/>
              <w:szCs w:val="24"/>
            </w:rPr>
          </w:rPrChange>
        </w:rPr>
        <w:t xml:space="preserve"> </w:t>
      </w:r>
      <w:del w:id="175" w:author="Chen, Xiaoxin" w:date="2014-11-07T14:27:00Z">
        <w:r w:rsidR="001104FF" w:rsidRPr="00FA795A" w:rsidDel="00D53514">
          <w:rPr>
            <w:rFonts w:ascii="Arial" w:eastAsia="Arial Unicode MS" w:hAnsi="Arial" w:cs="Arial"/>
            <w:rPrChange w:id="176" w:author="Chen, Xiaoxin" w:date="2014-11-07T14:34:00Z">
              <w:rPr>
                <w:rFonts w:ascii="Times New Roman" w:eastAsia="Arial Unicode MS" w:hAnsi="Times New Roman" w:cs="Times New Roman"/>
                <w:sz w:val="24"/>
                <w:szCs w:val="24"/>
              </w:rPr>
            </w:rPrChange>
          </w:rPr>
          <w:delText>density was simulated from</w:delText>
        </w:r>
      </w:del>
      <w:ins w:id="177" w:author="sysprep" w:date="2014-11-07T14:07:00Z">
        <w:del w:id="178" w:author="Chen, Xiaoxin" w:date="2014-11-07T14:27:00Z">
          <w:r w:rsidR="00482874" w:rsidRPr="00FA795A" w:rsidDel="00D53514">
            <w:rPr>
              <w:rFonts w:ascii="Arial" w:eastAsia="Arial Unicode MS" w:hAnsi="Arial" w:cs="Arial"/>
              <w:rPrChange w:id="179" w:author="Chen, Xiaoxin" w:date="2014-11-07T14:34:00Z">
                <w:rPr>
                  <w:rFonts w:ascii="Arial" w:eastAsia="Arial Unicode MS" w:hAnsi="Arial" w:cs="Arial"/>
                  <w:color w:val="FF0000"/>
                </w:rPr>
              </w:rPrChange>
            </w:rPr>
            <w:delText xml:space="preserve"> a</w:delText>
          </w:r>
        </w:del>
      </w:ins>
      <w:del w:id="180" w:author="Chen, Xiaoxin" w:date="2014-11-07T14:27:00Z">
        <w:r w:rsidR="001104FF" w:rsidRPr="00FA795A" w:rsidDel="00D53514">
          <w:rPr>
            <w:rFonts w:ascii="Arial" w:eastAsia="Arial Unicode MS" w:hAnsi="Arial" w:cs="Arial"/>
            <w:rPrChange w:id="181" w:author="Chen, Xiaoxin" w:date="2014-11-07T14:34:00Z">
              <w:rPr>
                <w:rFonts w:ascii="Times New Roman" w:eastAsia="Arial Unicode MS" w:hAnsi="Times New Roman" w:cs="Times New Roman"/>
                <w:sz w:val="24"/>
                <w:szCs w:val="24"/>
              </w:rPr>
            </w:rPrChange>
          </w:rPr>
          <w:delText xml:space="preserve"> normal distribution (</w:delText>
        </w:r>
      </w:del>
      <w:r w:rsidR="001104FF" w:rsidRPr="00FA795A">
        <w:rPr>
          <w:rFonts w:ascii="Arial" w:eastAsia="Arial Unicode MS" w:hAnsi="Arial" w:cs="Arial"/>
          <w:rPrChange w:id="182" w:author="Chen, Xiaoxin" w:date="2014-11-07T14:34:00Z">
            <w:rPr>
              <w:rFonts w:ascii="Times New Roman" w:eastAsia="Arial Unicode MS" w:hAnsi="Times New Roman" w:cs="Times New Roman"/>
              <w:sz w:val="24"/>
              <w:szCs w:val="24"/>
            </w:rPr>
          </w:rPrChange>
        </w:rPr>
        <w:t>µ=2.300, σ=0.5)</w:t>
      </w:r>
      <w:ins w:id="183" w:author="Chen, Xiaoxin" w:date="2014-11-07T14:27:00Z">
        <w:r w:rsidR="00D53514" w:rsidRPr="00FA795A">
          <w:rPr>
            <w:rFonts w:ascii="Arial" w:eastAsia="Arial Unicode MS" w:hAnsi="Arial" w:cs="Arial"/>
            <w:rPrChange w:id="184" w:author="Chen, Xiaoxin" w:date="2014-11-07T14:34:00Z">
              <w:rPr>
                <w:rFonts w:ascii="Arial" w:eastAsia="Arial Unicode MS" w:hAnsi="Arial" w:cs="Arial"/>
                <w:color w:val="FF0000"/>
              </w:rPr>
            </w:rPrChange>
          </w:rPr>
          <w:t xml:space="preserve">. </w:t>
        </w:r>
      </w:ins>
      <w:del w:id="185" w:author="Chen, Xiaoxin" w:date="2014-11-07T14:27:00Z">
        <w:r w:rsidR="001104FF" w:rsidRPr="00FA795A" w:rsidDel="00D53514">
          <w:rPr>
            <w:rFonts w:ascii="Arial" w:eastAsia="Arial Unicode MS" w:hAnsi="Arial" w:cs="Arial"/>
            <w:rPrChange w:id="186" w:author="Chen, Xiaoxin" w:date="2014-11-07T14:34:00Z">
              <w:rPr>
                <w:rFonts w:ascii="Times New Roman" w:eastAsia="Arial Unicode MS" w:hAnsi="Times New Roman" w:cs="Times New Roman"/>
                <w:sz w:val="24"/>
                <w:szCs w:val="24"/>
              </w:rPr>
            </w:rPrChange>
          </w:rPr>
          <w:delText xml:space="preserve">; </w:delText>
        </w:r>
      </w:del>
      <w:proofErr w:type="gramStart"/>
      <w:ins w:id="187" w:author="Chen, Xiaoxin" w:date="2014-11-07T14:28:00Z">
        <w:r w:rsidR="00D53514" w:rsidRPr="00FA795A">
          <w:rPr>
            <w:rFonts w:ascii="Arial" w:eastAsia="Arial Unicode MS" w:hAnsi="Arial" w:cs="Arial"/>
            <w:rPrChange w:id="188" w:author="Chen, Xiaoxin" w:date="2014-11-07T14:34:00Z">
              <w:rPr>
                <w:rFonts w:ascii="Arial" w:eastAsia="Arial Unicode MS" w:hAnsi="Arial" w:cs="Arial"/>
                <w:color w:val="FF0000"/>
              </w:rPr>
            </w:rPrChange>
          </w:rPr>
          <w:t xml:space="preserve">When </w:t>
        </w:r>
      </w:ins>
      <w:ins w:id="189" w:author="Chen, Xiaoxin" w:date="2014-11-07T14:29:00Z">
        <w:r w:rsidR="00D53514" w:rsidRPr="00FA795A">
          <w:rPr>
            <w:rFonts w:ascii="Arial" w:eastAsia="Arial Unicode MS" w:hAnsi="Arial" w:cs="Arial"/>
            <w:rPrChange w:id="190" w:author="Chen, Xiaoxin" w:date="2014-11-07T14:34:00Z">
              <w:rPr>
                <w:rFonts w:ascii="Arial" w:eastAsia="Arial Unicode MS" w:hAnsi="Arial" w:cs="Arial"/>
                <w:color w:val="FF0000"/>
              </w:rPr>
            </w:rPrChange>
          </w:rPr>
          <w:t xml:space="preserve">these three cell populations are </w:t>
        </w:r>
      </w:ins>
      <w:ins w:id="191" w:author="Chen, Xiaoxin" w:date="2014-11-07T14:28:00Z">
        <w:r w:rsidR="00D53514" w:rsidRPr="00FA795A">
          <w:rPr>
            <w:rFonts w:ascii="Arial" w:eastAsia="Arial Unicode MS" w:hAnsi="Arial" w:cs="Arial"/>
            <w:rPrChange w:id="192" w:author="Chen, Xiaoxin" w:date="2014-11-07T14:34:00Z">
              <w:rPr>
                <w:rFonts w:ascii="Arial" w:eastAsia="Arial Unicode MS" w:hAnsi="Arial" w:cs="Arial"/>
                <w:color w:val="FF0000"/>
              </w:rPr>
            </w:rPrChange>
          </w:rPr>
          <w:t>merged</w:t>
        </w:r>
      </w:ins>
      <w:ins w:id="193" w:author="Chen, Xiaoxin" w:date="2014-11-07T14:29:00Z">
        <w:r w:rsidR="00D53514" w:rsidRPr="00FA795A">
          <w:rPr>
            <w:rFonts w:ascii="Arial" w:eastAsia="Arial Unicode MS" w:hAnsi="Arial" w:cs="Arial"/>
            <w:rPrChange w:id="194" w:author="Chen, Xiaoxin" w:date="2014-11-07T14:34:00Z">
              <w:rPr>
                <w:rFonts w:ascii="Arial" w:eastAsia="Arial Unicode MS" w:hAnsi="Arial" w:cs="Arial"/>
                <w:color w:val="FF0000"/>
              </w:rPr>
            </w:rPrChange>
          </w:rPr>
          <w:t xml:space="preserve"> at the ratio of 0.893:0.092:0.05</w:t>
        </w:r>
      </w:ins>
      <w:ins w:id="195" w:author="Chen, Xiaoxin" w:date="2014-11-07T14:28:00Z">
        <w:r w:rsidR="00D53514" w:rsidRPr="00FA795A">
          <w:rPr>
            <w:rFonts w:ascii="Arial" w:eastAsia="Arial Unicode MS" w:hAnsi="Arial" w:cs="Arial"/>
            <w:rPrChange w:id="196" w:author="Chen, Xiaoxin" w:date="2014-11-07T14:34:00Z">
              <w:rPr>
                <w:rFonts w:ascii="Arial" w:eastAsia="Arial Unicode MS" w:hAnsi="Arial" w:cs="Arial"/>
                <w:color w:val="FF0000"/>
              </w:rPr>
            </w:rPrChange>
          </w:rPr>
          <w:t xml:space="preserve">, </w:t>
        </w:r>
      </w:ins>
      <w:ins w:id="197" w:author="Chen, Xiaoxin" w:date="2014-11-07T14:29:00Z">
        <w:r w:rsidR="00D53514" w:rsidRPr="00FA795A">
          <w:rPr>
            <w:rFonts w:ascii="Arial" w:eastAsia="Arial Unicode MS" w:hAnsi="Arial" w:cs="Arial"/>
            <w:rPrChange w:id="198" w:author="Chen, Xiaoxin" w:date="2014-11-07T14:34:00Z">
              <w:rPr>
                <w:rFonts w:ascii="Arial" w:eastAsia="Arial Unicode MS" w:hAnsi="Arial" w:cs="Arial"/>
                <w:color w:val="FF0000"/>
              </w:rPr>
            </w:rPrChange>
          </w:rPr>
          <w:t>a composite distribution histogram (black) can be generated.</w:t>
        </w:r>
      </w:ins>
      <w:proofErr w:type="gramEnd"/>
      <w:ins w:id="199" w:author="sysprep" w:date="2014-11-07T14:06:00Z">
        <w:del w:id="200" w:author="Chen, Xiaoxin" w:date="2014-11-07T14:29:00Z">
          <w:r w:rsidR="00482874" w:rsidRPr="00FA795A" w:rsidDel="00D53514">
            <w:rPr>
              <w:rFonts w:ascii="Arial" w:eastAsia="Arial Unicode MS" w:hAnsi="Arial" w:cs="Arial"/>
              <w:rPrChange w:id="201" w:author="Chen, Xiaoxin" w:date="2014-11-07T14:34:00Z">
                <w:rPr>
                  <w:rFonts w:ascii="Arial" w:eastAsia="Arial Unicode MS" w:hAnsi="Arial" w:cs="Arial"/>
                  <w:color w:val="FF0000"/>
                </w:rPr>
              </w:rPrChange>
            </w:rPr>
            <w:delText xml:space="preserve">and </w:delText>
          </w:r>
        </w:del>
      </w:ins>
      <w:del w:id="202" w:author="Chen, Xiaoxin" w:date="2014-11-07T14:29:00Z">
        <w:r w:rsidR="001104FF" w:rsidRPr="00FA795A" w:rsidDel="00D53514">
          <w:rPr>
            <w:rFonts w:ascii="Arial" w:eastAsia="Arial Unicode MS" w:hAnsi="Arial" w:cs="Arial"/>
            <w:rPrChange w:id="203" w:author="Chen, Xiaoxin" w:date="2014-11-07T14:34:00Z">
              <w:rPr>
                <w:rFonts w:ascii="Times New Roman" w:eastAsia="Arial Unicode MS" w:hAnsi="Times New Roman" w:cs="Times New Roman"/>
                <w:sz w:val="24"/>
                <w:szCs w:val="24"/>
              </w:rPr>
            </w:rPrChange>
          </w:rPr>
          <w:delText>black density was the mixture of three population</w:delText>
        </w:r>
        <w:r w:rsidR="00784D5D" w:rsidRPr="00FA795A" w:rsidDel="00D53514">
          <w:rPr>
            <w:rFonts w:ascii="Arial" w:eastAsia="Arial Unicode MS" w:hAnsi="Arial" w:cs="Arial"/>
            <w:rPrChange w:id="204" w:author="Chen, Xiaoxin" w:date="2014-11-07T14:34:00Z">
              <w:rPr>
                <w:rFonts w:ascii="Cambria Math" w:eastAsia="Arial Unicode MS" w:hAnsi="Cambria Math" w:cs="Times New Roman"/>
                <w:sz w:val="24"/>
                <w:szCs w:val="24"/>
              </w:rPr>
            </w:rPrChange>
          </w:rPr>
          <w:delText>s</w:delText>
        </w:r>
        <w:r w:rsidR="001104FF" w:rsidRPr="00FA795A" w:rsidDel="00D53514">
          <w:rPr>
            <w:rFonts w:ascii="Arial" w:eastAsia="Arial Unicode MS" w:hAnsi="Arial" w:cs="Arial"/>
            <w:rPrChange w:id="205" w:author="Chen, Xiaoxin" w:date="2014-11-07T14:34:00Z">
              <w:rPr>
                <w:rFonts w:ascii="Cambria Math" w:eastAsia="Arial Unicode MS" w:hAnsi="Cambria Math" w:cs="Times New Roman"/>
                <w:sz w:val="24"/>
                <w:szCs w:val="24"/>
              </w:rPr>
            </w:rPrChange>
          </w:rPr>
          <w:delText xml:space="preserve"> at ratio: 0.893:0.092:0.05</w:delText>
        </w:r>
      </w:del>
      <w:del w:id="206" w:author="Chen, Xiaoxin" w:date="2014-11-07T14:30:00Z">
        <w:r w:rsidR="001104FF" w:rsidRPr="00FA795A" w:rsidDel="00D53514">
          <w:rPr>
            <w:rFonts w:ascii="Arial" w:eastAsia="Arial Unicode MS" w:hAnsi="Arial" w:cs="Arial"/>
            <w:rPrChange w:id="207" w:author="Chen, Xiaoxin" w:date="2014-11-07T14:34:00Z">
              <w:rPr>
                <w:rFonts w:ascii="Cambria Math" w:eastAsia="Arial Unicode MS" w:hAnsi="Cambria Math" w:cs="Times New Roman"/>
                <w:sz w:val="24"/>
                <w:szCs w:val="24"/>
              </w:rPr>
            </w:rPrChange>
          </w:rPr>
          <w:delText>.</w:delText>
        </w:r>
      </w:del>
    </w:p>
    <w:p w:rsidR="001755FD" w:rsidRPr="00F5137E" w:rsidRDefault="001755FD" w:rsidP="009C3C68">
      <w:pPr>
        <w:spacing w:line="480" w:lineRule="auto"/>
        <w:rPr>
          <w:rFonts w:ascii="Arial" w:hAnsi="Arial" w:cs="Arial"/>
          <w:rPrChange w:id="208" w:author="Chen, Xiaoxin" w:date="2014-11-07T10:31:00Z">
            <w:rPr>
              <w:rFonts w:ascii="Times New Roman" w:hAnsi="Times New Roman" w:cs="Times New Roman"/>
              <w:sz w:val="24"/>
              <w:szCs w:val="24"/>
            </w:rPr>
          </w:rPrChange>
        </w:rPr>
      </w:pPr>
      <w:proofErr w:type="gramStart"/>
      <w:r w:rsidRPr="00F5137E">
        <w:rPr>
          <w:rFonts w:ascii="Arial" w:eastAsia="Arial Unicode MS" w:hAnsi="Arial" w:cs="Arial"/>
          <w:b/>
          <w:rPrChange w:id="209" w:author="Chen, Xiaoxin" w:date="2014-11-07T10:31:00Z">
            <w:rPr>
              <w:rFonts w:ascii="Times New Roman" w:eastAsia="Arial Unicode MS" w:hAnsi="Times New Roman" w:cs="Times New Roman"/>
              <w:b/>
              <w:sz w:val="24"/>
              <w:szCs w:val="24"/>
            </w:rPr>
          </w:rPrChange>
        </w:rPr>
        <w:t>Figure 2.</w:t>
      </w:r>
      <w:proofErr w:type="gramEnd"/>
      <w:r w:rsidRPr="00F5137E">
        <w:rPr>
          <w:rFonts w:ascii="Arial" w:eastAsia="Arial Unicode MS" w:hAnsi="Arial" w:cs="Arial"/>
          <w:b/>
          <w:rPrChange w:id="210" w:author="Chen, Xiaoxin" w:date="2014-11-07T10:31:00Z">
            <w:rPr>
              <w:rFonts w:ascii="Times New Roman" w:eastAsia="Arial Unicode MS" w:hAnsi="Times New Roman" w:cs="Times New Roman"/>
              <w:b/>
              <w:sz w:val="24"/>
              <w:szCs w:val="24"/>
            </w:rPr>
          </w:rPrChange>
        </w:rPr>
        <w:t xml:space="preserve"> </w:t>
      </w:r>
      <w:ins w:id="211" w:author="Chen, Xiaoxin" w:date="2014-11-05T17:52:00Z">
        <w:r w:rsidR="00B20A92" w:rsidRPr="00F5137E">
          <w:rPr>
            <w:rFonts w:ascii="Arial" w:eastAsia="Arial Unicode MS" w:hAnsi="Arial" w:cs="Arial"/>
            <w:b/>
            <w:rPrChange w:id="212" w:author="Chen, Xiaoxin" w:date="2014-11-07T10:31:00Z">
              <w:rPr>
                <w:rFonts w:ascii="Times New Roman" w:eastAsia="Arial Unicode MS" w:hAnsi="Times New Roman" w:cs="Times New Roman"/>
                <w:b/>
                <w:sz w:val="24"/>
                <w:szCs w:val="24"/>
              </w:rPr>
            </w:rPrChange>
          </w:rPr>
          <w:t xml:space="preserve">Work flow of </w:t>
        </w:r>
      </w:ins>
      <w:del w:id="213" w:author="Chen, Xiaoxin" w:date="2014-11-05T17:52:00Z">
        <w:r w:rsidR="00632516" w:rsidRPr="00F5137E" w:rsidDel="00B20A92">
          <w:rPr>
            <w:rFonts w:ascii="Arial" w:hAnsi="Arial" w:cs="Arial"/>
            <w:b/>
            <w:rPrChange w:id="214" w:author="Chen, Xiaoxin" w:date="2014-11-07T10:31:00Z">
              <w:rPr>
                <w:rFonts w:ascii="Times New Roman" w:hAnsi="Times New Roman" w:cs="Times New Roman"/>
                <w:b/>
                <w:sz w:val="24"/>
                <w:szCs w:val="24"/>
              </w:rPr>
            </w:rPrChange>
          </w:rPr>
          <w:delText>E</w:delText>
        </w:r>
      </w:del>
      <w:ins w:id="215" w:author="Chen, Xiaoxin" w:date="2014-11-05T17:52:00Z">
        <w:r w:rsidR="00B20A92" w:rsidRPr="00F5137E">
          <w:rPr>
            <w:rFonts w:ascii="Arial" w:hAnsi="Arial" w:cs="Arial"/>
            <w:b/>
            <w:u w:val="single"/>
            <w:rPrChange w:id="216" w:author="Chen, Xiaoxin" w:date="2014-11-07T10:31:00Z">
              <w:rPr>
                <w:rFonts w:ascii="Times New Roman" w:hAnsi="Times New Roman" w:cs="Times New Roman"/>
                <w:b/>
                <w:sz w:val="24"/>
                <w:szCs w:val="24"/>
              </w:rPr>
            </w:rPrChange>
          </w:rPr>
          <w:t>e</w:t>
        </w:r>
      </w:ins>
      <w:r w:rsidR="00632516" w:rsidRPr="00F5137E">
        <w:rPr>
          <w:rFonts w:ascii="Arial" w:hAnsi="Arial" w:cs="Arial"/>
          <w:b/>
          <w:rPrChange w:id="217" w:author="Chen, Xiaoxin" w:date="2014-11-07T10:31:00Z">
            <w:rPr>
              <w:rFonts w:ascii="Times New Roman" w:hAnsi="Times New Roman" w:cs="Times New Roman"/>
              <w:b/>
              <w:sz w:val="24"/>
              <w:szCs w:val="24"/>
            </w:rPr>
          </w:rPrChange>
        </w:rPr>
        <w:t xml:space="preserve">xpert-guided </w:t>
      </w:r>
      <w:r w:rsidR="00632516" w:rsidRPr="00F5137E">
        <w:rPr>
          <w:rFonts w:ascii="Arial" w:hAnsi="Arial" w:cs="Arial"/>
          <w:b/>
          <w:u w:val="single"/>
          <w:rPrChange w:id="218" w:author="Chen, Xiaoxin" w:date="2014-11-07T10:31:00Z">
            <w:rPr>
              <w:rFonts w:ascii="Times New Roman" w:hAnsi="Times New Roman" w:cs="Times New Roman"/>
              <w:b/>
              <w:sz w:val="24"/>
              <w:szCs w:val="24"/>
            </w:rPr>
          </w:rPrChange>
        </w:rPr>
        <w:t>d</w:t>
      </w:r>
      <w:r w:rsidR="00632516" w:rsidRPr="00F5137E">
        <w:rPr>
          <w:rFonts w:ascii="Arial" w:hAnsi="Arial" w:cs="Arial"/>
          <w:b/>
          <w:rPrChange w:id="219" w:author="Chen, Xiaoxin" w:date="2014-11-07T10:31:00Z">
            <w:rPr>
              <w:rFonts w:ascii="Times New Roman" w:hAnsi="Times New Roman" w:cs="Times New Roman"/>
              <w:b/>
              <w:sz w:val="24"/>
              <w:szCs w:val="24"/>
            </w:rPr>
          </w:rPrChange>
        </w:rPr>
        <w:t xml:space="preserve">ata </w:t>
      </w:r>
      <w:r w:rsidR="00632516" w:rsidRPr="00F5137E">
        <w:rPr>
          <w:rFonts w:ascii="Arial" w:hAnsi="Arial" w:cs="Arial"/>
          <w:b/>
          <w:u w:val="single"/>
          <w:rPrChange w:id="220" w:author="Chen, Xiaoxin" w:date="2014-11-07T10:31:00Z">
            <w:rPr>
              <w:rFonts w:ascii="Times New Roman" w:hAnsi="Times New Roman" w:cs="Times New Roman"/>
              <w:b/>
              <w:sz w:val="24"/>
              <w:szCs w:val="24"/>
            </w:rPr>
          </w:rPrChange>
        </w:rPr>
        <w:t>t</w:t>
      </w:r>
      <w:r w:rsidR="00632516" w:rsidRPr="00F5137E">
        <w:rPr>
          <w:rFonts w:ascii="Arial" w:hAnsi="Arial" w:cs="Arial"/>
          <w:b/>
          <w:rPrChange w:id="221" w:author="Chen, Xiaoxin" w:date="2014-11-07T10:31:00Z">
            <w:rPr>
              <w:rFonts w:ascii="Times New Roman" w:hAnsi="Times New Roman" w:cs="Times New Roman"/>
              <w:b/>
              <w:sz w:val="24"/>
              <w:szCs w:val="24"/>
            </w:rPr>
          </w:rPrChange>
        </w:rPr>
        <w:t xml:space="preserve">ransformation </w:t>
      </w:r>
      <w:r w:rsidR="00632516" w:rsidRPr="00F5137E">
        <w:rPr>
          <w:rFonts w:ascii="Arial" w:hAnsi="Arial" w:cs="Arial"/>
          <w:b/>
          <w:u w:val="single"/>
          <w:rPrChange w:id="222" w:author="Chen, Xiaoxin" w:date="2014-11-07T10:31:00Z">
            <w:rPr>
              <w:rFonts w:ascii="Times New Roman" w:hAnsi="Times New Roman" w:cs="Times New Roman"/>
              <w:b/>
              <w:sz w:val="24"/>
              <w:szCs w:val="24"/>
            </w:rPr>
          </w:rPrChange>
        </w:rPr>
        <w:t>a</w:t>
      </w:r>
      <w:r w:rsidR="00632516" w:rsidRPr="00F5137E">
        <w:rPr>
          <w:rFonts w:ascii="Arial" w:hAnsi="Arial" w:cs="Arial"/>
          <w:b/>
          <w:rPrChange w:id="223" w:author="Chen, Xiaoxin" w:date="2014-11-07T10:31:00Z">
            <w:rPr>
              <w:rFonts w:ascii="Times New Roman" w:hAnsi="Times New Roman" w:cs="Times New Roman"/>
              <w:b/>
              <w:sz w:val="24"/>
              <w:szCs w:val="24"/>
            </w:rPr>
          </w:rPrChange>
        </w:rPr>
        <w:t xml:space="preserve">nd </w:t>
      </w:r>
      <w:r w:rsidR="00632516" w:rsidRPr="00F5137E">
        <w:rPr>
          <w:rFonts w:ascii="Arial" w:hAnsi="Arial" w:cs="Arial"/>
          <w:b/>
          <w:u w:val="single"/>
          <w:rPrChange w:id="224" w:author="Chen, Xiaoxin" w:date="2014-11-07T10:31:00Z">
            <w:rPr>
              <w:rFonts w:ascii="Times New Roman" w:hAnsi="Times New Roman" w:cs="Times New Roman"/>
              <w:b/>
              <w:sz w:val="24"/>
              <w:szCs w:val="24"/>
            </w:rPr>
          </w:rPrChange>
        </w:rPr>
        <w:t>r</w:t>
      </w:r>
      <w:r w:rsidR="00632516" w:rsidRPr="00F5137E">
        <w:rPr>
          <w:rFonts w:ascii="Arial" w:hAnsi="Arial" w:cs="Arial"/>
          <w:b/>
          <w:rPrChange w:id="225" w:author="Chen, Xiaoxin" w:date="2014-11-07T10:31:00Z">
            <w:rPr>
              <w:rFonts w:ascii="Times New Roman" w:hAnsi="Times New Roman" w:cs="Times New Roman"/>
              <w:b/>
              <w:sz w:val="24"/>
              <w:szCs w:val="24"/>
            </w:rPr>
          </w:rPrChange>
        </w:rPr>
        <w:t>econstruction (</w:t>
      </w:r>
      <w:proofErr w:type="spellStart"/>
      <w:r w:rsidR="00632516" w:rsidRPr="00F5137E">
        <w:rPr>
          <w:rFonts w:ascii="Arial" w:hAnsi="Arial" w:cs="Arial"/>
          <w:b/>
          <w:rPrChange w:id="226" w:author="Chen, Xiaoxin" w:date="2014-11-07T10:31:00Z">
            <w:rPr>
              <w:rFonts w:ascii="Times New Roman" w:hAnsi="Times New Roman" w:cs="Times New Roman"/>
              <w:b/>
              <w:sz w:val="24"/>
              <w:szCs w:val="24"/>
            </w:rPr>
          </w:rPrChange>
        </w:rPr>
        <w:t>EdTAR</w:t>
      </w:r>
      <w:proofErr w:type="spellEnd"/>
      <w:r w:rsidR="00632516" w:rsidRPr="00F5137E">
        <w:rPr>
          <w:rFonts w:ascii="Arial" w:hAnsi="Arial" w:cs="Arial"/>
          <w:b/>
          <w:rPrChange w:id="227" w:author="Chen, Xiaoxin" w:date="2014-11-07T10:31:00Z">
            <w:rPr>
              <w:rFonts w:ascii="Times New Roman" w:hAnsi="Times New Roman" w:cs="Times New Roman"/>
              <w:b/>
              <w:sz w:val="24"/>
              <w:szCs w:val="24"/>
            </w:rPr>
          </w:rPrChange>
        </w:rPr>
        <w:t>)</w:t>
      </w:r>
      <w:ins w:id="228" w:author="Chen, Xiaoxin" w:date="2014-11-05T17:52:00Z">
        <w:r w:rsidR="00B20A92" w:rsidRPr="00F5137E">
          <w:rPr>
            <w:rFonts w:ascii="Arial" w:hAnsi="Arial" w:cs="Arial"/>
            <w:b/>
            <w:rPrChange w:id="229" w:author="Chen, Xiaoxin" w:date="2014-11-07T10:31:00Z">
              <w:rPr>
                <w:rFonts w:ascii="Times New Roman" w:hAnsi="Times New Roman" w:cs="Times New Roman"/>
                <w:b/>
                <w:sz w:val="24"/>
                <w:szCs w:val="24"/>
              </w:rPr>
            </w:rPrChange>
          </w:rPr>
          <w:t>.</w:t>
        </w:r>
      </w:ins>
      <w:r w:rsidR="00632516" w:rsidRPr="00F5137E">
        <w:rPr>
          <w:rFonts w:ascii="Arial" w:hAnsi="Arial" w:cs="Arial"/>
          <w:b/>
          <w:rPrChange w:id="230" w:author="Chen, Xiaoxin" w:date="2014-11-07T10:31:00Z">
            <w:rPr>
              <w:rFonts w:ascii="Times New Roman" w:hAnsi="Times New Roman" w:cs="Times New Roman"/>
              <w:b/>
              <w:sz w:val="24"/>
              <w:szCs w:val="24"/>
            </w:rPr>
          </w:rPrChange>
        </w:rPr>
        <w:t xml:space="preserve"> </w:t>
      </w:r>
      <w:del w:id="231" w:author="Chen, Xiaoxin" w:date="2014-11-05T17:52:00Z">
        <w:r w:rsidRPr="00F5137E" w:rsidDel="00B20A92">
          <w:rPr>
            <w:rFonts w:ascii="Arial" w:hAnsi="Arial" w:cs="Arial"/>
            <w:b/>
            <w:rPrChange w:id="232" w:author="Chen, Xiaoxin" w:date="2014-11-07T10:31:00Z">
              <w:rPr>
                <w:rFonts w:ascii="Times New Roman" w:hAnsi="Times New Roman" w:cs="Times New Roman"/>
                <w:b/>
                <w:sz w:val="24"/>
                <w:szCs w:val="24"/>
              </w:rPr>
            </w:rPrChange>
          </w:rPr>
          <w:delText>work flow</w:delText>
        </w:r>
        <w:r w:rsidR="00632516" w:rsidRPr="00F5137E" w:rsidDel="00B20A92">
          <w:rPr>
            <w:rFonts w:ascii="Arial" w:hAnsi="Arial" w:cs="Arial"/>
            <w:b/>
            <w:rPrChange w:id="233" w:author="Chen, Xiaoxin" w:date="2014-11-07T10:31:00Z">
              <w:rPr>
                <w:rFonts w:ascii="Times New Roman" w:hAnsi="Times New Roman" w:cs="Times New Roman"/>
                <w:b/>
                <w:sz w:val="24"/>
                <w:szCs w:val="24"/>
              </w:rPr>
            </w:rPrChange>
          </w:rPr>
          <w:delText>:</w:delText>
        </w:r>
        <w:r w:rsidRPr="00F5137E" w:rsidDel="00B20A92">
          <w:rPr>
            <w:rFonts w:ascii="Arial" w:hAnsi="Arial" w:cs="Arial"/>
            <w:rPrChange w:id="234" w:author="Chen, Xiaoxin" w:date="2014-11-07T10:31:00Z">
              <w:rPr>
                <w:rFonts w:ascii="Times New Roman" w:hAnsi="Times New Roman" w:cs="Times New Roman"/>
                <w:sz w:val="24"/>
                <w:szCs w:val="24"/>
              </w:rPr>
            </w:rPrChange>
          </w:rPr>
          <w:delText xml:space="preserve"> </w:delText>
        </w:r>
      </w:del>
      <w:del w:id="235" w:author="Chen, Xiaoxin" w:date="2014-11-05T17:53:00Z">
        <w:r w:rsidR="009C3C68" w:rsidRPr="00F5137E" w:rsidDel="00B20A92">
          <w:rPr>
            <w:rFonts w:ascii="Arial" w:hAnsi="Arial" w:cs="Arial"/>
            <w:rPrChange w:id="236" w:author="Chen, Xiaoxin" w:date="2014-11-07T10:31:00Z">
              <w:rPr>
                <w:rFonts w:ascii="Times New Roman" w:hAnsi="Times New Roman" w:cs="Times New Roman"/>
                <w:sz w:val="24"/>
                <w:szCs w:val="24"/>
              </w:rPr>
            </w:rPrChange>
          </w:rPr>
          <w:delText>The EdTAR data process starts with</w:delText>
        </w:r>
      </w:del>
      <w:ins w:id="237" w:author="Chen, Xiaoxin" w:date="2014-11-05T17:53:00Z">
        <w:r w:rsidR="00B20A92" w:rsidRPr="00F5137E">
          <w:rPr>
            <w:rFonts w:ascii="Arial" w:hAnsi="Arial" w:cs="Arial"/>
            <w:rPrChange w:id="238" w:author="Chen, Xiaoxin" w:date="2014-11-07T10:31:00Z">
              <w:rPr>
                <w:rFonts w:ascii="Times New Roman" w:hAnsi="Times New Roman" w:cs="Times New Roman"/>
                <w:sz w:val="24"/>
                <w:szCs w:val="24"/>
              </w:rPr>
            </w:rPrChange>
          </w:rPr>
          <w:t xml:space="preserve">Starting with </w:t>
        </w:r>
      </w:ins>
      <w:del w:id="239" w:author="Chen, Xiaoxin" w:date="2014-11-05T17:53:00Z">
        <w:r w:rsidR="009C3C68" w:rsidRPr="00F5137E" w:rsidDel="00B20A92">
          <w:rPr>
            <w:rFonts w:ascii="Arial" w:hAnsi="Arial" w:cs="Arial"/>
            <w:rPrChange w:id="240" w:author="Chen, Xiaoxin" w:date="2014-11-07T10:31:00Z">
              <w:rPr>
                <w:rFonts w:ascii="Times New Roman" w:hAnsi="Times New Roman" w:cs="Times New Roman"/>
                <w:sz w:val="24"/>
                <w:szCs w:val="24"/>
              </w:rPr>
            </w:rPrChange>
          </w:rPr>
          <w:delText xml:space="preserve"> DNA Index (D.I.) </w:delText>
        </w:r>
      </w:del>
      <w:ins w:id="241" w:author="Chen, Xiaoxin" w:date="2014-11-05T17:53:00Z">
        <w:r w:rsidR="00B20A92" w:rsidRPr="00F5137E">
          <w:rPr>
            <w:rFonts w:ascii="Arial" w:hAnsi="Arial" w:cs="Arial"/>
            <w:rPrChange w:id="242" w:author="Chen, Xiaoxin" w:date="2014-11-07T10:31:00Z">
              <w:rPr>
                <w:rFonts w:ascii="Times New Roman" w:hAnsi="Times New Roman" w:cs="Times New Roman"/>
                <w:sz w:val="24"/>
                <w:szCs w:val="24"/>
              </w:rPr>
            </w:rPrChange>
          </w:rPr>
          <w:t xml:space="preserve">DI </w:t>
        </w:r>
      </w:ins>
      <w:r w:rsidR="009C3C68" w:rsidRPr="00F5137E">
        <w:rPr>
          <w:rFonts w:ascii="Arial" w:hAnsi="Arial" w:cs="Arial"/>
          <w:rPrChange w:id="243" w:author="Chen, Xiaoxin" w:date="2014-11-07T10:31:00Z">
            <w:rPr>
              <w:rFonts w:ascii="Times New Roman" w:hAnsi="Times New Roman" w:cs="Times New Roman"/>
              <w:sz w:val="24"/>
              <w:szCs w:val="24"/>
            </w:rPr>
          </w:rPrChange>
        </w:rPr>
        <w:t>values</w:t>
      </w:r>
      <w:ins w:id="244" w:author="Chen, Xiaoxin" w:date="2014-11-05T17:53:00Z">
        <w:r w:rsidR="00C77C3A">
          <w:rPr>
            <w:rFonts w:ascii="Arial" w:hAnsi="Arial" w:cs="Arial"/>
          </w:rPr>
          <w:t xml:space="preserve"> as the raw da</w:t>
        </w:r>
      </w:ins>
      <w:ins w:id="245" w:author="Chen, Xiaoxin" w:date="2014-11-07T10:44:00Z">
        <w:r w:rsidR="00C77C3A">
          <w:rPr>
            <w:rFonts w:ascii="Arial" w:hAnsi="Arial" w:cs="Arial"/>
          </w:rPr>
          <w:t>ta</w:t>
        </w:r>
      </w:ins>
      <w:ins w:id="246" w:author="Chen, Xiaoxin" w:date="2014-11-05T17:53:00Z">
        <w:r w:rsidR="00B20A92" w:rsidRPr="00F5137E">
          <w:rPr>
            <w:rFonts w:ascii="Arial" w:hAnsi="Arial" w:cs="Arial"/>
            <w:rPrChange w:id="247" w:author="Chen, Xiaoxin" w:date="2014-11-07T10:31:00Z">
              <w:rPr>
                <w:rFonts w:ascii="Times New Roman" w:hAnsi="Times New Roman" w:cs="Times New Roman"/>
                <w:sz w:val="24"/>
                <w:szCs w:val="24"/>
              </w:rPr>
            </w:rPrChange>
          </w:rPr>
          <w:t xml:space="preserve">, </w:t>
        </w:r>
        <w:proofErr w:type="spellStart"/>
        <w:r w:rsidR="00B20A92" w:rsidRPr="00F5137E">
          <w:rPr>
            <w:rFonts w:ascii="Arial" w:hAnsi="Arial" w:cs="Arial"/>
            <w:rPrChange w:id="248" w:author="Chen, Xiaoxin" w:date="2014-11-07T10:31:00Z">
              <w:rPr>
                <w:rFonts w:ascii="Times New Roman" w:hAnsi="Times New Roman" w:cs="Times New Roman"/>
                <w:sz w:val="24"/>
                <w:szCs w:val="24"/>
              </w:rPr>
            </w:rPrChange>
          </w:rPr>
          <w:t>EdTAR</w:t>
        </w:r>
        <w:proofErr w:type="spellEnd"/>
        <w:r w:rsidR="00B20A92" w:rsidRPr="00F5137E">
          <w:rPr>
            <w:rFonts w:ascii="Arial" w:hAnsi="Arial" w:cs="Arial"/>
            <w:rPrChange w:id="249" w:author="Chen, Xiaoxin" w:date="2014-11-07T10:31:00Z">
              <w:rPr>
                <w:rFonts w:ascii="Times New Roman" w:hAnsi="Times New Roman" w:cs="Times New Roman"/>
                <w:sz w:val="24"/>
                <w:szCs w:val="24"/>
              </w:rPr>
            </w:rPrChange>
          </w:rPr>
          <w:t xml:space="preserve"> first identified </w:t>
        </w:r>
      </w:ins>
      <w:del w:id="250" w:author="Chen, Xiaoxin" w:date="2014-11-05T17:53:00Z">
        <w:r w:rsidR="009C3C68" w:rsidRPr="00F5137E" w:rsidDel="00B20A92">
          <w:rPr>
            <w:rFonts w:ascii="Arial" w:hAnsi="Arial" w:cs="Arial"/>
            <w:rPrChange w:id="251" w:author="Chen, Xiaoxin" w:date="2014-11-07T10:31:00Z">
              <w:rPr>
                <w:rFonts w:ascii="Times New Roman" w:hAnsi="Times New Roman" w:cs="Times New Roman"/>
                <w:sz w:val="24"/>
                <w:szCs w:val="24"/>
              </w:rPr>
            </w:rPrChange>
          </w:rPr>
          <w:delText xml:space="preserve">. Briefly, the density of all D.I. values was explored and all </w:delText>
        </w:r>
      </w:del>
      <w:r w:rsidR="009C3C68" w:rsidRPr="00F5137E">
        <w:rPr>
          <w:rFonts w:ascii="Arial" w:hAnsi="Arial" w:cs="Arial"/>
          <w:rPrChange w:id="252" w:author="Chen, Xiaoxin" w:date="2014-11-07T10:31:00Z">
            <w:rPr>
              <w:rFonts w:ascii="Times New Roman" w:hAnsi="Times New Roman" w:cs="Times New Roman"/>
              <w:sz w:val="24"/>
              <w:szCs w:val="24"/>
            </w:rPr>
          </w:rPrChange>
        </w:rPr>
        <w:t xml:space="preserve">candidate peaks </w:t>
      </w:r>
      <w:ins w:id="253" w:author="Chen, Xiaoxin" w:date="2014-11-05T17:53:00Z">
        <w:r w:rsidR="00B20A92" w:rsidRPr="00F5137E">
          <w:rPr>
            <w:rFonts w:ascii="Arial" w:hAnsi="Arial" w:cs="Arial"/>
            <w:rPrChange w:id="254" w:author="Chen, Xiaoxin" w:date="2014-11-07T10:31:00Z">
              <w:rPr>
                <w:rFonts w:ascii="Times New Roman" w:hAnsi="Times New Roman" w:cs="Times New Roman"/>
                <w:sz w:val="24"/>
                <w:szCs w:val="24"/>
              </w:rPr>
            </w:rPrChange>
          </w:rPr>
          <w:t>of cell populations</w:t>
        </w:r>
      </w:ins>
      <w:del w:id="255" w:author="Chen, Xiaoxin" w:date="2014-11-05T17:54:00Z">
        <w:r w:rsidR="009C3C68" w:rsidRPr="00F5137E" w:rsidDel="00B20A92">
          <w:rPr>
            <w:rFonts w:ascii="Arial" w:hAnsi="Arial" w:cs="Arial"/>
            <w:rPrChange w:id="256" w:author="Chen, Xiaoxin" w:date="2014-11-07T10:31:00Z">
              <w:rPr>
                <w:rFonts w:ascii="Times New Roman" w:hAnsi="Times New Roman" w:cs="Times New Roman"/>
                <w:sz w:val="24"/>
                <w:szCs w:val="24"/>
              </w:rPr>
            </w:rPrChange>
          </w:rPr>
          <w:delText>were identified from the smoothed curve</w:delText>
        </w:r>
      </w:del>
      <w:r w:rsidR="009C3C68" w:rsidRPr="00F5137E">
        <w:rPr>
          <w:rFonts w:ascii="Arial" w:hAnsi="Arial" w:cs="Arial"/>
          <w:rPrChange w:id="257" w:author="Chen, Xiaoxin" w:date="2014-11-07T10:31:00Z">
            <w:rPr>
              <w:rFonts w:ascii="Times New Roman" w:hAnsi="Times New Roman" w:cs="Times New Roman"/>
              <w:sz w:val="24"/>
              <w:szCs w:val="24"/>
            </w:rPr>
          </w:rPrChange>
        </w:rPr>
        <w:t xml:space="preserve">. </w:t>
      </w:r>
      <w:del w:id="258" w:author="Chen, Xiaoxin" w:date="2014-11-05T17:54:00Z">
        <w:r w:rsidR="009C3C68" w:rsidRPr="00F5137E" w:rsidDel="00B20A92">
          <w:rPr>
            <w:rFonts w:ascii="Arial" w:hAnsi="Arial" w:cs="Arial"/>
            <w:rPrChange w:id="259" w:author="Chen, Xiaoxin" w:date="2014-11-07T10:31:00Z">
              <w:rPr>
                <w:rFonts w:ascii="Times New Roman" w:hAnsi="Times New Roman" w:cs="Times New Roman"/>
                <w:sz w:val="24"/>
                <w:szCs w:val="24"/>
              </w:rPr>
            </w:rPrChange>
          </w:rPr>
          <w:delText>With the expert-guided major parameters, i.e. theoretical mean of diploid or tetraploid cells, clinical OSCC diagnosis D.I. threshold, etc., d</w:delText>
        </w:r>
      </w:del>
      <w:ins w:id="260" w:author="Chen, Xiaoxin" w:date="2014-11-05T17:54:00Z">
        <w:r w:rsidR="00B20A92" w:rsidRPr="00F5137E">
          <w:rPr>
            <w:rFonts w:ascii="Arial" w:hAnsi="Arial" w:cs="Arial"/>
            <w:rPrChange w:id="261" w:author="Chen, Xiaoxin" w:date="2014-11-07T10:31:00Z">
              <w:rPr>
                <w:rFonts w:ascii="Times New Roman" w:hAnsi="Times New Roman" w:cs="Times New Roman"/>
                <w:sz w:val="24"/>
                <w:szCs w:val="24"/>
              </w:rPr>
            </w:rPrChange>
          </w:rPr>
          <w:t>D</w:t>
        </w:r>
      </w:ins>
      <w:r w:rsidR="009C3C68" w:rsidRPr="00F5137E">
        <w:rPr>
          <w:rFonts w:ascii="Arial" w:hAnsi="Arial" w:cs="Arial"/>
          <w:rPrChange w:id="262" w:author="Chen, Xiaoxin" w:date="2014-11-07T10:31:00Z">
            <w:rPr>
              <w:rFonts w:ascii="Times New Roman" w:hAnsi="Times New Roman" w:cs="Times New Roman"/>
              <w:sz w:val="24"/>
              <w:szCs w:val="24"/>
            </w:rPr>
          </w:rPrChange>
        </w:rPr>
        <w:t xml:space="preserve">iploid cell population was extracted and further filtered </w:t>
      </w:r>
      <w:del w:id="263" w:author="Chen, Xiaoxin" w:date="2014-11-05T17:54:00Z">
        <w:r w:rsidR="009C3C68" w:rsidRPr="00F5137E" w:rsidDel="00B20A92">
          <w:rPr>
            <w:rFonts w:ascii="Arial" w:hAnsi="Arial" w:cs="Arial"/>
            <w:rPrChange w:id="264" w:author="Chen, Xiaoxin" w:date="2014-11-07T10:31:00Z">
              <w:rPr>
                <w:rFonts w:ascii="Times New Roman" w:hAnsi="Times New Roman" w:cs="Times New Roman"/>
                <w:sz w:val="24"/>
                <w:szCs w:val="24"/>
              </w:rPr>
            </w:rPrChange>
          </w:rPr>
          <w:delText>(</w:delText>
        </w:r>
      </w:del>
      <w:r w:rsidR="009C3C68" w:rsidRPr="00F5137E">
        <w:rPr>
          <w:rFonts w:ascii="Arial" w:hAnsi="Arial" w:cs="Arial"/>
          <w:rPrChange w:id="265" w:author="Chen, Xiaoxin" w:date="2014-11-07T10:31:00Z">
            <w:rPr>
              <w:rFonts w:ascii="Times New Roman" w:hAnsi="Times New Roman" w:cs="Times New Roman"/>
              <w:sz w:val="24"/>
              <w:szCs w:val="24"/>
            </w:rPr>
          </w:rPrChange>
        </w:rPr>
        <w:t>if more than one population</w:t>
      </w:r>
      <w:del w:id="266" w:author="Chen, Xiaoxin" w:date="2014-11-05T17:54:00Z">
        <w:r w:rsidR="009C3C68" w:rsidRPr="00F5137E" w:rsidDel="00B20A92">
          <w:rPr>
            <w:rFonts w:ascii="Arial" w:hAnsi="Arial" w:cs="Arial"/>
            <w:rPrChange w:id="267" w:author="Chen, Xiaoxin" w:date="2014-11-07T10:31:00Z">
              <w:rPr>
                <w:rFonts w:ascii="Times New Roman" w:hAnsi="Times New Roman" w:cs="Times New Roman"/>
                <w:sz w:val="24"/>
                <w:szCs w:val="24"/>
              </w:rPr>
            </w:rPrChange>
          </w:rPr>
          <w:delText>s were</w:delText>
        </w:r>
      </w:del>
      <w:ins w:id="268" w:author="Chen, Xiaoxin" w:date="2014-11-05T17:54:00Z">
        <w:r w:rsidR="00B20A92" w:rsidRPr="00F5137E">
          <w:rPr>
            <w:rFonts w:ascii="Arial" w:hAnsi="Arial" w:cs="Arial"/>
            <w:rPrChange w:id="269" w:author="Chen, Xiaoxin" w:date="2014-11-07T10:31:00Z">
              <w:rPr>
                <w:rFonts w:ascii="Times New Roman" w:hAnsi="Times New Roman" w:cs="Times New Roman"/>
                <w:sz w:val="24"/>
                <w:szCs w:val="24"/>
              </w:rPr>
            </w:rPrChange>
          </w:rPr>
          <w:t xml:space="preserve"> is</w:t>
        </w:r>
      </w:ins>
      <w:r w:rsidR="009C3C68" w:rsidRPr="00F5137E">
        <w:rPr>
          <w:rFonts w:ascii="Arial" w:hAnsi="Arial" w:cs="Arial"/>
          <w:rPrChange w:id="270" w:author="Chen, Xiaoxin" w:date="2014-11-07T10:31:00Z">
            <w:rPr>
              <w:rFonts w:ascii="Times New Roman" w:hAnsi="Times New Roman" w:cs="Times New Roman"/>
              <w:sz w:val="24"/>
              <w:szCs w:val="24"/>
            </w:rPr>
          </w:rPrChange>
        </w:rPr>
        <w:t xml:space="preserve"> detected</w:t>
      </w:r>
      <w:del w:id="271" w:author="Chen, Xiaoxin" w:date="2014-11-05T17:55:00Z">
        <w:r w:rsidR="009C3C68" w:rsidRPr="00F5137E" w:rsidDel="00B20A92">
          <w:rPr>
            <w:rFonts w:ascii="Arial" w:hAnsi="Arial" w:cs="Arial"/>
            <w:rPrChange w:id="272" w:author="Chen, Xiaoxin" w:date="2014-11-07T10:31:00Z">
              <w:rPr>
                <w:rFonts w:ascii="Times New Roman" w:hAnsi="Times New Roman" w:cs="Times New Roman"/>
                <w:sz w:val="24"/>
                <w:szCs w:val="24"/>
              </w:rPr>
            </w:rPrChange>
          </w:rPr>
          <w:delText>)</w:delText>
        </w:r>
      </w:del>
      <w:r w:rsidR="009C3C68" w:rsidRPr="00F5137E">
        <w:rPr>
          <w:rFonts w:ascii="Arial" w:hAnsi="Arial" w:cs="Arial"/>
          <w:rPrChange w:id="273" w:author="Chen, Xiaoxin" w:date="2014-11-07T10:31:00Z">
            <w:rPr>
              <w:rFonts w:ascii="Times New Roman" w:hAnsi="Times New Roman" w:cs="Times New Roman"/>
              <w:sz w:val="24"/>
              <w:szCs w:val="24"/>
            </w:rPr>
          </w:rPrChange>
        </w:rPr>
        <w:t xml:space="preserve">. </w:t>
      </w:r>
      <w:del w:id="274" w:author="Chen, Xiaoxin" w:date="2014-11-05T17:55:00Z">
        <w:r w:rsidR="009C3C68" w:rsidRPr="00F5137E" w:rsidDel="00B20A92">
          <w:rPr>
            <w:rFonts w:ascii="Arial" w:hAnsi="Arial" w:cs="Arial"/>
            <w:rPrChange w:id="275" w:author="Chen, Xiaoxin" w:date="2014-11-07T10:31:00Z">
              <w:rPr>
                <w:rFonts w:ascii="Times New Roman" w:hAnsi="Times New Roman" w:cs="Times New Roman"/>
                <w:sz w:val="24"/>
                <w:szCs w:val="24"/>
              </w:rPr>
            </w:rPrChange>
          </w:rPr>
          <w:delText xml:space="preserve">Then, </w:delText>
        </w:r>
      </w:del>
      <w:ins w:id="276" w:author="Chen, Xiaoxin" w:date="2014-11-05T17:55:00Z">
        <w:r w:rsidR="00B20A92" w:rsidRPr="00F5137E">
          <w:rPr>
            <w:rFonts w:ascii="Arial" w:hAnsi="Arial" w:cs="Arial"/>
            <w:rPrChange w:id="277" w:author="Chen, Xiaoxin" w:date="2014-11-07T10:31:00Z">
              <w:rPr>
                <w:rFonts w:ascii="Times New Roman" w:hAnsi="Times New Roman" w:cs="Times New Roman"/>
                <w:sz w:val="24"/>
                <w:szCs w:val="24"/>
              </w:rPr>
            </w:rPrChange>
          </w:rPr>
          <w:t xml:space="preserve">The </w:t>
        </w:r>
      </w:ins>
      <w:r w:rsidR="009C3C68" w:rsidRPr="00F5137E">
        <w:rPr>
          <w:rFonts w:ascii="Arial" w:hAnsi="Arial" w:cs="Arial"/>
          <w:rPrChange w:id="278" w:author="Chen, Xiaoxin" w:date="2014-11-07T10:31:00Z">
            <w:rPr>
              <w:rFonts w:ascii="Times New Roman" w:hAnsi="Times New Roman" w:cs="Times New Roman"/>
              <w:sz w:val="24"/>
              <w:szCs w:val="24"/>
            </w:rPr>
          </w:rPrChange>
        </w:rPr>
        <w:t xml:space="preserve">same procedure was applied </w:t>
      </w:r>
      <w:ins w:id="279" w:author="Chen, Xiaoxin" w:date="2014-11-05T17:55:00Z">
        <w:r w:rsidR="00B20A92" w:rsidRPr="00F5137E">
          <w:rPr>
            <w:rFonts w:ascii="Arial" w:hAnsi="Arial" w:cs="Arial"/>
            <w:rPrChange w:id="280" w:author="Chen, Xiaoxin" w:date="2014-11-07T10:31:00Z">
              <w:rPr>
                <w:rFonts w:ascii="Times New Roman" w:hAnsi="Times New Roman" w:cs="Times New Roman"/>
                <w:sz w:val="24"/>
                <w:szCs w:val="24"/>
              </w:rPr>
            </w:rPrChange>
          </w:rPr>
          <w:t xml:space="preserve">to extract the </w:t>
        </w:r>
      </w:ins>
      <w:del w:id="281" w:author="Chen, Xiaoxin" w:date="2014-11-05T17:56:00Z">
        <w:r w:rsidR="009C3C68" w:rsidRPr="00F5137E" w:rsidDel="00B20A92">
          <w:rPr>
            <w:rFonts w:ascii="Arial" w:hAnsi="Arial" w:cs="Arial"/>
            <w:rPrChange w:id="282" w:author="Chen, Xiaoxin" w:date="2014-11-07T10:31:00Z">
              <w:rPr>
                <w:rFonts w:ascii="Times New Roman" w:hAnsi="Times New Roman" w:cs="Times New Roman"/>
                <w:sz w:val="24"/>
                <w:szCs w:val="24"/>
              </w:rPr>
            </w:rPrChange>
          </w:rPr>
          <w:delText xml:space="preserve">onto </w:delText>
        </w:r>
        <w:r w:rsidR="00A5572A" w:rsidRPr="00F5137E" w:rsidDel="00B20A92">
          <w:rPr>
            <w:rFonts w:ascii="Arial" w:hAnsi="Arial" w:cs="Arial"/>
            <w:rPrChange w:id="283" w:author="Chen, Xiaoxin" w:date="2014-11-07T10:31:00Z">
              <w:rPr>
                <w:rFonts w:ascii="Times New Roman" w:hAnsi="Times New Roman" w:cs="Times New Roman"/>
                <w:sz w:val="24"/>
                <w:szCs w:val="24"/>
              </w:rPr>
            </w:rPrChange>
          </w:rPr>
          <w:delText xml:space="preserve">existing </w:delText>
        </w:r>
      </w:del>
      <w:proofErr w:type="spellStart"/>
      <w:r w:rsidR="00A5572A" w:rsidRPr="00F5137E">
        <w:rPr>
          <w:rFonts w:ascii="Arial" w:hAnsi="Arial" w:cs="Arial"/>
          <w:rPrChange w:id="284" w:author="Chen, Xiaoxin" w:date="2014-11-07T10:31:00Z">
            <w:rPr>
              <w:rFonts w:ascii="Times New Roman" w:hAnsi="Times New Roman" w:cs="Times New Roman"/>
              <w:sz w:val="24"/>
              <w:szCs w:val="24"/>
            </w:rPr>
          </w:rPrChange>
        </w:rPr>
        <w:t>tetraploid</w:t>
      </w:r>
      <w:proofErr w:type="spellEnd"/>
      <w:r w:rsidR="00A5572A" w:rsidRPr="00F5137E">
        <w:rPr>
          <w:rFonts w:ascii="Arial" w:hAnsi="Arial" w:cs="Arial"/>
          <w:rPrChange w:id="285" w:author="Chen, Xiaoxin" w:date="2014-11-07T10:31:00Z">
            <w:rPr>
              <w:rFonts w:ascii="Times New Roman" w:hAnsi="Times New Roman" w:cs="Times New Roman"/>
              <w:sz w:val="24"/>
              <w:szCs w:val="24"/>
            </w:rPr>
          </w:rPrChange>
        </w:rPr>
        <w:t xml:space="preserve"> cell population</w:t>
      </w:r>
      <w:ins w:id="286" w:author="Chen, Xiaoxin" w:date="2014-11-05T17:56:00Z">
        <w:r w:rsidR="00B20A92" w:rsidRPr="00F5137E">
          <w:rPr>
            <w:rFonts w:ascii="Arial" w:hAnsi="Arial" w:cs="Arial"/>
            <w:rPrChange w:id="287" w:author="Chen, Xiaoxin" w:date="2014-11-07T10:31:00Z">
              <w:rPr>
                <w:rFonts w:ascii="Times New Roman" w:hAnsi="Times New Roman" w:cs="Times New Roman"/>
                <w:sz w:val="24"/>
                <w:szCs w:val="24"/>
              </w:rPr>
            </w:rPrChange>
          </w:rPr>
          <w:t xml:space="preserve"> and thus</w:t>
        </w:r>
      </w:ins>
      <w:r w:rsidR="00A5572A" w:rsidRPr="00F5137E">
        <w:rPr>
          <w:rFonts w:ascii="Arial" w:hAnsi="Arial" w:cs="Arial"/>
          <w:rPrChange w:id="288" w:author="Chen, Xiaoxin" w:date="2014-11-07T10:31:00Z">
            <w:rPr>
              <w:rFonts w:ascii="Times New Roman" w:hAnsi="Times New Roman" w:cs="Times New Roman"/>
              <w:sz w:val="24"/>
              <w:szCs w:val="24"/>
            </w:rPr>
          </w:rPrChange>
        </w:rPr>
        <w:t xml:space="preserve"> </w:t>
      </w:r>
      <w:del w:id="289" w:author="Chen, Xiaoxin" w:date="2014-11-05T17:56:00Z">
        <w:r w:rsidR="00A5572A" w:rsidRPr="00F5137E" w:rsidDel="00B20A92">
          <w:rPr>
            <w:rFonts w:ascii="Arial" w:hAnsi="Arial" w:cs="Arial"/>
            <w:rPrChange w:id="290" w:author="Chen, Xiaoxin" w:date="2014-11-07T10:31:00Z">
              <w:rPr>
                <w:rFonts w:ascii="Times New Roman" w:hAnsi="Times New Roman" w:cs="Times New Roman"/>
                <w:sz w:val="24"/>
                <w:szCs w:val="24"/>
              </w:rPr>
            </w:rPrChange>
          </w:rPr>
          <w:delText xml:space="preserve">leaving all the remaining cells of </w:delText>
        </w:r>
      </w:del>
      <w:r w:rsidR="00A5572A" w:rsidRPr="00F5137E">
        <w:rPr>
          <w:rFonts w:ascii="Arial" w:hAnsi="Arial" w:cs="Arial"/>
          <w:rPrChange w:id="291" w:author="Chen, Xiaoxin" w:date="2014-11-07T10:31:00Z">
            <w:rPr>
              <w:rFonts w:ascii="Times New Roman" w:hAnsi="Times New Roman" w:cs="Times New Roman"/>
              <w:sz w:val="24"/>
              <w:szCs w:val="24"/>
            </w:rPr>
          </w:rPrChange>
        </w:rPr>
        <w:t xml:space="preserve">the </w:t>
      </w:r>
      <w:proofErr w:type="spellStart"/>
      <w:r w:rsidR="00A5572A" w:rsidRPr="00F5137E">
        <w:rPr>
          <w:rFonts w:ascii="Arial" w:hAnsi="Arial" w:cs="Arial"/>
          <w:rPrChange w:id="292" w:author="Chen, Xiaoxin" w:date="2014-11-07T10:31:00Z">
            <w:rPr>
              <w:rFonts w:ascii="Times New Roman" w:hAnsi="Times New Roman" w:cs="Times New Roman"/>
              <w:sz w:val="24"/>
              <w:szCs w:val="24"/>
            </w:rPr>
          </w:rPrChange>
        </w:rPr>
        <w:t>aneuploid</w:t>
      </w:r>
      <w:proofErr w:type="spellEnd"/>
      <w:del w:id="293" w:author="Chen, Xiaoxin" w:date="2014-11-05T17:56:00Z">
        <w:r w:rsidR="00A5572A" w:rsidRPr="00F5137E" w:rsidDel="00B20A92">
          <w:rPr>
            <w:rFonts w:ascii="Arial" w:hAnsi="Arial" w:cs="Arial"/>
            <w:rPrChange w:id="294" w:author="Chen, Xiaoxin" w:date="2014-11-07T10:31:00Z">
              <w:rPr>
                <w:rFonts w:ascii="Times New Roman" w:hAnsi="Times New Roman" w:cs="Times New Roman"/>
                <w:sz w:val="24"/>
                <w:szCs w:val="24"/>
              </w:rPr>
            </w:rPrChange>
          </w:rPr>
          <w:delText>y</w:delText>
        </w:r>
      </w:del>
      <w:r w:rsidR="00A5572A" w:rsidRPr="00F5137E">
        <w:rPr>
          <w:rFonts w:ascii="Arial" w:hAnsi="Arial" w:cs="Arial"/>
          <w:rPrChange w:id="295" w:author="Chen, Xiaoxin" w:date="2014-11-07T10:31:00Z">
            <w:rPr>
              <w:rFonts w:ascii="Times New Roman" w:hAnsi="Times New Roman" w:cs="Times New Roman"/>
              <w:sz w:val="24"/>
              <w:szCs w:val="24"/>
            </w:rPr>
          </w:rPrChange>
        </w:rPr>
        <w:t xml:space="preserve"> </w:t>
      </w:r>
      <w:ins w:id="296" w:author="Chen, Xiaoxin" w:date="2014-11-05T17:56:00Z">
        <w:r w:rsidR="00B20A92" w:rsidRPr="00F5137E">
          <w:rPr>
            <w:rFonts w:ascii="Arial" w:hAnsi="Arial" w:cs="Arial"/>
            <w:rPrChange w:id="297" w:author="Chen, Xiaoxin" w:date="2014-11-07T10:31:00Z">
              <w:rPr>
                <w:rFonts w:ascii="Times New Roman" w:hAnsi="Times New Roman" w:cs="Times New Roman"/>
                <w:sz w:val="24"/>
                <w:szCs w:val="24"/>
              </w:rPr>
            </w:rPrChange>
          </w:rPr>
          <w:t xml:space="preserve">cell </w:t>
        </w:r>
      </w:ins>
      <w:r w:rsidR="00A5572A" w:rsidRPr="00F5137E">
        <w:rPr>
          <w:rFonts w:ascii="Arial" w:hAnsi="Arial" w:cs="Arial"/>
          <w:rPrChange w:id="298" w:author="Chen, Xiaoxin" w:date="2014-11-07T10:31:00Z">
            <w:rPr>
              <w:rFonts w:ascii="Times New Roman" w:hAnsi="Times New Roman" w:cs="Times New Roman"/>
              <w:sz w:val="24"/>
              <w:szCs w:val="24"/>
            </w:rPr>
          </w:rPrChange>
        </w:rPr>
        <w:t>population</w:t>
      </w:r>
      <w:ins w:id="299" w:author="Chen, Xiaoxin" w:date="2014-11-05T17:56:00Z">
        <w:r w:rsidR="00B20A92" w:rsidRPr="00F5137E">
          <w:rPr>
            <w:rFonts w:ascii="Arial" w:hAnsi="Arial" w:cs="Arial"/>
            <w:rPrChange w:id="300" w:author="Chen, Xiaoxin" w:date="2014-11-07T10:31:00Z">
              <w:rPr>
                <w:rFonts w:ascii="Times New Roman" w:hAnsi="Times New Roman" w:cs="Times New Roman"/>
                <w:sz w:val="24"/>
                <w:szCs w:val="24"/>
              </w:rPr>
            </w:rPrChange>
          </w:rPr>
          <w:t xml:space="preserve"> was isolated</w:t>
        </w:r>
      </w:ins>
      <w:r w:rsidR="00A5572A" w:rsidRPr="00F5137E">
        <w:rPr>
          <w:rFonts w:ascii="Arial" w:hAnsi="Arial" w:cs="Arial"/>
          <w:rPrChange w:id="301" w:author="Chen, Xiaoxin" w:date="2014-11-07T10:31:00Z">
            <w:rPr>
              <w:rFonts w:ascii="Times New Roman" w:hAnsi="Times New Roman" w:cs="Times New Roman"/>
              <w:sz w:val="24"/>
              <w:szCs w:val="24"/>
            </w:rPr>
          </w:rPrChange>
        </w:rPr>
        <w:t xml:space="preserve">. </w:t>
      </w:r>
      <w:del w:id="302" w:author="Chen, Xiaoxin" w:date="2014-11-05T17:57:00Z">
        <w:r w:rsidR="00A5572A" w:rsidRPr="00F5137E" w:rsidDel="00B20A92">
          <w:rPr>
            <w:rFonts w:ascii="Arial" w:hAnsi="Arial" w:cs="Arial"/>
            <w:rPrChange w:id="303" w:author="Chen, Xiaoxin" w:date="2014-11-07T10:31:00Z">
              <w:rPr>
                <w:rFonts w:ascii="Times New Roman" w:hAnsi="Times New Roman" w:cs="Times New Roman"/>
                <w:sz w:val="24"/>
                <w:szCs w:val="24"/>
              </w:rPr>
            </w:rPrChange>
          </w:rPr>
          <w:delText xml:space="preserve">Using the same expert-guided parameters (i.e. missing ratios of candidate populations) </w:delText>
        </w:r>
      </w:del>
      <w:ins w:id="304" w:author="Chen, Xiaoxin" w:date="2014-11-05T17:57:00Z">
        <w:r w:rsidR="00B20A92" w:rsidRPr="00F5137E">
          <w:rPr>
            <w:rFonts w:ascii="Arial" w:hAnsi="Arial" w:cs="Arial"/>
            <w:rPrChange w:id="305" w:author="Chen, Xiaoxin" w:date="2014-11-07T10:31:00Z">
              <w:rPr>
                <w:rFonts w:ascii="Times New Roman" w:hAnsi="Times New Roman" w:cs="Times New Roman"/>
                <w:sz w:val="24"/>
                <w:szCs w:val="24"/>
              </w:rPr>
            </w:rPrChange>
          </w:rPr>
          <w:t xml:space="preserve">Data of these three cell populations were reconstructed </w:t>
        </w:r>
      </w:ins>
      <w:del w:id="306" w:author="Chen, Xiaoxin" w:date="2014-11-05T17:57:00Z">
        <w:r w:rsidR="00A5572A" w:rsidRPr="00F5137E" w:rsidDel="00B20A92">
          <w:rPr>
            <w:rFonts w:ascii="Arial" w:hAnsi="Arial" w:cs="Arial"/>
            <w:rPrChange w:id="307" w:author="Chen, Xiaoxin" w:date="2014-11-07T10:31:00Z">
              <w:rPr>
                <w:rFonts w:ascii="Times New Roman" w:hAnsi="Times New Roman" w:cs="Times New Roman"/>
                <w:sz w:val="24"/>
                <w:szCs w:val="24"/>
              </w:rPr>
            </w:rPrChange>
          </w:rPr>
          <w:delText xml:space="preserve">reconstruct new </w:delText>
        </w:r>
        <w:r w:rsidR="00A5572A" w:rsidRPr="00F5137E" w:rsidDel="00B20A92">
          <w:rPr>
            <w:rFonts w:ascii="Arial" w:hAnsi="Arial" w:cs="Arial"/>
            <w:rPrChange w:id="308" w:author="Chen, Xiaoxin" w:date="2014-11-07T10:31:00Z">
              <w:rPr>
                <w:rFonts w:ascii="Times New Roman" w:hAnsi="Times New Roman" w:cs="Times New Roman"/>
                <w:sz w:val="24"/>
                <w:szCs w:val="24"/>
              </w:rPr>
            </w:rPrChange>
          </w:rPr>
          <w:lastRenderedPageBreak/>
          <w:delText xml:space="preserve">variables (of D.I.) </w:delText>
        </w:r>
      </w:del>
      <w:r w:rsidR="00A5572A" w:rsidRPr="00F5137E">
        <w:rPr>
          <w:rFonts w:ascii="Arial" w:hAnsi="Arial" w:cs="Arial"/>
          <w:rPrChange w:id="309" w:author="Chen, Xiaoxin" w:date="2014-11-07T10:31:00Z">
            <w:rPr>
              <w:rFonts w:ascii="Times New Roman" w:hAnsi="Times New Roman" w:cs="Times New Roman"/>
              <w:sz w:val="24"/>
              <w:szCs w:val="24"/>
            </w:rPr>
          </w:rPrChange>
        </w:rPr>
        <w:t xml:space="preserve">across a wide rage [0 – 8] using the discrete density at each interval. The newly constructed data was used </w:t>
      </w:r>
      <w:del w:id="310" w:author="Chen, Xiaoxin" w:date="2014-11-05T17:58:00Z">
        <w:r w:rsidR="00A5572A" w:rsidRPr="00F5137E" w:rsidDel="00B20A92">
          <w:rPr>
            <w:rFonts w:ascii="Arial" w:hAnsi="Arial" w:cs="Arial"/>
            <w:rPrChange w:id="311" w:author="Chen, Xiaoxin" w:date="2014-11-07T10:31:00Z">
              <w:rPr>
                <w:rFonts w:ascii="Times New Roman" w:hAnsi="Times New Roman" w:cs="Times New Roman"/>
                <w:sz w:val="24"/>
                <w:szCs w:val="24"/>
              </w:rPr>
            </w:rPrChange>
          </w:rPr>
          <w:delText xml:space="preserve">in </w:delText>
        </w:r>
      </w:del>
      <w:ins w:id="312" w:author="Chen, Xiaoxin" w:date="2014-11-05T17:58:00Z">
        <w:r w:rsidR="00B20A92" w:rsidRPr="00F5137E">
          <w:rPr>
            <w:rFonts w:ascii="Arial" w:hAnsi="Arial" w:cs="Arial"/>
            <w:rPrChange w:id="313" w:author="Chen, Xiaoxin" w:date="2014-11-07T10:31:00Z">
              <w:rPr>
                <w:rFonts w:ascii="Times New Roman" w:hAnsi="Times New Roman" w:cs="Times New Roman"/>
                <w:sz w:val="24"/>
                <w:szCs w:val="24"/>
              </w:rPr>
            </w:rPrChange>
          </w:rPr>
          <w:t xml:space="preserve">for </w:t>
        </w:r>
      </w:ins>
      <w:r w:rsidR="00A5572A" w:rsidRPr="00F5137E">
        <w:rPr>
          <w:rFonts w:ascii="Arial" w:hAnsi="Arial" w:cs="Arial"/>
          <w:rPrChange w:id="314" w:author="Chen, Xiaoxin" w:date="2014-11-07T10:31:00Z">
            <w:rPr>
              <w:rFonts w:ascii="Times New Roman" w:hAnsi="Times New Roman" w:cs="Times New Roman"/>
              <w:sz w:val="24"/>
              <w:szCs w:val="24"/>
            </w:rPr>
          </w:rPrChange>
        </w:rPr>
        <w:t xml:space="preserve">training the statistical model and </w:t>
      </w:r>
      <w:ins w:id="315" w:author="Chen, Xiaoxin" w:date="2014-11-05T17:58:00Z">
        <w:r w:rsidR="00B20A92" w:rsidRPr="00F5137E">
          <w:rPr>
            <w:rFonts w:ascii="Arial" w:hAnsi="Arial" w:cs="Arial"/>
            <w:rPrChange w:id="316" w:author="Chen, Xiaoxin" w:date="2014-11-07T10:31:00Z">
              <w:rPr>
                <w:rFonts w:ascii="Times New Roman" w:hAnsi="Times New Roman" w:cs="Times New Roman"/>
                <w:sz w:val="24"/>
                <w:szCs w:val="24"/>
              </w:rPr>
            </w:rPrChange>
          </w:rPr>
          <w:t xml:space="preserve">calculation of </w:t>
        </w:r>
      </w:ins>
      <w:del w:id="317" w:author="Chen, Xiaoxin" w:date="2014-11-05T17:59:00Z">
        <w:r w:rsidR="00A5572A" w:rsidRPr="00F5137E" w:rsidDel="00B20A92">
          <w:rPr>
            <w:rFonts w:ascii="Arial" w:hAnsi="Arial" w:cs="Arial"/>
            <w:rPrChange w:id="318" w:author="Chen, Xiaoxin" w:date="2014-11-07T10:31:00Z">
              <w:rPr>
                <w:rFonts w:ascii="Times New Roman" w:hAnsi="Times New Roman" w:cs="Times New Roman"/>
                <w:sz w:val="24"/>
                <w:szCs w:val="24"/>
              </w:rPr>
            </w:rPrChange>
          </w:rPr>
          <w:delText>establish an</w:delText>
        </w:r>
      </w:del>
      <w:ins w:id="319" w:author="Chen, Xiaoxin" w:date="2014-11-05T17:59:00Z">
        <w:r w:rsidR="00B20A92" w:rsidRPr="00F5137E">
          <w:rPr>
            <w:rFonts w:ascii="Arial" w:hAnsi="Arial" w:cs="Arial"/>
            <w:rPrChange w:id="320" w:author="Chen, Xiaoxin" w:date="2014-11-07T10:31:00Z">
              <w:rPr>
                <w:rFonts w:ascii="Times New Roman" w:hAnsi="Times New Roman" w:cs="Times New Roman"/>
                <w:sz w:val="24"/>
                <w:szCs w:val="24"/>
              </w:rPr>
            </w:rPrChange>
          </w:rPr>
          <w:t>the</w:t>
        </w:r>
      </w:ins>
      <w:r w:rsidR="00A5572A" w:rsidRPr="00F5137E">
        <w:rPr>
          <w:rFonts w:ascii="Arial" w:hAnsi="Arial" w:cs="Arial"/>
          <w:rPrChange w:id="321" w:author="Chen, Xiaoxin" w:date="2014-11-07T10:31:00Z">
            <w:rPr>
              <w:rFonts w:ascii="Times New Roman" w:hAnsi="Times New Roman" w:cs="Times New Roman"/>
              <w:sz w:val="24"/>
              <w:szCs w:val="24"/>
            </w:rPr>
          </w:rPrChange>
        </w:rPr>
        <w:t xml:space="preserve"> Oral Cancer Risk Index (OCRI)</w:t>
      </w:r>
      <w:del w:id="322" w:author="Chen, Xiaoxin" w:date="2014-11-05T17:59:00Z">
        <w:r w:rsidR="00A5572A" w:rsidRPr="00F5137E" w:rsidDel="00B20A92">
          <w:rPr>
            <w:rFonts w:ascii="Arial" w:hAnsi="Arial" w:cs="Arial"/>
            <w:rPrChange w:id="323" w:author="Chen, Xiaoxin" w:date="2014-11-07T10:31:00Z">
              <w:rPr>
                <w:rFonts w:ascii="Times New Roman" w:hAnsi="Times New Roman" w:cs="Times New Roman"/>
                <w:sz w:val="24"/>
                <w:szCs w:val="24"/>
              </w:rPr>
            </w:rPrChange>
          </w:rPr>
          <w:delText xml:space="preserve"> panel</w:delText>
        </w:r>
      </w:del>
      <w:r w:rsidR="00D369DA" w:rsidRPr="00F5137E">
        <w:rPr>
          <w:rFonts w:ascii="Arial" w:hAnsi="Arial" w:cs="Arial"/>
          <w:rPrChange w:id="324" w:author="Chen, Xiaoxin" w:date="2014-11-07T10:31:00Z">
            <w:rPr>
              <w:rFonts w:ascii="Times New Roman" w:hAnsi="Times New Roman" w:cs="Times New Roman"/>
              <w:sz w:val="24"/>
              <w:szCs w:val="24"/>
            </w:rPr>
          </w:rPrChange>
        </w:rPr>
        <w:t>.</w:t>
      </w:r>
      <w:r w:rsidR="009C3C68" w:rsidRPr="00F5137E">
        <w:rPr>
          <w:rFonts w:ascii="Arial" w:hAnsi="Arial" w:cs="Arial"/>
          <w:rPrChange w:id="325" w:author="Chen, Xiaoxin" w:date="2014-11-07T10:31:00Z">
            <w:rPr>
              <w:rFonts w:ascii="Times New Roman" w:hAnsi="Times New Roman" w:cs="Times New Roman"/>
              <w:sz w:val="24"/>
              <w:szCs w:val="24"/>
            </w:rPr>
          </w:rPrChange>
        </w:rPr>
        <w:t xml:space="preserve"> </w:t>
      </w:r>
    </w:p>
    <w:p w:rsidR="00650BF4" w:rsidRPr="00F5137E" w:rsidRDefault="0077386B" w:rsidP="00650BF4">
      <w:pPr>
        <w:spacing w:line="480" w:lineRule="auto"/>
        <w:rPr>
          <w:rFonts w:ascii="Arial" w:eastAsia="Arial Unicode MS" w:hAnsi="Arial" w:cs="Arial"/>
          <w:b/>
          <w:rPrChange w:id="326" w:author="Chen, Xiaoxin" w:date="2014-11-07T10:31:00Z">
            <w:rPr>
              <w:rFonts w:ascii="Times New Roman" w:eastAsia="Arial Unicode MS" w:hAnsi="Times New Roman" w:cs="Times New Roman"/>
              <w:b/>
              <w:sz w:val="24"/>
              <w:szCs w:val="24"/>
            </w:rPr>
          </w:rPrChange>
        </w:rPr>
      </w:pPr>
      <w:proofErr w:type="gramStart"/>
      <w:r w:rsidRPr="00F5137E">
        <w:rPr>
          <w:rFonts w:ascii="Arial" w:eastAsia="Arial Unicode MS" w:hAnsi="Arial" w:cs="Arial"/>
          <w:b/>
          <w:rPrChange w:id="327" w:author="Chen, Xiaoxin" w:date="2014-11-07T10:31:00Z">
            <w:rPr>
              <w:rFonts w:ascii="Times New Roman" w:eastAsia="Arial Unicode MS" w:hAnsi="Times New Roman" w:cs="Times New Roman"/>
              <w:b/>
              <w:sz w:val="24"/>
              <w:szCs w:val="24"/>
            </w:rPr>
          </w:rPrChange>
        </w:rPr>
        <w:t>Figure 3.</w:t>
      </w:r>
      <w:proofErr w:type="gramEnd"/>
      <w:r w:rsidRPr="00F5137E">
        <w:rPr>
          <w:rFonts w:ascii="Arial" w:eastAsia="Arial Unicode MS" w:hAnsi="Arial" w:cs="Arial"/>
          <w:b/>
          <w:rPrChange w:id="328" w:author="Chen, Xiaoxin" w:date="2014-11-07T10:31:00Z">
            <w:rPr>
              <w:rFonts w:ascii="Times New Roman" w:eastAsia="Arial Unicode MS" w:hAnsi="Times New Roman" w:cs="Times New Roman"/>
              <w:b/>
              <w:sz w:val="24"/>
              <w:szCs w:val="24"/>
            </w:rPr>
          </w:rPrChange>
        </w:rPr>
        <w:t xml:space="preserve"> </w:t>
      </w:r>
      <w:proofErr w:type="gramStart"/>
      <w:ins w:id="329" w:author="Chen, Xiaoxin" w:date="2014-11-05T18:18:00Z">
        <w:r w:rsidR="007344CD" w:rsidRPr="00F5137E">
          <w:rPr>
            <w:rFonts w:ascii="Arial" w:eastAsia="Arial Unicode MS" w:hAnsi="Arial" w:cs="Arial"/>
            <w:b/>
            <w:rPrChange w:id="330" w:author="Chen, Xiaoxin" w:date="2014-11-07T10:31:00Z">
              <w:rPr>
                <w:rFonts w:ascii="Times New Roman" w:eastAsia="Arial Unicode MS" w:hAnsi="Times New Roman" w:cs="Times New Roman"/>
                <w:b/>
                <w:sz w:val="24"/>
                <w:szCs w:val="24"/>
              </w:rPr>
            </w:rPrChange>
          </w:rPr>
          <w:t xml:space="preserve">Application of </w:t>
        </w:r>
      </w:ins>
      <w:proofErr w:type="spellStart"/>
      <w:r w:rsidRPr="00F5137E">
        <w:rPr>
          <w:rFonts w:ascii="Arial" w:hAnsi="Arial" w:cs="Arial"/>
          <w:b/>
          <w:rPrChange w:id="331" w:author="Chen, Xiaoxin" w:date="2014-11-07T10:31:00Z">
            <w:rPr>
              <w:rFonts w:ascii="Times New Roman" w:hAnsi="Times New Roman" w:cs="Times New Roman"/>
              <w:b/>
              <w:sz w:val="24"/>
              <w:szCs w:val="24"/>
            </w:rPr>
          </w:rPrChange>
        </w:rPr>
        <w:t>EdTAR</w:t>
      </w:r>
      <w:proofErr w:type="spellEnd"/>
      <w:r w:rsidRPr="00F5137E">
        <w:rPr>
          <w:rFonts w:ascii="Arial" w:hAnsi="Arial" w:cs="Arial"/>
          <w:b/>
          <w:rPrChange w:id="332" w:author="Chen, Xiaoxin" w:date="2014-11-07T10:31:00Z">
            <w:rPr>
              <w:rFonts w:ascii="Times New Roman" w:hAnsi="Times New Roman" w:cs="Times New Roman"/>
              <w:b/>
              <w:sz w:val="24"/>
              <w:szCs w:val="24"/>
            </w:rPr>
          </w:rPrChange>
        </w:rPr>
        <w:t xml:space="preserve"> </w:t>
      </w:r>
      <w:ins w:id="333" w:author="Chen, Xiaoxin" w:date="2014-11-05T18:18:00Z">
        <w:r w:rsidR="007344CD" w:rsidRPr="00F5137E">
          <w:rPr>
            <w:rFonts w:ascii="Arial" w:hAnsi="Arial" w:cs="Arial"/>
            <w:b/>
            <w:rPrChange w:id="334" w:author="Chen, Xiaoxin" w:date="2014-11-07T10:31:00Z">
              <w:rPr>
                <w:rFonts w:ascii="Times New Roman" w:hAnsi="Times New Roman" w:cs="Times New Roman"/>
                <w:b/>
                <w:sz w:val="24"/>
                <w:szCs w:val="24"/>
              </w:rPr>
            </w:rPrChange>
          </w:rPr>
          <w:t xml:space="preserve">in </w:t>
        </w:r>
      </w:ins>
      <w:r w:rsidRPr="00F5137E">
        <w:rPr>
          <w:rFonts w:ascii="Arial" w:hAnsi="Arial" w:cs="Arial"/>
          <w:b/>
          <w:rPrChange w:id="335" w:author="Chen, Xiaoxin" w:date="2014-11-07T10:31:00Z">
            <w:rPr>
              <w:rFonts w:ascii="Times New Roman" w:hAnsi="Times New Roman" w:cs="Times New Roman"/>
              <w:b/>
              <w:sz w:val="24"/>
              <w:szCs w:val="24"/>
            </w:rPr>
          </w:rPrChange>
        </w:rPr>
        <w:t xml:space="preserve">processing </w:t>
      </w:r>
      <w:del w:id="336" w:author="Chen, Xiaoxin" w:date="2014-11-05T18:18:00Z">
        <w:r w:rsidRPr="00F5137E" w:rsidDel="007344CD">
          <w:rPr>
            <w:rFonts w:ascii="Arial" w:hAnsi="Arial" w:cs="Arial"/>
            <w:b/>
            <w:rPrChange w:id="337" w:author="Chen, Xiaoxin" w:date="2014-11-07T10:31:00Z">
              <w:rPr>
                <w:rFonts w:ascii="Times New Roman" w:hAnsi="Times New Roman" w:cs="Times New Roman"/>
                <w:b/>
                <w:sz w:val="24"/>
                <w:szCs w:val="24"/>
              </w:rPr>
            </w:rPrChange>
          </w:rPr>
          <w:delText xml:space="preserve">results </w:delText>
        </w:r>
      </w:del>
      <w:ins w:id="338" w:author="Chen, Xiaoxin" w:date="2014-11-05T18:18:00Z">
        <w:r w:rsidR="007344CD" w:rsidRPr="00F5137E">
          <w:rPr>
            <w:rFonts w:ascii="Arial" w:hAnsi="Arial" w:cs="Arial"/>
            <w:b/>
            <w:rPrChange w:id="339" w:author="Chen, Xiaoxin" w:date="2014-11-07T10:31:00Z">
              <w:rPr>
                <w:rFonts w:ascii="Times New Roman" w:hAnsi="Times New Roman" w:cs="Times New Roman"/>
                <w:b/>
                <w:sz w:val="24"/>
                <w:szCs w:val="24"/>
              </w:rPr>
            </w:rPrChange>
          </w:rPr>
          <w:t xml:space="preserve">data </w:t>
        </w:r>
      </w:ins>
      <w:del w:id="340" w:author="Chen, Xiaoxin" w:date="2014-11-05T17:59:00Z">
        <w:r w:rsidRPr="00F5137E" w:rsidDel="00B20A92">
          <w:rPr>
            <w:rFonts w:ascii="Arial" w:hAnsi="Arial" w:cs="Arial"/>
            <w:b/>
            <w:rPrChange w:id="341" w:author="Chen, Xiaoxin" w:date="2014-11-07T10:31:00Z">
              <w:rPr>
                <w:rFonts w:ascii="Times New Roman" w:hAnsi="Times New Roman" w:cs="Times New Roman"/>
                <w:b/>
                <w:sz w:val="24"/>
                <w:szCs w:val="24"/>
              </w:rPr>
            </w:rPrChange>
          </w:rPr>
          <w:delText xml:space="preserve">on </w:delText>
        </w:r>
      </w:del>
      <w:ins w:id="342" w:author="Chen, Xiaoxin" w:date="2014-11-05T17:59:00Z">
        <w:r w:rsidR="00B20A92" w:rsidRPr="00F5137E">
          <w:rPr>
            <w:rFonts w:ascii="Arial" w:hAnsi="Arial" w:cs="Arial"/>
            <w:b/>
            <w:rPrChange w:id="343" w:author="Chen, Xiaoxin" w:date="2014-11-07T10:31:00Z">
              <w:rPr>
                <w:rFonts w:ascii="Times New Roman" w:hAnsi="Times New Roman" w:cs="Times New Roman"/>
                <w:b/>
                <w:sz w:val="24"/>
                <w:szCs w:val="24"/>
              </w:rPr>
            </w:rPrChange>
          </w:rPr>
          <w:t xml:space="preserve">of </w:t>
        </w:r>
      </w:ins>
      <w:r w:rsidRPr="00F5137E">
        <w:rPr>
          <w:rFonts w:ascii="Arial" w:hAnsi="Arial" w:cs="Arial"/>
          <w:b/>
          <w:rPrChange w:id="344" w:author="Chen, Xiaoxin" w:date="2014-11-07T10:31:00Z">
            <w:rPr>
              <w:rFonts w:ascii="Times New Roman" w:hAnsi="Times New Roman" w:cs="Times New Roman"/>
              <w:b/>
              <w:sz w:val="24"/>
              <w:szCs w:val="24"/>
            </w:rPr>
          </w:rPrChange>
        </w:rPr>
        <w:t xml:space="preserve">three </w:t>
      </w:r>
      <w:del w:id="345" w:author="Chen, Xiaoxin" w:date="2014-11-05T17:59:00Z">
        <w:r w:rsidRPr="00F5137E" w:rsidDel="00B20A92">
          <w:rPr>
            <w:rFonts w:ascii="Arial" w:hAnsi="Arial" w:cs="Arial"/>
            <w:b/>
            <w:rPrChange w:id="346" w:author="Chen, Xiaoxin" w:date="2014-11-07T10:31:00Z">
              <w:rPr>
                <w:rFonts w:ascii="Times New Roman" w:hAnsi="Times New Roman" w:cs="Times New Roman"/>
                <w:b/>
                <w:sz w:val="24"/>
                <w:szCs w:val="24"/>
              </w:rPr>
            </w:rPrChange>
          </w:rPr>
          <w:delText xml:space="preserve">candidate </w:delText>
        </w:r>
      </w:del>
      <w:r w:rsidRPr="00F5137E">
        <w:rPr>
          <w:rFonts w:ascii="Arial" w:hAnsi="Arial" w:cs="Arial"/>
          <w:b/>
          <w:rPrChange w:id="347" w:author="Chen, Xiaoxin" w:date="2014-11-07T10:31:00Z">
            <w:rPr>
              <w:rFonts w:ascii="Times New Roman" w:hAnsi="Times New Roman" w:cs="Times New Roman"/>
              <w:b/>
              <w:sz w:val="24"/>
              <w:szCs w:val="24"/>
            </w:rPr>
          </w:rPrChange>
        </w:rPr>
        <w:t xml:space="preserve">samples </w:t>
      </w:r>
      <w:del w:id="348" w:author="Chen, Xiaoxin" w:date="2014-11-05T18:00:00Z">
        <w:r w:rsidRPr="00F5137E" w:rsidDel="00B20A92">
          <w:rPr>
            <w:rFonts w:ascii="Arial" w:hAnsi="Arial" w:cs="Arial"/>
            <w:b/>
            <w:rPrChange w:id="349" w:author="Chen, Xiaoxin" w:date="2014-11-07T10:31:00Z">
              <w:rPr>
                <w:rFonts w:ascii="Times New Roman" w:hAnsi="Times New Roman" w:cs="Times New Roman"/>
                <w:b/>
                <w:sz w:val="24"/>
                <w:szCs w:val="24"/>
              </w:rPr>
            </w:rPrChange>
          </w:rPr>
          <w:delText xml:space="preserve">clinically differentiated classes: </w:delText>
        </w:r>
      </w:del>
      <w:ins w:id="350" w:author="Chen, Xiaoxin" w:date="2014-11-05T18:00:00Z">
        <w:r w:rsidR="00B20A92" w:rsidRPr="00F5137E">
          <w:rPr>
            <w:rFonts w:ascii="Arial" w:hAnsi="Arial" w:cs="Arial"/>
            <w:b/>
            <w:rPrChange w:id="351" w:author="Chen, Xiaoxin" w:date="2014-11-07T10:31:00Z">
              <w:rPr>
                <w:rFonts w:ascii="Times New Roman" w:hAnsi="Times New Roman" w:cs="Times New Roman"/>
                <w:b/>
                <w:sz w:val="24"/>
                <w:szCs w:val="24"/>
              </w:rPr>
            </w:rPrChange>
          </w:rPr>
          <w:t xml:space="preserve">with pathological diagnosis of </w:t>
        </w:r>
      </w:ins>
      <w:del w:id="352" w:author="Chen, Xiaoxin" w:date="2014-11-05T18:00:00Z">
        <w:r w:rsidRPr="00F5137E" w:rsidDel="00B20A92">
          <w:rPr>
            <w:rFonts w:ascii="Arial" w:hAnsi="Arial" w:cs="Arial"/>
            <w:b/>
            <w:rPrChange w:id="353" w:author="Chen, Xiaoxin" w:date="2014-11-07T10:31:00Z">
              <w:rPr>
                <w:rFonts w:ascii="Times New Roman" w:hAnsi="Times New Roman" w:cs="Times New Roman"/>
                <w:b/>
                <w:sz w:val="24"/>
                <w:szCs w:val="24"/>
              </w:rPr>
            </w:rPrChange>
          </w:rPr>
          <w:delText>N</w:delText>
        </w:r>
      </w:del>
      <w:ins w:id="354" w:author="Chen, Xiaoxin" w:date="2014-11-05T18:00:00Z">
        <w:r w:rsidR="00B20A92" w:rsidRPr="00F5137E">
          <w:rPr>
            <w:rFonts w:ascii="Arial" w:hAnsi="Arial" w:cs="Arial"/>
            <w:b/>
            <w:rPrChange w:id="355" w:author="Chen, Xiaoxin" w:date="2014-11-07T10:31:00Z">
              <w:rPr>
                <w:rFonts w:ascii="Times New Roman" w:hAnsi="Times New Roman" w:cs="Times New Roman"/>
                <w:b/>
                <w:sz w:val="24"/>
                <w:szCs w:val="24"/>
              </w:rPr>
            </w:rPrChange>
          </w:rPr>
          <w:t>n</w:t>
        </w:r>
      </w:ins>
      <w:r w:rsidRPr="00F5137E">
        <w:rPr>
          <w:rFonts w:ascii="Arial" w:hAnsi="Arial" w:cs="Arial"/>
          <w:b/>
          <w:rPrChange w:id="356" w:author="Chen, Xiaoxin" w:date="2014-11-07T10:31:00Z">
            <w:rPr>
              <w:rFonts w:ascii="Times New Roman" w:hAnsi="Times New Roman" w:cs="Times New Roman"/>
              <w:b/>
              <w:sz w:val="24"/>
              <w:szCs w:val="24"/>
            </w:rPr>
          </w:rPrChange>
        </w:rPr>
        <w:t>ormal</w:t>
      </w:r>
      <w:ins w:id="357" w:author="Chen, Xiaoxin" w:date="2014-11-05T18:01:00Z">
        <w:r w:rsidR="005E39C9" w:rsidRPr="00F5137E">
          <w:rPr>
            <w:rFonts w:ascii="Arial" w:hAnsi="Arial" w:cs="Arial"/>
            <w:b/>
            <w:rPrChange w:id="358" w:author="Chen, Xiaoxin" w:date="2014-11-07T10:31:00Z">
              <w:rPr>
                <w:rFonts w:ascii="Times New Roman" w:hAnsi="Times New Roman" w:cs="Times New Roman"/>
                <w:b/>
                <w:sz w:val="24"/>
                <w:szCs w:val="24"/>
              </w:rPr>
            </w:rPrChange>
          </w:rPr>
          <w:t xml:space="preserve"> (A-C)</w:t>
        </w:r>
      </w:ins>
      <w:r w:rsidRPr="00F5137E">
        <w:rPr>
          <w:rFonts w:ascii="Arial" w:hAnsi="Arial" w:cs="Arial"/>
          <w:b/>
          <w:rPrChange w:id="359" w:author="Chen, Xiaoxin" w:date="2014-11-07T10:31:00Z">
            <w:rPr>
              <w:rFonts w:ascii="Times New Roman" w:hAnsi="Times New Roman" w:cs="Times New Roman"/>
              <w:b/>
              <w:sz w:val="24"/>
              <w:szCs w:val="24"/>
            </w:rPr>
          </w:rPrChange>
        </w:rPr>
        <w:t>, OLK</w:t>
      </w:r>
      <w:ins w:id="360" w:author="Chen, Xiaoxin" w:date="2014-11-05T18:01:00Z">
        <w:r w:rsidR="005E39C9" w:rsidRPr="00F5137E">
          <w:rPr>
            <w:rFonts w:ascii="Arial" w:hAnsi="Arial" w:cs="Arial"/>
            <w:b/>
            <w:rPrChange w:id="361" w:author="Chen, Xiaoxin" w:date="2014-11-07T10:31:00Z">
              <w:rPr>
                <w:rFonts w:ascii="Times New Roman" w:hAnsi="Times New Roman" w:cs="Times New Roman"/>
                <w:b/>
                <w:sz w:val="24"/>
                <w:szCs w:val="24"/>
              </w:rPr>
            </w:rPrChange>
          </w:rPr>
          <w:t xml:space="preserve"> (D-F)</w:t>
        </w:r>
      </w:ins>
      <w:r w:rsidRPr="00F5137E">
        <w:rPr>
          <w:rFonts w:ascii="Arial" w:hAnsi="Arial" w:cs="Arial"/>
          <w:b/>
          <w:rPrChange w:id="362" w:author="Chen, Xiaoxin" w:date="2014-11-07T10:31:00Z">
            <w:rPr>
              <w:rFonts w:ascii="Times New Roman" w:hAnsi="Times New Roman" w:cs="Times New Roman"/>
              <w:b/>
              <w:sz w:val="24"/>
              <w:szCs w:val="24"/>
            </w:rPr>
          </w:rPrChange>
        </w:rPr>
        <w:t>, and OSCC</w:t>
      </w:r>
      <w:ins w:id="363" w:author="Chen, Xiaoxin" w:date="2014-11-05T18:01:00Z">
        <w:r w:rsidR="005E39C9" w:rsidRPr="00F5137E">
          <w:rPr>
            <w:rFonts w:ascii="Arial" w:hAnsi="Arial" w:cs="Arial"/>
            <w:b/>
            <w:rPrChange w:id="364" w:author="Chen, Xiaoxin" w:date="2014-11-07T10:31:00Z">
              <w:rPr>
                <w:rFonts w:ascii="Times New Roman" w:hAnsi="Times New Roman" w:cs="Times New Roman"/>
                <w:b/>
                <w:sz w:val="24"/>
                <w:szCs w:val="24"/>
              </w:rPr>
            </w:rPrChange>
          </w:rPr>
          <w:t xml:space="preserve"> (G-I)</w:t>
        </w:r>
      </w:ins>
      <w:r w:rsidRPr="00F5137E">
        <w:rPr>
          <w:rFonts w:ascii="Arial" w:hAnsi="Arial" w:cs="Arial"/>
          <w:b/>
          <w:rPrChange w:id="365" w:author="Chen, Xiaoxin" w:date="2014-11-07T10:31:00Z">
            <w:rPr>
              <w:rFonts w:ascii="Times New Roman" w:hAnsi="Times New Roman" w:cs="Times New Roman"/>
              <w:b/>
              <w:sz w:val="24"/>
              <w:szCs w:val="24"/>
            </w:rPr>
          </w:rPrChange>
        </w:rPr>
        <w:t>.</w:t>
      </w:r>
      <w:proofErr w:type="gramEnd"/>
      <w:r w:rsidRPr="00F5137E">
        <w:rPr>
          <w:rFonts w:ascii="Arial" w:hAnsi="Arial" w:cs="Arial"/>
          <w:b/>
          <w:rPrChange w:id="366" w:author="Chen, Xiaoxin" w:date="2014-11-07T10:31:00Z">
            <w:rPr>
              <w:rFonts w:ascii="Times New Roman" w:hAnsi="Times New Roman" w:cs="Times New Roman"/>
              <w:b/>
              <w:sz w:val="24"/>
              <w:szCs w:val="24"/>
            </w:rPr>
          </w:rPrChange>
        </w:rPr>
        <w:t xml:space="preserve"> </w:t>
      </w:r>
      <w:del w:id="367" w:author="Chen, Xiaoxin" w:date="2014-11-05T18:01:00Z">
        <w:r w:rsidR="001D5600" w:rsidRPr="00F5137E" w:rsidDel="005E39C9">
          <w:rPr>
            <w:rFonts w:ascii="Arial" w:hAnsi="Arial" w:cs="Arial"/>
            <w:rPrChange w:id="368" w:author="Chen, Xiaoxin" w:date="2014-11-07T10:31:00Z">
              <w:rPr>
                <w:rFonts w:ascii="Times New Roman" w:hAnsi="Times New Roman" w:cs="Times New Roman"/>
                <w:sz w:val="24"/>
                <w:szCs w:val="24"/>
              </w:rPr>
            </w:rPrChange>
          </w:rPr>
          <w:delText xml:space="preserve"> (A-C) </w:delText>
        </w:r>
      </w:del>
      <w:del w:id="369" w:author="Chen, Xiaoxin" w:date="2014-11-05T18:00:00Z">
        <w:r w:rsidR="001D5600" w:rsidRPr="00F5137E" w:rsidDel="005E39C9">
          <w:rPr>
            <w:rFonts w:ascii="Arial" w:hAnsi="Arial" w:cs="Arial"/>
            <w:rPrChange w:id="370" w:author="Chen, Xiaoxin" w:date="2014-11-07T10:31:00Z">
              <w:rPr>
                <w:rFonts w:ascii="Times New Roman" w:hAnsi="Times New Roman" w:cs="Times New Roman"/>
                <w:sz w:val="24"/>
                <w:szCs w:val="24"/>
              </w:rPr>
            </w:rPrChange>
          </w:rPr>
          <w:delText xml:space="preserve">was from </w:delText>
        </w:r>
      </w:del>
      <w:del w:id="371" w:author="Chen, Xiaoxin" w:date="2014-11-05T18:01:00Z">
        <w:r w:rsidR="001D5600" w:rsidRPr="00F5137E" w:rsidDel="005E39C9">
          <w:rPr>
            <w:rFonts w:ascii="Arial" w:hAnsi="Arial" w:cs="Arial"/>
            <w:rPrChange w:id="372" w:author="Chen, Xiaoxin" w:date="2014-11-07T10:31:00Z">
              <w:rPr>
                <w:rFonts w:ascii="Times New Roman" w:hAnsi="Times New Roman" w:cs="Times New Roman"/>
                <w:sz w:val="24"/>
                <w:szCs w:val="24"/>
              </w:rPr>
            </w:rPrChange>
          </w:rPr>
          <w:delText>a normal sample</w:delText>
        </w:r>
      </w:del>
      <w:del w:id="373" w:author="Chen, Xiaoxin" w:date="2014-11-05T18:00:00Z">
        <w:r w:rsidR="001D5600" w:rsidRPr="00F5137E" w:rsidDel="005E39C9">
          <w:rPr>
            <w:rFonts w:ascii="Arial" w:hAnsi="Arial" w:cs="Arial"/>
            <w:rPrChange w:id="374" w:author="Chen, Xiaoxin" w:date="2014-11-07T10:31:00Z">
              <w:rPr>
                <w:rFonts w:ascii="Times New Roman" w:hAnsi="Times New Roman" w:cs="Times New Roman"/>
                <w:sz w:val="24"/>
                <w:szCs w:val="24"/>
              </w:rPr>
            </w:rPrChange>
          </w:rPr>
          <w:delText>,</w:delText>
        </w:r>
      </w:del>
      <w:del w:id="375" w:author="Chen, Xiaoxin" w:date="2014-11-05T18:01:00Z">
        <w:r w:rsidRPr="00F5137E" w:rsidDel="005E39C9">
          <w:rPr>
            <w:rFonts w:ascii="Arial" w:hAnsi="Arial" w:cs="Arial"/>
            <w:rPrChange w:id="376" w:author="Chen, Xiaoxin" w:date="2014-11-07T10:31:00Z">
              <w:rPr>
                <w:rFonts w:ascii="Times New Roman" w:hAnsi="Times New Roman" w:cs="Times New Roman"/>
                <w:sz w:val="24"/>
                <w:szCs w:val="24"/>
              </w:rPr>
            </w:rPrChange>
          </w:rPr>
          <w:delText xml:space="preserve"> (</w:delText>
        </w:r>
        <w:r w:rsidR="001D5600" w:rsidRPr="00F5137E" w:rsidDel="005E39C9">
          <w:rPr>
            <w:rFonts w:ascii="Arial" w:hAnsi="Arial" w:cs="Arial"/>
            <w:rPrChange w:id="377" w:author="Chen, Xiaoxin" w:date="2014-11-07T10:31:00Z">
              <w:rPr>
                <w:rFonts w:ascii="Times New Roman" w:hAnsi="Times New Roman" w:cs="Times New Roman"/>
                <w:sz w:val="24"/>
                <w:szCs w:val="24"/>
              </w:rPr>
            </w:rPrChange>
          </w:rPr>
          <w:delText xml:space="preserve">D-F) </w:delText>
        </w:r>
      </w:del>
      <w:del w:id="378" w:author="Chen, Xiaoxin" w:date="2014-11-05T18:00:00Z">
        <w:r w:rsidR="001D5600" w:rsidRPr="00F5137E" w:rsidDel="005E39C9">
          <w:rPr>
            <w:rFonts w:ascii="Arial" w:hAnsi="Arial" w:cs="Arial"/>
            <w:rPrChange w:id="379" w:author="Chen, Xiaoxin" w:date="2014-11-07T10:31:00Z">
              <w:rPr>
                <w:rFonts w:ascii="Times New Roman" w:hAnsi="Times New Roman" w:cs="Times New Roman"/>
                <w:sz w:val="24"/>
                <w:szCs w:val="24"/>
              </w:rPr>
            </w:rPrChange>
          </w:rPr>
          <w:delText xml:space="preserve">was from </w:delText>
        </w:r>
      </w:del>
      <w:del w:id="380" w:author="Chen, Xiaoxin" w:date="2014-11-05T18:01:00Z">
        <w:r w:rsidR="001D5600" w:rsidRPr="00F5137E" w:rsidDel="005E39C9">
          <w:rPr>
            <w:rFonts w:ascii="Arial" w:hAnsi="Arial" w:cs="Arial"/>
            <w:rPrChange w:id="381" w:author="Chen, Xiaoxin" w:date="2014-11-07T10:31:00Z">
              <w:rPr>
                <w:rFonts w:ascii="Times New Roman" w:hAnsi="Times New Roman" w:cs="Times New Roman"/>
                <w:sz w:val="24"/>
                <w:szCs w:val="24"/>
              </w:rPr>
            </w:rPrChange>
          </w:rPr>
          <w:delText>an OLK sample</w:delText>
        </w:r>
      </w:del>
      <w:del w:id="382" w:author="Chen, Xiaoxin" w:date="2014-11-05T18:00:00Z">
        <w:r w:rsidR="001D5600" w:rsidRPr="00F5137E" w:rsidDel="005E39C9">
          <w:rPr>
            <w:rFonts w:ascii="Arial" w:hAnsi="Arial" w:cs="Arial"/>
            <w:rPrChange w:id="383" w:author="Chen, Xiaoxin" w:date="2014-11-07T10:31:00Z">
              <w:rPr>
                <w:rFonts w:ascii="Times New Roman" w:hAnsi="Times New Roman" w:cs="Times New Roman"/>
                <w:sz w:val="24"/>
                <w:szCs w:val="24"/>
              </w:rPr>
            </w:rPrChange>
          </w:rPr>
          <w:delText xml:space="preserve">, </w:delText>
        </w:r>
      </w:del>
      <w:del w:id="384" w:author="Chen, Xiaoxin" w:date="2014-11-05T18:01:00Z">
        <w:r w:rsidR="001D5600" w:rsidRPr="00F5137E" w:rsidDel="005E39C9">
          <w:rPr>
            <w:rFonts w:ascii="Arial" w:hAnsi="Arial" w:cs="Arial"/>
            <w:rPrChange w:id="385" w:author="Chen, Xiaoxin" w:date="2014-11-07T10:31:00Z">
              <w:rPr>
                <w:rFonts w:ascii="Times New Roman" w:hAnsi="Times New Roman" w:cs="Times New Roman"/>
                <w:sz w:val="24"/>
                <w:szCs w:val="24"/>
              </w:rPr>
            </w:rPrChange>
          </w:rPr>
          <w:delText xml:space="preserve">and (G-I) </w:delText>
        </w:r>
      </w:del>
      <w:del w:id="386" w:author="Chen, Xiaoxin" w:date="2014-11-05T18:00:00Z">
        <w:r w:rsidR="001D5600" w:rsidRPr="00F5137E" w:rsidDel="005E39C9">
          <w:rPr>
            <w:rFonts w:ascii="Arial" w:hAnsi="Arial" w:cs="Arial"/>
            <w:rPrChange w:id="387" w:author="Chen, Xiaoxin" w:date="2014-11-07T10:31:00Z">
              <w:rPr>
                <w:rFonts w:ascii="Times New Roman" w:hAnsi="Times New Roman" w:cs="Times New Roman"/>
                <w:sz w:val="24"/>
                <w:szCs w:val="24"/>
              </w:rPr>
            </w:rPrChange>
          </w:rPr>
          <w:delText xml:space="preserve">was from </w:delText>
        </w:r>
      </w:del>
      <w:del w:id="388" w:author="Chen, Xiaoxin" w:date="2014-11-05T18:01:00Z">
        <w:r w:rsidR="001D5600" w:rsidRPr="00F5137E" w:rsidDel="005E39C9">
          <w:rPr>
            <w:rFonts w:ascii="Arial" w:hAnsi="Arial" w:cs="Arial"/>
            <w:rPrChange w:id="389" w:author="Chen, Xiaoxin" w:date="2014-11-07T10:31:00Z">
              <w:rPr>
                <w:rFonts w:ascii="Times New Roman" w:hAnsi="Times New Roman" w:cs="Times New Roman"/>
                <w:sz w:val="24"/>
                <w:szCs w:val="24"/>
              </w:rPr>
            </w:rPrChange>
          </w:rPr>
          <w:delText xml:space="preserve">an OSCC sample. </w:delText>
        </w:r>
      </w:del>
      <w:r w:rsidR="001D5600" w:rsidRPr="00F5137E">
        <w:rPr>
          <w:rFonts w:ascii="Arial" w:hAnsi="Arial" w:cs="Arial"/>
          <w:rPrChange w:id="390" w:author="Chen, Xiaoxin" w:date="2014-11-07T10:31:00Z">
            <w:rPr>
              <w:rFonts w:ascii="Times New Roman" w:hAnsi="Times New Roman" w:cs="Times New Roman"/>
              <w:sz w:val="24"/>
              <w:szCs w:val="24"/>
            </w:rPr>
          </w:rPrChange>
        </w:rPr>
        <w:t xml:space="preserve">All density plots have x-axis </w:t>
      </w:r>
      <w:del w:id="391" w:author="Chen, Xiaoxin" w:date="2014-11-05T18:19:00Z">
        <w:r w:rsidR="001D5600" w:rsidRPr="00F5137E" w:rsidDel="007344CD">
          <w:rPr>
            <w:rFonts w:ascii="Arial" w:hAnsi="Arial" w:cs="Arial"/>
            <w:rPrChange w:id="392" w:author="Chen, Xiaoxin" w:date="2014-11-07T10:31:00Z">
              <w:rPr>
                <w:rFonts w:ascii="Times New Roman" w:hAnsi="Times New Roman" w:cs="Times New Roman"/>
                <w:sz w:val="24"/>
                <w:szCs w:val="24"/>
              </w:rPr>
            </w:rPrChange>
          </w:rPr>
          <w:delText xml:space="preserve">of </w:delText>
        </w:r>
      </w:del>
      <w:ins w:id="393" w:author="Chen, Xiaoxin" w:date="2014-11-05T18:19:00Z">
        <w:r w:rsidR="007344CD" w:rsidRPr="00F5137E">
          <w:rPr>
            <w:rFonts w:ascii="Arial" w:hAnsi="Arial" w:cs="Arial"/>
            <w:rPrChange w:id="394" w:author="Chen, Xiaoxin" w:date="2014-11-07T10:31:00Z">
              <w:rPr>
                <w:rFonts w:ascii="Times New Roman" w:hAnsi="Times New Roman" w:cs="Times New Roman"/>
                <w:sz w:val="24"/>
                <w:szCs w:val="24"/>
              </w:rPr>
            </w:rPrChange>
          </w:rPr>
          <w:t xml:space="preserve">as </w:t>
        </w:r>
      </w:ins>
      <w:del w:id="395" w:author="Chen, Xiaoxin" w:date="2014-11-05T18:19:00Z">
        <w:r w:rsidR="001D5600" w:rsidRPr="00F5137E" w:rsidDel="007344CD">
          <w:rPr>
            <w:rFonts w:ascii="Arial" w:hAnsi="Arial" w:cs="Arial"/>
            <w:rPrChange w:id="396" w:author="Chen, Xiaoxin" w:date="2014-11-07T10:31:00Z">
              <w:rPr>
                <w:rFonts w:ascii="Times New Roman" w:hAnsi="Times New Roman" w:cs="Times New Roman"/>
                <w:sz w:val="24"/>
                <w:szCs w:val="24"/>
              </w:rPr>
            </w:rPrChange>
          </w:rPr>
          <w:delText>DNA Index (</w:delText>
        </w:r>
      </w:del>
      <w:r w:rsidR="001D5600" w:rsidRPr="00F5137E">
        <w:rPr>
          <w:rFonts w:ascii="Arial" w:hAnsi="Arial" w:cs="Arial"/>
          <w:rPrChange w:id="397" w:author="Chen, Xiaoxin" w:date="2014-11-07T10:31:00Z">
            <w:rPr>
              <w:rFonts w:ascii="Times New Roman" w:hAnsi="Times New Roman" w:cs="Times New Roman"/>
              <w:sz w:val="24"/>
              <w:szCs w:val="24"/>
            </w:rPr>
          </w:rPrChange>
        </w:rPr>
        <w:t>D</w:t>
      </w:r>
      <w:ins w:id="398" w:author="Chen, Xiaoxin" w:date="2014-11-05T18:19:00Z">
        <w:r w:rsidR="007344CD" w:rsidRPr="00F5137E">
          <w:rPr>
            <w:rFonts w:ascii="Arial" w:hAnsi="Arial" w:cs="Arial"/>
            <w:rPrChange w:id="399" w:author="Chen, Xiaoxin" w:date="2014-11-07T10:31:00Z">
              <w:rPr>
                <w:rFonts w:ascii="Times New Roman" w:hAnsi="Times New Roman" w:cs="Times New Roman"/>
                <w:sz w:val="24"/>
                <w:szCs w:val="24"/>
              </w:rPr>
            </w:rPrChange>
          </w:rPr>
          <w:t xml:space="preserve">I </w:t>
        </w:r>
      </w:ins>
      <w:del w:id="400" w:author="Chen, Xiaoxin" w:date="2014-11-05T18:19:00Z">
        <w:r w:rsidR="001D5600" w:rsidRPr="00F5137E" w:rsidDel="007344CD">
          <w:rPr>
            <w:rFonts w:ascii="Arial" w:hAnsi="Arial" w:cs="Arial"/>
            <w:rPrChange w:id="401" w:author="Chen, Xiaoxin" w:date="2014-11-07T10:31:00Z">
              <w:rPr>
                <w:rFonts w:ascii="Times New Roman" w:hAnsi="Times New Roman" w:cs="Times New Roman"/>
                <w:sz w:val="24"/>
                <w:szCs w:val="24"/>
              </w:rPr>
            </w:rPrChange>
          </w:rPr>
          <w:delText xml:space="preserve">.I.) </w:delText>
        </w:r>
      </w:del>
      <w:r w:rsidR="001D5600" w:rsidRPr="00F5137E">
        <w:rPr>
          <w:rFonts w:ascii="Arial" w:hAnsi="Arial" w:cs="Arial"/>
          <w:rPrChange w:id="402" w:author="Chen, Xiaoxin" w:date="2014-11-07T10:31:00Z">
            <w:rPr>
              <w:rFonts w:ascii="Times New Roman" w:hAnsi="Times New Roman" w:cs="Times New Roman"/>
              <w:sz w:val="24"/>
              <w:szCs w:val="24"/>
            </w:rPr>
          </w:rPrChange>
        </w:rPr>
        <w:t>value</w:t>
      </w:r>
      <w:ins w:id="403" w:author="Chen, Xiaoxin" w:date="2014-11-05T18:19:00Z">
        <w:r w:rsidR="007344CD" w:rsidRPr="00F5137E">
          <w:rPr>
            <w:rFonts w:ascii="Arial" w:hAnsi="Arial" w:cs="Arial"/>
            <w:rPrChange w:id="404" w:author="Chen, Xiaoxin" w:date="2014-11-07T10:31:00Z">
              <w:rPr>
                <w:rFonts w:ascii="Times New Roman" w:hAnsi="Times New Roman" w:cs="Times New Roman"/>
                <w:sz w:val="24"/>
                <w:szCs w:val="24"/>
              </w:rPr>
            </w:rPrChange>
          </w:rPr>
          <w:t xml:space="preserve"> and</w:t>
        </w:r>
      </w:ins>
      <w:del w:id="405" w:author="Chen, Xiaoxin" w:date="2014-11-05T18:19:00Z">
        <w:r w:rsidR="001D5600" w:rsidRPr="00F5137E" w:rsidDel="007344CD">
          <w:rPr>
            <w:rFonts w:ascii="Arial" w:hAnsi="Arial" w:cs="Arial"/>
            <w:rPrChange w:id="406" w:author="Chen, Xiaoxin" w:date="2014-11-07T10:31:00Z">
              <w:rPr>
                <w:rFonts w:ascii="Times New Roman" w:hAnsi="Times New Roman" w:cs="Times New Roman"/>
                <w:sz w:val="24"/>
                <w:szCs w:val="24"/>
              </w:rPr>
            </w:rPrChange>
          </w:rPr>
          <w:delText>,</w:delText>
        </w:r>
      </w:del>
      <w:r w:rsidR="001D5600" w:rsidRPr="00F5137E">
        <w:rPr>
          <w:rFonts w:ascii="Arial" w:hAnsi="Arial" w:cs="Arial"/>
          <w:rPrChange w:id="407" w:author="Chen, Xiaoxin" w:date="2014-11-07T10:31:00Z">
            <w:rPr>
              <w:rFonts w:ascii="Times New Roman" w:hAnsi="Times New Roman" w:cs="Times New Roman"/>
              <w:sz w:val="24"/>
              <w:szCs w:val="24"/>
            </w:rPr>
          </w:rPrChange>
        </w:rPr>
        <w:t xml:space="preserve"> </w:t>
      </w:r>
      <w:del w:id="408" w:author="Chen, Xiaoxin" w:date="2014-11-05T18:19:00Z">
        <w:r w:rsidR="001D5600" w:rsidRPr="00F5137E" w:rsidDel="007344CD">
          <w:rPr>
            <w:rFonts w:ascii="Arial" w:hAnsi="Arial" w:cs="Arial"/>
            <w:rPrChange w:id="409" w:author="Chen, Xiaoxin" w:date="2014-11-07T10:31:00Z">
              <w:rPr>
                <w:rFonts w:ascii="Times New Roman" w:hAnsi="Times New Roman" w:cs="Times New Roman"/>
                <w:sz w:val="24"/>
                <w:szCs w:val="24"/>
              </w:rPr>
            </w:rPrChange>
          </w:rPr>
          <w:delText xml:space="preserve">where </w:delText>
        </w:r>
      </w:del>
      <w:r w:rsidR="001D5600" w:rsidRPr="00F5137E">
        <w:rPr>
          <w:rFonts w:ascii="Arial" w:hAnsi="Arial" w:cs="Arial"/>
          <w:rPrChange w:id="410" w:author="Chen, Xiaoxin" w:date="2014-11-07T10:31:00Z">
            <w:rPr>
              <w:rFonts w:ascii="Times New Roman" w:hAnsi="Times New Roman" w:cs="Times New Roman"/>
              <w:sz w:val="24"/>
              <w:szCs w:val="24"/>
            </w:rPr>
          </w:rPrChange>
        </w:rPr>
        <w:t xml:space="preserve">y-axis as density. </w:t>
      </w:r>
      <w:ins w:id="411" w:author="Chen, Xiaoxin" w:date="2014-11-05T18:21:00Z">
        <w:r w:rsidR="007344CD" w:rsidRPr="00F5137E">
          <w:rPr>
            <w:rFonts w:ascii="Arial" w:hAnsi="Arial" w:cs="Arial"/>
            <w:rPrChange w:id="412" w:author="Chen, Xiaoxin" w:date="2014-11-07T10:31:00Z">
              <w:rPr>
                <w:rFonts w:ascii="Times New Roman" w:hAnsi="Times New Roman" w:cs="Times New Roman"/>
                <w:sz w:val="24"/>
                <w:szCs w:val="24"/>
              </w:rPr>
            </w:rPrChange>
          </w:rPr>
          <w:t xml:space="preserve">Panel </w:t>
        </w:r>
      </w:ins>
      <w:del w:id="413" w:author="Chen, Xiaoxin" w:date="2014-11-05T18:20:00Z">
        <w:r w:rsidR="001D5600" w:rsidRPr="00F5137E" w:rsidDel="007344CD">
          <w:rPr>
            <w:rFonts w:ascii="Arial" w:hAnsi="Arial" w:cs="Arial"/>
            <w:rPrChange w:id="414" w:author="Chen, Xiaoxin" w:date="2014-11-07T10:31:00Z">
              <w:rPr>
                <w:rFonts w:ascii="Times New Roman" w:hAnsi="Times New Roman" w:cs="Times New Roman"/>
                <w:sz w:val="24"/>
                <w:szCs w:val="24"/>
              </w:rPr>
            </w:rPrChange>
          </w:rPr>
          <w:delText>Vertically, 3</w:delText>
        </w:r>
      </w:del>
      <w:r w:rsidR="001D5600" w:rsidRPr="00F5137E">
        <w:rPr>
          <w:rFonts w:ascii="Arial" w:hAnsi="Arial" w:cs="Arial"/>
          <w:rPrChange w:id="415" w:author="Chen, Xiaoxin" w:date="2014-11-07T10:31:00Z">
            <w:rPr>
              <w:rFonts w:ascii="Times New Roman" w:hAnsi="Times New Roman" w:cs="Times New Roman"/>
              <w:sz w:val="24"/>
              <w:szCs w:val="24"/>
            </w:rPr>
          </w:rPrChange>
        </w:rPr>
        <w:t xml:space="preserve">A, </w:t>
      </w:r>
      <w:del w:id="416" w:author="Chen, Xiaoxin" w:date="2014-11-05T18:20:00Z">
        <w:r w:rsidR="001D5600" w:rsidRPr="00F5137E" w:rsidDel="007344CD">
          <w:rPr>
            <w:rFonts w:ascii="Arial" w:hAnsi="Arial" w:cs="Arial"/>
            <w:rPrChange w:id="417" w:author="Chen, Xiaoxin" w:date="2014-11-07T10:31:00Z">
              <w:rPr>
                <w:rFonts w:ascii="Times New Roman" w:hAnsi="Times New Roman" w:cs="Times New Roman"/>
                <w:sz w:val="24"/>
                <w:szCs w:val="24"/>
              </w:rPr>
            </w:rPrChange>
          </w:rPr>
          <w:delText>3</w:delText>
        </w:r>
      </w:del>
      <w:r w:rsidR="001D5600" w:rsidRPr="00F5137E">
        <w:rPr>
          <w:rFonts w:ascii="Arial" w:hAnsi="Arial" w:cs="Arial"/>
          <w:rPrChange w:id="418" w:author="Chen, Xiaoxin" w:date="2014-11-07T10:31:00Z">
            <w:rPr>
              <w:rFonts w:ascii="Times New Roman" w:hAnsi="Times New Roman" w:cs="Times New Roman"/>
              <w:sz w:val="24"/>
              <w:szCs w:val="24"/>
            </w:rPr>
          </w:rPrChange>
        </w:rPr>
        <w:t xml:space="preserve">D and </w:t>
      </w:r>
      <w:del w:id="419" w:author="Chen, Xiaoxin" w:date="2014-11-05T18:20:00Z">
        <w:r w:rsidR="001D5600" w:rsidRPr="00F5137E" w:rsidDel="007344CD">
          <w:rPr>
            <w:rFonts w:ascii="Arial" w:hAnsi="Arial" w:cs="Arial"/>
            <w:rPrChange w:id="420" w:author="Chen, Xiaoxin" w:date="2014-11-07T10:31:00Z">
              <w:rPr>
                <w:rFonts w:ascii="Times New Roman" w:hAnsi="Times New Roman" w:cs="Times New Roman"/>
                <w:sz w:val="24"/>
                <w:szCs w:val="24"/>
              </w:rPr>
            </w:rPrChange>
          </w:rPr>
          <w:delText>3</w:delText>
        </w:r>
      </w:del>
      <w:r w:rsidR="001D5600" w:rsidRPr="00F5137E">
        <w:rPr>
          <w:rFonts w:ascii="Arial" w:hAnsi="Arial" w:cs="Arial"/>
          <w:rPrChange w:id="421" w:author="Chen, Xiaoxin" w:date="2014-11-07T10:31:00Z">
            <w:rPr>
              <w:rFonts w:ascii="Times New Roman" w:hAnsi="Times New Roman" w:cs="Times New Roman"/>
              <w:sz w:val="24"/>
              <w:szCs w:val="24"/>
            </w:rPr>
          </w:rPrChange>
        </w:rPr>
        <w:t>G showed density plot</w:t>
      </w:r>
      <w:ins w:id="422" w:author="Chen, Xiaoxin" w:date="2014-11-05T18:20:00Z">
        <w:r w:rsidR="007344CD" w:rsidRPr="00F5137E">
          <w:rPr>
            <w:rFonts w:ascii="Arial" w:hAnsi="Arial" w:cs="Arial"/>
            <w:rPrChange w:id="423" w:author="Chen, Xiaoxin" w:date="2014-11-07T10:31:00Z">
              <w:rPr>
                <w:rFonts w:ascii="Times New Roman" w:hAnsi="Times New Roman" w:cs="Times New Roman"/>
                <w:sz w:val="24"/>
                <w:szCs w:val="24"/>
              </w:rPr>
            </w:rPrChange>
          </w:rPr>
          <w:t xml:space="preserve">s before data processing by </w:t>
        </w:r>
        <w:proofErr w:type="spellStart"/>
        <w:r w:rsidR="007344CD" w:rsidRPr="00F5137E">
          <w:rPr>
            <w:rFonts w:ascii="Arial" w:hAnsi="Arial" w:cs="Arial"/>
            <w:rPrChange w:id="424" w:author="Chen, Xiaoxin" w:date="2014-11-07T10:31:00Z">
              <w:rPr>
                <w:rFonts w:ascii="Times New Roman" w:hAnsi="Times New Roman" w:cs="Times New Roman"/>
                <w:sz w:val="24"/>
                <w:szCs w:val="24"/>
              </w:rPr>
            </w:rPrChange>
          </w:rPr>
          <w:t>EdTAR</w:t>
        </w:r>
      </w:ins>
      <w:proofErr w:type="spellEnd"/>
      <w:del w:id="425" w:author="Chen, Xiaoxin" w:date="2014-11-05T18:20:00Z">
        <w:r w:rsidR="001D5600" w:rsidRPr="00F5137E" w:rsidDel="007344CD">
          <w:rPr>
            <w:rFonts w:ascii="Arial" w:hAnsi="Arial" w:cs="Arial"/>
            <w:rPrChange w:id="426" w:author="Chen, Xiaoxin" w:date="2014-11-07T10:31:00Z">
              <w:rPr>
                <w:rFonts w:ascii="Times New Roman" w:hAnsi="Times New Roman" w:cs="Times New Roman"/>
                <w:sz w:val="24"/>
                <w:szCs w:val="24"/>
              </w:rPr>
            </w:rPrChange>
          </w:rPr>
          <w:delText xml:space="preserve"> of all available D.I. values from each sample respectively</w:delText>
        </w:r>
      </w:del>
      <w:r w:rsidR="001D5600" w:rsidRPr="00F5137E">
        <w:rPr>
          <w:rFonts w:ascii="Arial" w:hAnsi="Arial" w:cs="Arial"/>
          <w:rPrChange w:id="427" w:author="Chen, Xiaoxin" w:date="2014-11-07T10:31:00Z">
            <w:rPr>
              <w:rFonts w:ascii="Times New Roman" w:hAnsi="Times New Roman" w:cs="Times New Roman"/>
              <w:sz w:val="24"/>
              <w:szCs w:val="24"/>
            </w:rPr>
          </w:rPrChange>
        </w:rPr>
        <w:t xml:space="preserve">. </w:t>
      </w:r>
      <w:ins w:id="428" w:author="Chen, Xiaoxin" w:date="2014-11-05T18:22:00Z">
        <w:r w:rsidR="007344CD" w:rsidRPr="00F5137E">
          <w:rPr>
            <w:rFonts w:ascii="Arial" w:hAnsi="Arial" w:cs="Arial"/>
            <w:rPrChange w:id="429" w:author="Chen, Xiaoxin" w:date="2014-11-07T10:31:00Z">
              <w:rPr>
                <w:rFonts w:ascii="Times New Roman" w:hAnsi="Times New Roman" w:cs="Times New Roman"/>
                <w:sz w:val="24"/>
                <w:szCs w:val="24"/>
              </w:rPr>
            </w:rPrChange>
          </w:rPr>
          <w:t xml:space="preserve">In Panel A, </w:t>
        </w:r>
      </w:ins>
      <w:del w:id="430" w:author="Chen, Xiaoxin" w:date="2014-11-05T18:20:00Z">
        <w:r w:rsidR="001D5600" w:rsidRPr="00F5137E" w:rsidDel="007344CD">
          <w:rPr>
            <w:rFonts w:ascii="Arial" w:hAnsi="Arial" w:cs="Arial"/>
            <w:rPrChange w:id="431" w:author="Chen, Xiaoxin" w:date="2014-11-07T10:31:00Z">
              <w:rPr>
                <w:rFonts w:ascii="Times New Roman" w:hAnsi="Times New Roman" w:cs="Times New Roman"/>
                <w:sz w:val="24"/>
                <w:szCs w:val="24"/>
              </w:rPr>
            </w:rPrChange>
          </w:rPr>
          <w:delText>In the normal sample (3A), a</w:delText>
        </w:r>
      </w:del>
      <w:ins w:id="432" w:author="Chen, Xiaoxin" w:date="2014-11-05T18:22:00Z">
        <w:r w:rsidR="007344CD" w:rsidRPr="00F5137E">
          <w:rPr>
            <w:rFonts w:ascii="Arial" w:hAnsi="Arial" w:cs="Arial"/>
            <w:rPrChange w:id="433" w:author="Chen, Xiaoxin" w:date="2014-11-07T10:31:00Z">
              <w:rPr>
                <w:rFonts w:ascii="Times New Roman" w:hAnsi="Times New Roman" w:cs="Times New Roman"/>
                <w:sz w:val="24"/>
                <w:szCs w:val="24"/>
              </w:rPr>
            </w:rPrChange>
          </w:rPr>
          <w:t>a</w:t>
        </w:r>
      </w:ins>
      <w:r w:rsidR="001D5600" w:rsidRPr="00F5137E">
        <w:rPr>
          <w:rFonts w:ascii="Arial" w:hAnsi="Arial" w:cs="Arial"/>
          <w:rPrChange w:id="434" w:author="Chen, Xiaoxin" w:date="2014-11-07T10:31:00Z">
            <w:rPr>
              <w:rFonts w:ascii="Times New Roman" w:hAnsi="Times New Roman" w:cs="Times New Roman"/>
              <w:sz w:val="24"/>
              <w:szCs w:val="24"/>
            </w:rPr>
          </w:rPrChange>
        </w:rPr>
        <w:t xml:space="preserve"> major peek </w:t>
      </w:r>
      <w:ins w:id="435" w:author="Chen, Xiaoxin" w:date="2014-11-05T18:21:00Z">
        <w:r w:rsidR="007344CD" w:rsidRPr="00F5137E">
          <w:rPr>
            <w:rFonts w:ascii="Arial" w:hAnsi="Arial" w:cs="Arial"/>
            <w:rPrChange w:id="436" w:author="Chen, Xiaoxin" w:date="2014-11-07T10:31:00Z">
              <w:rPr>
                <w:rFonts w:ascii="Times New Roman" w:hAnsi="Times New Roman" w:cs="Times New Roman"/>
                <w:sz w:val="24"/>
                <w:szCs w:val="24"/>
              </w:rPr>
            </w:rPrChange>
          </w:rPr>
          <w:t xml:space="preserve">with a DI of </w:t>
        </w:r>
      </w:ins>
      <w:del w:id="437" w:author="Chen, Xiaoxin" w:date="2014-11-05T18:21:00Z">
        <w:r w:rsidR="001D5600" w:rsidRPr="00F5137E" w:rsidDel="007344CD">
          <w:rPr>
            <w:rFonts w:ascii="Arial" w:hAnsi="Arial" w:cs="Arial"/>
            <w:rPrChange w:id="438" w:author="Chen, Xiaoxin" w:date="2014-11-07T10:31:00Z">
              <w:rPr>
                <w:rFonts w:ascii="Times New Roman" w:hAnsi="Times New Roman" w:cs="Times New Roman"/>
                <w:sz w:val="24"/>
                <w:szCs w:val="24"/>
              </w:rPr>
            </w:rPrChange>
          </w:rPr>
          <w:delText xml:space="preserve">located at </w:delText>
        </w:r>
      </w:del>
      <w:r w:rsidR="001D5600" w:rsidRPr="00F5137E">
        <w:rPr>
          <w:rFonts w:ascii="Arial" w:hAnsi="Arial" w:cs="Arial"/>
          <w:rPrChange w:id="439" w:author="Chen, Xiaoxin" w:date="2014-11-07T10:31:00Z">
            <w:rPr>
              <w:rFonts w:ascii="Times New Roman" w:hAnsi="Times New Roman" w:cs="Times New Roman"/>
              <w:sz w:val="24"/>
              <w:szCs w:val="24"/>
            </w:rPr>
          </w:rPrChange>
        </w:rPr>
        <w:t xml:space="preserve">0.995 represents </w:t>
      </w:r>
      <w:r w:rsidR="00DC51AB" w:rsidRPr="00F5137E">
        <w:rPr>
          <w:rFonts w:ascii="Arial" w:hAnsi="Arial" w:cs="Arial"/>
          <w:rPrChange w:id="440" w:author="Chen, Xiaoxin" w:date="2014-11-07T10:31:00Z">
            <w:rPr>
              <w:rFonts w:ascii="Times New Roman" w:hAnsi="Times New Roman" w:cs="Times New Roman"/>
              <w:sz w:val="24"/>
              <w:szCs w:val="24"/>
            </w:rPr>
          </w:rPrChange>
        </w:rPr>
        <w:t xml:space="preserve">the </w:t>
      </w:r>
      <w:del w:id="441" w:author="Chen, Xiaoxin" w:date="2014-11-05T18:21:00Z">
        <w:r w:rsidR="001D5600" w:rsidRPr="00F5137E" w:rsidDel="007344CD">
          <w:rPr>
            <w:rFonts w:ascii="Arial" w:hAnsi="Arial" w:cs="Arial"/>
            <w:rPrChange w:id="442" w:author="Chen, Xiaoxin" w:date="2014-11-07T10:31:00Z">
              <w:rPr>
                <w:rFonts w:ascii="Times New Roman" w:hAnsi="Times New Roman" w:cs="Times New Roman"/>
                <w:sz w:val="24"/>
                <w:szCs w:val="24"/>
              </w:rPr>
            </w:rPrChange>
          </w:rPr>
          <w:delText xml:space="preserve">mean of </w:delText>
        </w:r>
      </w:del>
      <w:r w:rsidR="001D5600" w:rsidRPr="00F5137E">
        <w:rPr>
          <w:rFonts w:ascii="Arial" w:hAnsi="Arial" w:cs="Arial"/>
          <w:rPrChange w:id="443" w:author="Chen, Xiaoxin" w:date="2014-11-07T10:31:00Z">
            <w:rPr>
              <w:rFonts w:ascii="Times New Roman" w:hAnsi="Times New Roman" w:cs="Times New Roman"/>
              <w:sz w:val="24"/>
              <w:szCs w:val="24"/>
            </w:rPr>
          </w:rPrChange>
        </w:rPr>
        <w:t>diploid cell population, where another small peaks (D</w:t>
      </w:r>
      <w:del w:id="444" w:author="Chen, Xiaoxin" w:date="2014-11-07T14:35:00Z">
        <w:r w:rsidR="001D5600" w:rsidRPr="00F5137E" w:rsidDel="00C67E0B">
          <w:rPr>
            <w:rFonts w:ascii="Arial" w:hAnsi="Arial" w:cs="Arial"/>
            <w:rPrChange w:id="445" w:author="Chen, Xiaoxin" w:date="2014-11-07T10:31:00Z">
              <w:rPr>
                <w:rFonts w:ascii="Times New Roman" w:hAnsi="Times New Roman" w:cs="Times New Roman"/>
                <w:sz w:val="24"/>
                <w:szCs w:val="24"/>
              </w:rPr>
            </w:rPrChange>
          </w:rPr>
          <w:delText>.</w:delText>
        </w:r>
      </w:del>
      <w:r w:rsidR="001D5600" w:rsidRPr="00F5137E">
        <w:rPr>
          <w:rFonts w:ascii="Arial" w:hAnsi="Arial" w:cs="Arial"/>
          <w:rPrChange w:id="446" w:author="Chen, Xiaoxin" w:date="2014-11-07T10:31:00Z">
            <w:rPr>
              <w:rFonts w:ascii="Times New Roman" w:hAnsi="Times New Roman" w:cs="Times New Roman"/>
              <w:sz w:val="24"/>
              <w:szCs w:val="24"/>
            </w:rPr>
          </w:rPrChange>
        </w:rPr>
        <w:t>I</w:t>
      </w:r>
      <w:del w:id="447" w:author="Chen, Xiaoxin" w:date="2014-11-07T14:35:00Z">
        <w:r w:rsidR="001D5600" w:rsidRPr="00F5137E" w:rsidDel="00C67E0B">
          <w:rPr>
            <w:rFonts w:ascii="Arial" w:hAnsi="Arial" w:cs="Arial"/>
            <w:rPrChange w:id="448" w:author="Chen, Xiaoxin" w:date="2014-11-07T10:31:00Z">
              <w:rPr>
                <w:rFonts w:ascii="Times New Roman" w:hAnsi="Times New Roman" w:cs="Times New Roman"/>
                <w:sz w:val="24"/>
                <w:szCs w:val="24"/>
              </w:rPr>
            </w:rPrChange>
          </w:rPr>
          <w:delText>.</w:delText>
        </w:r>
      </w:del>
      <w:r w:rsidR="001D5600" w:rsidRPr="00F5137E">
        <w:rPr>
          <w:rFonts w:ascii="Arial" w:hAnsi="Arial" w:cs="Arial"/>
          <w:rPrChange w:id="449" w:author="Chen, Xiaoxin" w:date="2014-11-07T10:31:00Z">
            <w:rPr>
              <w:rFonts w:ascii="Times New Roman" w:hAnsi="Times New Roman" w:cs="Times New Roman"/>
              <w:sz w:val="24"/>
              <w:szCs w:val="24"/>
            </w:rPr>
          </w:rPrChange>
        </w:rPr>
        <w:t xml:space="preserve"> = 0.594) was a minor </w:t>
      </w:r>
      <w:del w:id="450" w:author="Chen, Xiaoxin" w:date="2014-11-05T18:21:00Z">
        <w:r w:rsidR="001D5600" w:rsidRPr="00F5137E" w:rsidDel="007344CD">
          <w:rPr>
            <w:rFonts w:ascii="Arial" w:hAnsi="Arial" w:cs="Arial"/>
            <w:rPrChange w:id="451" w:author="Chen, Xiaoxin" w:date="2014-11-07T10:31:00Z">
              <w:rPr>
                <w:rFonts w:ascii="Times New Roman" w:hAnsi="Times New Roman" w:cs="Times New Roman"/>
                <w:sz w:val="24"/>
                <w:szCs w:val="24"/>
              </w:rPr>
            </w:rPrChange>
          </w:rPr>
          <w:delText xml:space="preserve">hump </w:delText>
        </w:r>
      </w:del>
      <w:ins w:id="452" w:author="Chen, Xiaoxin" w:date="2014-11-05T18:21:00Z">
        <w:r w:rsidR="007344CD" w:rsidRPr="00F5137E">
          <w:rPr>
            <w:rFonts w:ascii="Arial" w:hAnsi="Arial" w:cs="Arial"/>
            <w:rPrChange w:id="453" w:author="Chen, Xiaoxin" w:date="2014-11-07T10:31:00Z">
              <w:rPr>
                <w:rFonts w:ascii="Times New Roman" w:hAnsi="Times New Roman" w:cs="Times New Roman"/>
                <w:sz w:val="24"/>
                <w:szCs w:val="24"/>
              </w:rPr>
            </w:rPrChange>
          </w:rPr>
          <w:t xml:space="preserve">population </w:t>
        </w:r>
      </w:ins>
      <w:r w:rsidR="001D5600" w:rsidRPr="00F5137E">
        <w:rPr>
          <w:rFonts w:ascii="Arial" w:hAnsi="Arial" w:cs="Arial"/>
          <w:rPrChange w:id="454" w:author="Chen, Xiaoxin" w:date="2014-11-07T10:31:00Z">
            <w:rPr>
              <w:rFonts w:ascii="Times New Roman" w:hAnsi="Times New Roman" w:cs="Times New Roman"/>
              <w:sz w:val="24"/>
              <w:szCs w:val="24"/>
            </w:rPr>
          </w:rPrChange>
        </w:rPr>
        <w:t xml:space="preserve">possibly due to </w:t>
      </w:r>
      <w:del w:id="455" w:author="Chen, Xiaoxin" w:date="2014-11-05T18:22:00Z">
        <w:r w:rsidR="001D5600" w:rsidRPr="00F5137E" w:rsidDel="007344CD">
          <w:rPr>
            <w:rFonts w:ascii="Arial" w:hAnsi="Arial" w:cs="Arial"/>
            <w:rPrChange w:id="456" w:author="Chen, Xiaoxin" w:date="2014-11-07T10:31:00Z">
              <w:rPr>
                <w:rFonts w:ascii="Times New Roman" w:hAnsi="Times New Roman" w:cs="Times New Roman"/>
                <w:sz w:val="24"/>
                <w:szCs w:val="24"/>
              </w:rPr>
            </w:rPrChange>
          </w:rPr>
          <w:delText xml:space="preserve">measurement error from the </w:delText>
        </w:r>
      </w:del>
      <w:r w:rsidR="001D5600" w:rsidRPr="00F5137E">
        <w:rPr>
          <w:rFonts w:ascii="Arial" w:hAnsi="Arial" w:cs="Arial"/>
          <w:rPrChange w:id="457" w:author="Chen, Xiaoxin" w:date="2014-11-07T10:31:00Z">
            <w:rPr>
              <w:rFonts w:ascii="Times New Roman" w:hAnsi="Times New Roman" w:cs="Times New Roman"/>
              <w:sz w:val="24"/>
              <w:szCs w:val="24"/>
            </w:rPr>
          </w:rPrChange>
        </w:rPr>
        <w:t>image process</w:t>
      </w:r>
      <w:ins w:id="458" w:author="Chen, Xiaoxin" w:date="2014-11-05T18:22:00Z">
        <w:r w:rsidR="007344CD" w:rsidRPr="00F5137E">
          <w:rPr>
            <w:rFonts w:ascii="Arial" w:hAnsi="Arial" w:cs="Arial"/>
            <w:rPrChange w:id="459" w:author="Chen, Xiaoxin" w:date="2014-11-07T10:31:00Z">
              <w:rPr>
                <w:rFonts w:ascii="Times New Roman" w:hAnsi="Times New Roman" w:cs="Times New Roman"/>
                <w:sz w:val="24"/>
                <w:szCs w:val="24"/>
              </w:rPr>
            </w:rPrChange>
          </w:rPr>
          <w:t>ing</w:t>
        </w:r>
      </w:ins>
      <w:r w:rsidR="001D5600" w:rsidRPr="00F5137E">
        <w:rPr>
          <w:rFonts w:ascii="Arial" w:hAnsi="Arial" w:cs="Arial"/>
          <w:rPrChange w:id="460" w:author="Chen, Xiaoxin" w:date="2014-11-07T10:31:00Z">
            <w:rPr>
              <w:rFonts w:ascii="Times New Roman" w:hAnsi="Times New Roman" w:cs="Times New Roman"/>
              <w:sz w:val="24"/>
              <w:szCs w:val="24"/>
            </w:rPr>
          </w:rPrChange>
        </w:rPr>
        <w:t xml:space="preserve">. </w:t>
      </w:r>
      <w:ins w:id="461" w:author="Chen, Xiaoxin" w:date="2014-11-05T18:22:00Z">
        <w:r w:rsidR="007344CD" w:rsidRPr="00F5137E">
          <w:rPr>
            <w:rFonts w:ascii="Arial" w:hAnsi="Arial" w:cs="Arial"/>
            <w:rPrChange w:id="462" w:author="Chen, Xiaoxin" w:date="2014-11-07T10:31:00Z">
              <w:rPr>
                <w:rFonts w:ascii="Times New Roman" w:hAnsi="Times New Roman" w:cs="Times New Roman"/>
                <w:sz w:val="24"/>
                <w:szCs w:val="24"/>
              </w:rPr>
            </w:rPrChange>
          </w:rPr>
          <w:t xml:space="preserve">In Panel D, </w:t>
        </w:r>
      </w:ins>
      <w:del w:id="463" w:author="Chen, Xiaoxin" w:date="2014-11-05T18:22:00Z">
        <w:r w:rsidR="001D5600" w:rsidRPr="00F5137E" w:rsidDel="007344CD">
          <w:rPr>
            <w:rFonts w:ascii="Arial" w:hAnsi="Arial" w:cs="Arial"/>
            <w:rPrChange w:id="464" w:author="Chen, Xiaoxin" w:date="2014-11-07T10:31:00Z">
              <w:rPr>
                <w:rFonts w:ascii="Times New Roman" w:hAnsi="Times New Roman" w:cs="Times New Roman"/>
                <w:sz w:val="24"/>
                <w:szCs w:val="24"/>
              </w:rPr>
            </w:rPrChange>
          </w:rPr>
          <w:delText xml:space="preserve">In the </w:delText>
        </w:r>
        <w:r w:rsidR="008704A5" w:rsidRPr="00F5137E" w:rsidDel="007344CD">
          <w:rPr>
            <w:rFonts w:ascii="Arial" w:hAnsi="Arial" w:cs="Arial"/>
            <w:rPrChange w:id="465" w:author="Chen, Xiaoxin" w:date="2014-11-07T10:31:00Z">
              <w:rPr>
                <w:rFonts w:ascii="Times New Roman" w:hAnsi="Times New Roman" w:cs="Times New Roman"/>
                <w:sz w:val="24"/>
                <w:szCs w:val="24"/>
              </w:rPr>
            </w:rPrChange>
          </w:rPr>
          <w:delText>OLK</w:delText>
        </w:r>
        <w:r w:rsidR="001D5600" w:rsidRPr="00F5137E" w:rsidDel="007344CD">
          <w:rPr>
            <w:rFonts w:ascii="Arial" w:hAnsi="Arial" w:cs="Arial"/>
            <w:rPrChange w:id="466" w:author="Chen, Xiaoxin" w:date="2014-11-07T10:31:00Z">
              <w:rPr>
                <w:rFonts w:ascii="Times New Roman" w:hAnsi="Times New Roman" w:cs="Times New Roman"/>
                <w:sz w:val="24"/>
                <w:szCs w:val="24"/>
              </w:rPr>
            </w:rPrChange>
          </w:rPr>
          <w:delText xml:space="preserve"> sample (3D), </w:delText>
        </w:r>
      </w:del>
      <w:r w:rsidR="001D5600" w:rsidRPr="00F5137E">
        <w:rPr>
          <w:rFonts w:ascii="Arial" w:hAnsi="Arial" w:cs="Arial"/>
          <w:rPrChange w:id="467" w:author="Chen, Xiaoxin" w:date="2014-11-07T10:31:00Z">
            <w:rPr>
              <w:rFonts w:ascii="Times New Roman" w:hAnsi="Times New Roman" w:cs="Times New Roman"/>
              <w:sz w:val="24"/>
              <w:szCs w:val="24"/>
            </w:rPr>
          </w:rPrChange>
        </w:rPr>
        <w:t xml:space="preserve">a major peek </w:t>
      </w:r>
      <w:ins w:id="468" w:author="Chen, Xiaoxin" w:date="2014-11-05T18:23:00Z">
        <w:r w:rsidR="007344CD" w:rsidRPr="00F5137E">
          <w:rPr>
            <w:rFonts w:ascii="Arial" w:hAnsi="Arial" w:cs="Arial"/>
            <w:rPrChange w:id="469" w:author="Chen, Xiaoxin" w:date="2014-11-07T10:31:00Z">
              <w:rPr>
                <w:rFonts w:ascii="Times New Roman" w:hAnsi="Times New Roman" w:cs="Times New Roman"/>
                <w:sz w:val="24"/>
                <w:szCs w:val="24"/>
              </w:rPr>
            </w:rPrChange>
          </w:rPr>
          <w:t xml:space="preserve">with a DI of </w:t>
        </w:r>
      </w:ins>
      <w:del w:id="470" w:author="Chen, Xiaoxin" w:date="2014-11-05T18:23:00Z">
        <w:r w:rsidR="001D5600" w:rsidRPr="00F5137E" w:rsidDel="007344CD">
          <w:rPr>
            <w:rFonts w:ascii="Arial" w:hAnsi="Arial" w:cs="Arial"/>
            <w:rPrChange w:id="471" w:author="Chen, Xiaoxin" w:date="2014-11-07T10:31:00Z">
              <w:rPr>
                <w:rFonts w:ascii="Times New Roman" w:hAnsi="Times New Roman" w:cs="Times New Roman"/>
                <w:sz w:val="24"/>
                <w:szCs w:val="24"/>
              </w:rPr>
            </w:rPrChange>
          </w:rPr>
          <w:delText xml:space="preserve">located at </w:delText>
        </w:r>
      </w:del>
      <w:r w:rsidR="001D5600" w:rsidRPr="00F5137E">
        <w:rPr>
          <w:rFonts w:ascii="Arial" w:hAnsi="Arial" w:cs="Arial"/>
          <w:rPrChange w:id="472" w:author="Chen, Xiaoxin" w:date="2014-11-07T10:31:00Z">
            <w:rPr>
              <w:rFonts w:ascii="Times New Roman" w:hAnsi="Times New Roman" w:cs="Times New Roman"/>
              <w:sz w:val="24"/>
              <w:szCs w:val="24"/>
            </w:rPr>
          </w:rPrChange>
        </w:rPr>
        <w:t>0.798</w:t>
      </w:r>
      <w:del w:id="473" w:author="Chen, Xiaoxin" w:date="2014-11-05T18:23:00Z">
        <w:r w:rsidR="001D5600" w:rsidRPr="00F5137E" w:rsidDel="007344CD">
          <w:rPr>
            <w:rFonts w:ascii="Arial" w:hAnsi="Arial" w:cs="Arial"/>
            <w:rPrChange w:id="474" w:author="Chen, Xiaoxin" w:date="2014-11-07T10:31:00Z">
              <w:rPr>
                <w:rFonts w:ascii="Times New Roman" w:hAnsi="Times New Roman" w:cs="Times New Roman"/>
                <w:sz w:val="24"/>
                <w:szCs w:val="24"/>
              </w:rPr>
            </w:rPrChange>
          </w:rPr>
          <w:delText>,</w:delText>
        </w:r>
      </w:del>
      <w:r w:rsidR="001D5600" w:rsidRPr="00F5137E">
        <w:rPr>
          <w:rFonts w:ascii="Arial" w:hAnsi="Arial" w:cs="Arial"/>
          <w:rPrChange w:id="475" w:author="Chen, Xiaoxin" w:date="2014-11-07T10:31:00Z">
            <w:rPr>
              <w:rFonts w:ascii="Times New Roman" w:hAnsi="Times New Roman" w:cs="Times New Roman"/>
              <w:sz w:val="24"/>
              <w:szCs w:val="24"/>
            </w:rPr>
          </w:rPrChange>
        </w:rPr>
        <w:t xml:space="preserve"> represents </w:t>
      </w:r>
      <w:r w:rsidR="00DC51AB" w:rsidRPr="00F5137E">
        <w:rPr>
          <w:rFonts w:ascii="Arial" w:hAnsi="Arial" w:cs="Arial"/>
          <w:rPrChange w:id="476" w:author="Chen, Xiaoxin" w:date="2014-11-07T10:31:00Z">
            <w:rPr>
              <w:rFonts w:ascii="Times New Roman" w:hAnsi="Times New Roman" w:cs="Times New Roman"/>
              <w:sz w:val="24"/>
              <w:szCs w:val="24"/>
            </w:rPr>
          </w:rPrChange>
        </w:rPr>
        <w:t xml:space="preserve">the </w:t>
      </w:r>
      <w:del w:id="477" w:author="Chen, Xiaoxin" w:date="2014-11-05T18:23:00Z">
        <w:r w:rsidR="001D5600" w:rsidRPr="00F5137E" w:rsidDel="007344CD">
          <w:rPr>
            <w:rFonts w:ascii="Arial" w:hAnsi="Arial" w:cs="Arial"/>
            <w:rPrChange w:id="478" w:author="Chen, Xiaoxin" w:date="2014-11-07T10:31:00Z">
              <w:rPr>
                <w:rFonts w:ascii="Times New Roman" w:hAnsi="Times New Roman" w:cs="Times New Roman"/>
                <w:sz w:val="24"/>
                <w:szCs w:val="24"/>
              </w:rPr>
            </w:rPrChange>
          </w:rPr>
          <w:delText xml:space="preserve">mean of </w:delText>
        </w:r>
      </w:del>
      <w:r w:rsidR="001D5600" w:rsidRPr="00F5137E">
        <w:rPr>
          <w:rFonts w:ascii="Arial" w:hAnsi="Arial" w:cs="Arial"/>
          <w:rPrChange w:id="479" w:author="Chen, Xiaoxin" w:date="2014-11-07T10:31:00Z">
            <w:rPr>
              <w:rFonts w:ascii="Times New Roman" w:hAnsi="Times New Roman" w:cs="Times New Roman"/>
              <w:sz w:val="24"/>
              <w:szCs w:val="24"/>
            </w:rPr>
          </w:rPrChange>
        </w:rPr>
        <w:t>diploid cell population</w:t>
      </w:r>
      <w:ins w:id="480" w:author="Chen, Xiaoxin" w:date="2014-11-05T18:23:00Z">
        <w:r w:rsidR="00CB7350" w:rsidRPr="00F5137E">
          <w:rPr>
            <w:rFonts w:ascii="Arial" w:hAnsi="Arial" w:cs="Arial"/>
            <w:rPrChange w:id="481" w:author="Chen, Xiaoxin" w:date="2014-11-07T10:31:00Z">
              <w:rPr>
                <w:rFonts w:ascii="Times New Roman" w:hAnsi="Times New Roman" w:cs="Times New Roman"/>
                <w:sz w:val="24"/>
                <w:szCs w:val="24"/>
              </w:rPr>
            </w:rPrChange>
          </w:rPr>
          <w:t xml:space="preserve"> (3,590 cells)</w:t>
        </w:r>
      </w:ins>
      <w:r w:rsidR="00DC51AB" w:rsidRPr="00F5137E">
        <w:rPr>
          <w:rFonts w:ascii="Arial" w:hAnsi="Arial" w:cs="Arial"/>
          <w:rPrChange w:id="482" w:author="Chen, Xiaoxin" w:date="2014-11-07T10:31:00Z">
            <w:rPr>
              <w:rFonts w:ascii="Times New Roman" w:hAnsi="Times New Roman" w:cs="Times New Roman"/>
              <w:sz w:val="24"/>
              <w:szCs w:val="24"/>
            </w:rPr>
          </w:rPrChange>
        </w:rPr>
        <w:t xml:space="preserve">. </w:t>
      </w:r>
      <w:ins w:id="483" w:author="Chen, Xiaoxin" w:date="2014-11-05T18:23:00Z">
        <w:r w:rsidR="00CB7350" w:rsidRPr="00F5137E">
          <w:rPr>
            <w:rFonts w:ascii="Arial" w:hAnsi="Arial" w:cs="Arial"/>
            <w:rPrChange w:id="484" w:author="Chen, Xiaoxin" w:date="2014-11-07T10:31:00Z">
              <w:rPr>
                <w:rFonts w:ascii="Times New Roman" w:hAnsi="Times New Roman" w:cs="Times New Roman"/>
                <w:sz w:val="24"/>
                <w:szCs w:val="24"/>
              </w:rPr>
            </w:rPrChange>
          </w:rPr>
          <w:t xml:space="preserve">Other than this peak, four peaks with DI values of </w:t>
        </w:r>
      </w:ins>
      <w:del w:id="485" w:author="Chen, Xiaoxin" w:date="2014-11-05T18:24:00Z">
        <w:r w:rsidR="00DC51AB" w:rsidRPr="00F5137E" w:rsidDel="00CB7350">
          <w:rPr>
            <w:rFonts w:ascii="Arial" w:hAnsi="Arial" w:cs="Arial"/>
            <w:rPrChange w:id="486" w:author="Chen, Xiaoxin" w:date="2014-11-07T10:31:00Z">
              <w:rPr>
                <w:rFonts w:ascii="Times New Roman" w:hAnsi="Times New Roman" w:cs="Times New Roman"/>
                <w:sz w:val="24"/>
                <w:szCs w:val="24"/>
              </w:rPr>
            </w:rPrChange>
          </w:rPr>
          <w:delText>It</w:delText>
        </w:r>
        <w:r w:rsidR="001D5600" w:rsidRPr="00F5137E" w:rsidDel="00CB7350">
          <w:rPr>
            <w:rFonts w:ascii="Arial" w:hAnsi="Arial" w:cs="Arial"/>
            <w:rPrChange w:id="487" w:author="Chen, Xiaoxin" w:date="2014-11-07T10:31:00Z">
              <w:rPr>
                <w:rFonts w:ascii="Times New Roman" w:hAnsi="Times New Roman" w:cs="Times New Roman"/>
                <w:sz w:val="24"/>
                <w:szCs w:val="24"/>
              </w:rPr>
            </w:rPrChange>
          </w:rPr>
          <w:delText xml:space="preserve"> deviat</w:delText>
        </w:r>
        <w:r w:rsidR="00DC51AB" w:rsidRPr="00F5137E" w:rsidDel="00CB7350">
          <w:rPr>
            <w:rFonts w:ascii="Arial" w:hAnsi="Arial" w:cs="Arial"/>
            <w:rPrChange w:id="488" w:author="Chen, Xiaoxin" w:date="2014-11-07T10:31:00Z">
              <w:rPr>
                <w:rFonts w:ascii="Times New Roman" w:hAnsi="Times New Roman" w:cs="Times New Roman"/>
                <w:sz w:val="24"/>
                <w:szCs w:val="24"/>
              </w:rPr>
            </w:rPrChange>
          </w:rPr>
          <w:delText>ed toward the left from</w:delText>
        </w:r>
        <w:r w:rsidR="001D5600" w:rsidRPr="00F5137E" w:rsidDel="00CB7350">
          <w:rPr>
            <w:rFonts w:ascii="Arial" w:hAnsi="Arial" w:cs="Arial"/>
            <w:rPrChange w:id="489" w:author="Chen, Xiaoxin" w:date="2014-11-07T10:31:00Z">
              <w:rPr>
                <w:rFonts w:ascii="Times New Roman" w:hAnsi="Times New Roman" w:cs="Times New Roman"/>
                <w:sz w:val="24"/>
                <w:szCs w:val="24"/>
              </w:rPr>
            </w:rPrChange>
          </w:rPr>
          <w:delText xml:space="preserve"> </w:delText>
        </w:r>
        <w:r w:rsidR="00DC51AB" w:rsidRPr="00F5137E" w:rsidDel="00CB7350">
          <w:rPr>
            <w:rFonts w:ascii="Arial" w:hAnsi="Arial" w:cs="Arial"/>
            <w:rPrChange w:id="490" w:author="Chen, Xiaoxin" w:date="2014-11-07T10:31:00Z">
              <w:rPr>
                <w:rFonts w:ascii="Times New Roman" w:hAnsi="Times New Roman" w:cs="Times New Roman"/>
                <w:sz w:val="24"/>
                <w:szCs w:val="24"/>
              </w:rPr>
            </w:rPrChange>
          </w:rPr>
          <w:delText>“</w:delText>
        </w:r>
        <w:r w:rsidR="001D5600" w:rsidRPr="00F5137E" w:rsidDel="00CB7350">
          <w:rPr>
            <w:rFonts w:ascii="Arial" w:hAnsi="Arial" w:cs="Arial"/>
            <w:rPrChange w:id="491" w:author="Chen, Xiaoxin" w:date="2014-11-07T10:31:00Z">
              <w:rPr>
                <w:rFonts w:ascii="Times New Roman" w:hAnsi="Times New Roman" w:cs="Times New Roman"/>
                <w:sz w:val="24"/>
                <w:szCs w:val="24"/>
              </w:rPr>
            </w:rPrChange>
          </w:rPr>
          <w:delText>1</w:delText>
        </w:r>
        <w:r w:rsidR="00DC51AB" w:rsidRPr="00F5137E" w:rsidDel="00CB7350">
          <w:rPr>
            <w:rFonts w:ascii="Arial" w:hAnsi="Arial" w:cs="Arial"/>
            <w:rPrChange w:id="492" w:author="Chen, Xiaoxin" w:date="2014-11-07T10:31:00Z">
              <w:rPr>
                <w:rFonts w:ascii="Times New Roman" w:hAnsi="Times New Roman" w:cs="Times New Roman"/>
                <w:sz w:val="24"/>
                <w:szCs w:val="24"/>
              </w:rPr>
            </w:rPrChange>
          </w:rPr>
          <w:delText>”</w:delText>
        </w:r>
        <w:r w:rsidR="001D5600" w:rsidRPr="00F5137E" w:rsidDel="00CB7350">
          <w:rPr>
            <w:rFonts w:ascii="Arial" w:hAnsi="Arial" w:cs="Arial"/>
            <w:rPrChange w:id="493" w:author="Chen, Xiaoxin" w:date="2014-11-07T10:31:00Z">
              <w:rPr>
                <w:rFonts w:ascii="Times New Roman" w:hAnsi="Times New Roman" w:cs="Times New Roman"/>
                <w:sz w:val="24"/>
                <w:szCs w:val="24"/>
              </w:rPr>
            </w:rPrChange>
          </w:rPr>
          <w:delText xml:space="preserve"> owing to the smoothing algorithm </w:delText>
        </w:r>
        <w:r w:rsidR="00DC51AB" w:rsidRPr="00F5137E" w:rsidDel="00CB7350">
          <w:rPr>
            <w:rFonts w:ascii="Arial" w:hAnsi="Arial" w:cs="Arial"/>
            <w:rPrChange w:id="494" w:author="Chen, Xiaoxin" w:date="2014-11-07T10:31:00Z">
              <w:rPr>
                <w:rFonts w:ascii="Times New Roman" w:hAnsi="Times New Roman" w:cs="Times New Roman"/>
                <w:sz w:val="24"/>
                <w:szCs w:val="24"/>
              </w:rPr>
            </w:rPrChange>
          </w:rPr>
          <w:delText>and it left</w:delText>
        </w:r>
        <w:r w:rsidR="001D5600" w:rsidRPr="00F5137E" w:rsidDel="00CB7350">
          <w:rPr>
            <w:rFonts w:ascii="Arial" w:hAnsi="Arial" w:cs="Arial"/>
            <w:rPrChange w:id="495" w:author="Chen, Xiaoxin" w:date="2014-11-07T10:31:00Z">
              <w:rPr>
                <w:rFonts w:ascii="Times New Roman" w:hAnsi="Times New Roman" w:cs="Times New Roman"/>
                <w:sz w:val="24"/>
                <w:szCs w:val="24"/>
              </w:rPr>
            </w:rPrChange>
          </w:rPr>
          <w:delText xml:space="preserve"> another minor peak at </w:delText>
        </w:r>
      </w:del>
      <w:r w:rsidR="001D5600" w:rsidRPr="00F5137E">
        <w:rPr>
          <w:rFonts w:ascii="Arial" w:hAnsi="Arial" w:cs="Arial"/>
          <w:rPrChange w:id="496" w:author="Chen, Xiaoxin" w:date="2014-11-07T10:31:00Z">
            <w:rPr>
              <w:rFonts w:ascii="Times New Roman" w:hAnsi="Times New Roman" w:cs="Times New Roman"/>
              <w:sz w:val="24"/>
              <w:szCs w:val="24"/>
            </w:rPr>
          </w:rPrChange>
        </w:rPr>
        <w:t>1.25</w:t>
      </w:r>
      <w:ins w:id="497" w:author="Chen, Xiaoxin" w:date="2014-11-05T18:24:00Z">
        <w:r w:rsidR="00CB7350" w:rsidRPr="00F5137E">
          <w:rPr>
            <w:rFonts w:ascii="Arial" w:hAnsi="Arial" w:cs="Arial"/>
            <w:rPrChange w:id="498" w:author="Chen, Xiaoxin" w:date="2014-11-07T10:31:00Z">
              <w:rPr>
                <w:rFonts w:ascii="Times New Roman" w:hAnsi="Times New Roman" w:cs="Times New Roman"/>
                <w:sz w:val="24"/>
                <w:szCs w:val="24"/>
              </w:rPr>
            </w:rPrChange>
          </w:rPr>
          <w:t xml:space="preserve">, </w:t>
        </w:r>
      </w:ins>
      <w:del w:id="499" w:author="Chen, Xiaoxin" w:date="2014-11-05T18:24:00Z">
        <w:r w:rsidR="002B18F5" w:rsidRPr="00F5137E" w:rsidDel="00CB7350">
          <w:rPr>
            <w:rFonts w:ascii="Arial" w:hAnsi="Arial" w:cs="Arial"/>
            <w:rPrChange w:id="500" w:author="Chen, Xiaoxin" w:date="2014-11-07T10:31:00Z">
              <w:rPr>
                <w:rFonts w:ascii="Times New Roman" w:hAnsi="Times New Roman" w:cs="Times New Roman"/>
                <w:sz w:val="24"/>
                <w:szCs w:val="24"/>
              </w:rPr>
            </w:rPrChange>
          </w:rPr>
          <w:delText xml:space="preserve">. Three more almost invisible peaks were located at </w:delText>
        </w:r>
      </w:del>
      <w:r w:rsidR="002B18F5" w:rsidRPr="00F5137E">
        <w:rPr>
          <w:rFonts w:ascii="Arial" w:hAnsi="Arial" w:cs="Arial"/>
          <w:rPrChange w:id="501" w:author="Chen, Xiaoxin" w:date="2014-11-07T10:31:00Z">
            <w:rPr>
              <w:rFonts w:ascii="Times New Roman" w:hAnsi="Times New Roman" w:cs="Times New Roman"/>
              <w:sz w:val="24"/>
              <w:szCs w:val="24"/>
            </w:rPr>
          </w:rPrChange>
        </w:rPr>
        <w:t>1.75, 2.22, and 2.74</w:t>
      </w:r>
      <w:ins w:id="502" w:author="Chen, Xiaoxin" w:date="2014-11-05T18:24:00Z">
        <w:r w:rsidR="00CB7350" w:rsidRPr="00F5137E">
          <w:rPr>
            <w:rFonts w:ascii="Arial" w:hAnsi="Arial" w:cs="Arial"/>
            <w:rPrChange w:id="503" w:author="Chen, Xiaoxin" w:date="2014-11-07T10:31:00Z">
              <w:rPr>
                <w:rFonts w:ascii="Times New Roman" w:hAnsi="Times New Roman" w:cs="Times New Roman"/>
                <w:sz w:val="24"/>
                <w:szCs w:val="24"/>
              </w:rPr>
            </w:rPrChange>
          </w:rPr>
          <w:t>, were present</w:t>
        </w:r>
      </w:ins>
      <w:del w:id="504" w:author="Chen, Xiaoxin" w:date="2014-11-05T18:24:00Z">
        <w:r w:rsidR="002B18F5" w:rsidRPr="00F5137E" w:rsidDel="00CB7350">
          <w:rPr>
            <w:rFonts w:ascii="Arial" w:hAnsi="Arial" w:cs="Arial"/>
            <w:rPrChange w:id="505" w:author="Chen, Xiaoxin" w:date="2014-11-07T10:31:00Z">
              <w:rPr>
                <w:rFonts w:ascii="Times New Roman" w:hAnsi="Times New Roman" w:cs="Times New Roman"/>
                <w:sz w:val="24"/>
                <w:szCs w:val="24"/>
              </w:rPr>
            </w:rPrChange>
          </w:rPr>
          <w:delText xml:space="preserve"> respectively</w:delText>
        </w:r>
      </w:del>
      <w:r w:rsidR="002B18F5" w:rsidRPr="00F5137E">
        <w:rPr>
          <w:rFonts w:ascii="Arial" w:hAnsi="Arial" w:cs="Arial"/>
          <w:rPrChange w:id="506" w:author="Chen, Xiaoxin" w:date="2014-11-07T10:31:00Z">
            <w:rPr>
              <w:rFonts w:ascii="Times New Roman" w:hAnsi="Times New Roman" w:cs="Times New Roman"/>
              <w:sz w:val="24"/>
              <w:szCs w:val="24"/>
            </w:rPr>
          </w:rPrChange>
        </w:rPr>
        <w:t xml:space="preserve">. </w:t>
      </w:r>
      <w:del w:id="507" w:author="Chen, Xiaoxin" w:date="2014-11-05T18:24:00Z">
        <w:r w:rsidR="002B18F5" w:rsidRPr="00F5137E" w:rsidDel="00CB7350">
          <w:rPr>
            <w:rFonts w:ascii="Arial" w:hAnsi="Arial" w:cs="Arial"/>
            <w:rPrChange w:id="508" w:author="Chen, Xiaoxin" w:date="2014-11-07T10:31:00Z">
              <w:rPr>
                <w:rFonts w:ascii="Times New Roman" w:hAnsi="Times New Roman" w:cs="Times New Roman"/>
                <w:sz w:val="24"/>
                <w:szCs w:val="24"/>
              </w:rPr>
            </w:rPrChange>
          </w:rPr>
          <w:delText xml:space="preserve">It was further indicated that the first cell population consist the main density (3590 cells). </w:delText>
        </w:r>
      </w:del>
      <w:ins w:id="509" w:author="Chen, Xiaoxin" w:date="2014-11-05T18:24:00Z">
        <w:r w:rsidR="00CB7350" w:rsidRPr="00F5137E">
          <w:rPr>
            <w:rFonts w:ascii="Arial" w:hAnsi="Arial" w:cs="Arial"/>
            <w:rPrChange w:id="510" w:author="Chen, Xiaoxin" w:date="2014-11-07T10:31:00Z">
              <w:rPr>
                <w:rFonts w:ascii="Times New Roman" w:hAnsi="Times New Roman" w:cs="Times New Roman"/>
                <w:sz w:val="24"/>
                <w:szCs w:val="24"/>
              </w:rPr>
            </w:rPrChange>
          </w:rPr>
          <w:t xml:space="preserve">In Panel G, </w:t>
        </w:r>
      </w:ins>
      <w:del w:id="511" w:author="Chen, Xiaoxin" w:date="2014-11-05T18:24:00Z">
        <w:r w:rsidR="00650BF4" w:rsidRPr="00F5137E" w:rsidDel="00CB7350">
          <w:rPr>
            <w:rFonts w:ascii="Arial" w:hAnsi="Arial" w:cs="Arial"/>
            <w:rPrChange w:id="512" w:author="Chen, Xiaoxin" w:date="2014-11-07T10:31:00Z">
              <w:rPr>
                <w:rFonts w:ascii="Times New Roman" w:hAnsi="Times New Roman" w:cs="Times New Roman"/>
                <w:sz w:val="24"/>
                <w:szCs w:val="24"/>
              </w:rPr>
            </w:rPrChange>
          </w:rPr>
          <w:delText xml:space="preserve">In the OSCC sample (3G), </w:delText>
        </w:r>
      </w:del>
      <w:r w:rsidR="00650BF4" w:rsidRPr="00F5137E">
        <w:rPr>
          <w:rFonts w:ascii="Arial" w:hAnsi="Arial" w:cs="Arial"/>
          <w:rPrChange w:id="513" w:author="Chen, Xiaoxin" w:date="2014-11-07T10:31:00Z">
            <w:rPr>
              <w:rFonts w:ascii="Times New Roman" w:hAnsi="Times New Roman" w:cs="Times New Roman"/>
              <w:sz w:val="24"/>
              <w:szCs w:val="24"/>
            </w:rPr>
          </w:rPrChange>
        </w:rPr>
        <w:t xml:space="preserve">a major peek </w:t>
      </w:r>
      <w:del w:id="514" w:author="Chen, Xiaoxin" w:date="2014-11-05T18:24:00Z">
        <w:r w:rsidR="00650BF4" w:rsidRPr="00F5137E" w:rsidDel="00CB7350">
          <w:rPr>
            <w:rFonts w:ascii="Arial" w:hAnsi="Arial" w:cs="Arial"/>
            <w:rPrChange w:id="515" w:author="Chen, Xiaoxin" w:date="2014-11-07T10:31:00Z">
              <w:rPr>
                <w:rFonts w:ascii="Times New Roman" w:hAnsi="Times New Roman" w:cs="Times New Roman"/>
                <w:sz w:val="24"/>
                <w:szCs w:val="24"/>
              </w:rPr>
            </w:rPrChange>
          </w:rPr>
          <w:delText>located at</w:delText>
        </w:r>
      </w:del>
      <w:ins w:id="516" w:author="Chen, Xiaoxin" w:date="2014-11-05T18:24:00Z">
        <w:r w:rsidR="00CB7350" w:rsidRPr="00F5137E">
          <w:rPr>
            <w:rFonts w:ascii="Arial" w:hAnsi="Arial" w:cs="Arial"/>
            <w:rPrChange w:id="517" w:author="Chen, Xiaoxin" w:date="2014-11-07T10:31:00Z">
              <w:rPr>
                <w:rFonts w:ascii="Times New Roman" w:hAnsi="Times New Roman" w:cs="Times New Roman"/>
                <w:sz w:val="24"/>
                <w:szCs w:val="24"/>
              </w:rPr>
            </w:rPrChange>
          </w:rPr>
          <w:t>with a DI of</w:t>
        </w:r>
      </w:ins>
      <w:r w:rsidR="00650BF4" w:rsidRPr="00F5137E">
        <w:rPr>
          <w:rFonts w:ascii="Arial" w:hAnsi="Arial" w:cs="Arial"/>
          <w:rPrChange w:id="518" w:author="Chen, Xiaoxin" w:date="2014-11-07T10:31:00Z">
            <w:rPr>
              <w:rFonts w:ascii="Times New Roman" w:hAnsi="Times New Roman" w:cs="Times New Roman"/>
              <w:sz w:val="24"/>
              <w:szCs w:val="24"/>
            </w:rPr>
          </w:rPrChange>
        </w:rPr>
        <w:t xml:space="preserve"> 1.02</w:t>
      </w:r>
      <w:del w:id="519" w:author="Chen, Xiaoxin" w:date="2014-11-05T18:24:00Z">
        <w:r w:rsidR="00650BF4" w:rsidRPr="00F5137E" w:rsidDel="00CB7350">
          <w:rPr>
            <w:rFonts w:ascii="Arial" w:hAnsi="Arial" w:cs="Arial"/>
            <w:rPrChange w:id="520" w:author="Chen, Xiaoxin" w:date="2014-11-07T10:31:00Z">
              <w:rPr>
                <w:rFonts w:ascii="Times New Roman" w:hAnsi="Times New Roman" w:cs="Times New Roman"/>
                <w:sz w:val="24"/>
                <w:szCs w:val="24"/>
              </w:rPr>
            </w:rPrChange>
          </w:rPr>
          <w:delText>,</w:delText>
        </w:r>
      </w:del>
      <w:r w:rsidR="00650BF4" w:rsidRPr="00F5137E">
        <w:rPr>
          <w:rFonts w:ascii="Arial" w:hAnsi="Arial" w:cs="Arial"/>
          <w:rPrChange w:id="521" w:author="Chen, Xiaoxin" w:date="2014-11-07T10:31:00Z">
            <w:rPr>
              <w:rFonts w:ascii="Times New Roman" w:hAnsi="Times New Roman" w:cs="Times New Roman"/>
              <w:sz w:val="24"/>
              <w:szCs w:val="24"/>
            </w:rPr>
          </w:rPrChange>
        </w:rPr>
        <w:t xml:space="preserve"> represents the </w:t>
      </w:r>
      <w:del w:id="522" w:author="Chen, Xiaoxin" w:date="2014-11-05T18:24:00Z">
        <w:r w:rsidR="00650BF4" w:rsidRPr="00F5137E" w:rsidDel="00CB7350">
          <w:rPr>
            <w:rFonts w:ascii="Arial" w:hAnsi="Arial" w:cs="Arial"/>
            <w:rPrChange w:id="523" w:author="Chen, Xiaoxin" w:date="2014-11-07T10:31:00Z">
              <w:rPr>
                <w:rFonts w:ascii="Times New Roman" w:hAnsi="Times New Roman" w:cs="Times New Roman"/>
                <w:sz w:val="24"/>
                <w:szCs w:val="24"/>
              </w:rPr>
            </w:rPrChange>
          </w:rPr>
          <w:delText xml:space="preserve">mean of </w:delText>
        </w:r>
      </w:del>
      <w:r w:rsidR="00650BF4" w:rsidRPr="00F5137E">
        <w:rPr>
          <w:rFonts w:ascii="Arial" w:hAnsi="Arial" w:cs="Arial"/>
          <w:rPrChange w:id="524" w:author="Chen, Xiaoxin" w:date="2014-11-07T10:31:00Z">
            <w:rPr>
              <w:rFonts w:ascii="Times New Roman" w:hAnsi="Times New Roman" w:cs="Times New Roman"/>
              <w:sz w:val="24"/>
              <w:szCs w:val="24"/>
            </w:rPr>
          </w:rPrChange>
        </w:rPr>
        <w:t>diploid cell population</w:t>
      </w:r>
      <w:del w:id="525" w:author="Chen, Xiaoxin" w:date="2014-11-05T18:25:00Z">
        <w:r w:rsidR="00650BF4" w:rsidRPr="00F5137E" w:rsidDel="00CB7350">
          <w:rPr>
            <w:rFonts w:ascii="Arial" w:hAnsi="Arial" w:cs="Arial"/>
            <w:rPrChange w:id="526" w:author="Chen, Xiaoxin" w:date="2014-11-07T10:31:00Z">
              <w:rPr>
                <w:rFonts w:ascii="Times New Roman" w:hAnsi="Times New Roman" w:cs="Times New Roman"/>
                <w:sz w:val="24"/>
                <w:szCs w:val="24"/>
              </w:rPr>
            </w:rPrChange>
          </w:rPr>
          <w:delText>.</w:delText>
        </w:r>
      </w:del>
      <w:ins w:id="527" w:author="Chen, Xiaoxin" w:date="2014-11-05T18:25:00Z">
        <w:r w:rsidR="00CB7350" w:rsidRPr="00F5137E">
          <w:rPr>
            <w:rFonts w:ascii="Arial" w:hAnsi="Arial" w:cs="Arial"/>
            <w:rPrChange w:id="528" w:author="Chen, Xiaoxin" w:date="2014-11-07T10:31:00Z">
              <w:rPr>
                <w:rFonts w:ascii="Times New Roman" w:hAnsi="Times New Roman" w:cs="Times New Roman"/>
                <w:sz w:val="24"/>
                <w:szCs w:val="24"/>
              </w:rPr>
            </w:rPrChange>
          </w:rPr>
          <w:t>, and a</w:t>
        </w:r>
      </w:ins>
      <w:r w:rsidR="00650BF4" w:rsidRPr="00F5137E">
        <w:rPr>
          <w:rFonts w:ascii="Arial" w:hAnsi="Arial" w:cs="Arial"/>
          <w:rPrChange w:id="529" w:author="Chen, Xiaoxin" w:date="2014-11-07T10:31:00Z">
            <w:rPr>
              <w:rFonts w:ascii="Times New Roman" w:hAnsi="Times New Roman" w:cs="Times New Roman"/>
              <w:sz w:val="24"/>
              <w:szCs w:val="24"/>
            </w:rPr>
          </w:rPrChange>
        </w:rPr>
        <w:t xml:space="preserve"> </w:t>
      </w:r>
      <w:del w:id="530" w:author="Chen, Xiaoxin" w:date="2014-11-05T18:25:00Z">
        <w:r w:rsidR="00650BF4" w:rsidRPr="00F5137E" w:rsidDel="00CB7350">
          <w:rPr>
            <w:rFonts w:ascii="Arial" w:hAnsi="Arial" w:cs="Arial"/>
            <w:rPrChange w:id="531" w:author="Chen, Xiaoxin" w:date="2014-11-07T10:31:00Z">
              <w:rPr>
                <w:rFonts w:ascii="Times New Roman" w:hAnsi="Times New Roman" w:cs="Times New Roman"/>
                <w:sz w:val="24"/>
                <w:szCs w:val="24"/>
              </w:rPr>
            </w:rPrChange>
          </w:rPr>
          <w:delText>Another obvious</w:delText>
        </w:r>
      </w:del>
      <w:ins w:id="532" w:author="Chen, Xiaoxin" w:date="2014-11-05T18:25:00Z">
        <w:r w:rsidR="00CB7350" w:rsidRPr="00F5137E">
          <w:rPr>
            <w:rFonts w:ascii="Arial" w:hAnsi="Arial" w:cs="Arial"/>
            <w:rPrChange w:id="533" w:author="Chen, Xiaoxin" w:date="2014-11-07T10:31:00Z">
              <w:rPr>
                <w:rFonts w:ascii="Times New Roman" w:hAnsi="Times New Roman" w:cs="Times New Roman"/>
                <w:sz w:val="24"/>
                <w:szCs w:val="24"/>
              </w:rPr>
            </w:rPrChange>
          </w:rPr>
          <w:t>second</w:t>
        </w:r>
      </w:ins>
      <w:r w:rsidR="00650BF4" w:rsidRPr="00F5137E">
        <w:rPr>
          <w:rFonts w:ascii="Arial" w:hAnsi="Arial" w:cs="Arial"/>
          <w:rPrChange w:id="534" w:author="Chen, Xiaoxin" w:date="2014-11-07T10:31:00Z">
            <w:rPr>
              <w:rFonts w:ascii="Times New Roman" w:hAnsi="Times New Roman" w:cs="Times New Roman"/>
              <w:sz w:val="24"/>
              <w:szCs w:val="24"/>
            </w:rPr>
          </w:rPrChange>
        </w:rPr>
        <w:t xml:space="preserve"> peak </w:t>
      </w:r>
      <w:del w:id="535" w:author="Chen, Xiaoxin" w:date="2014-11-05T18:25:00Z">
        <w:r w:rsidR="00650BF4" w:rsidRPr="00F5137E" w:rsidDel="00CB7350">
          <w:rPr>
            <w:rFonts w:ascii="Arial" w:hAnsi="Arial" w:cs="Arial"/>
            <w:rPrChange w:id="536" w:author="Chen, Xiaoxin" w:date="2014-11-07T10:31:00Z">
              <w:rPr>
                <w:rFonts w:ascii="Times New Roman" w:hAnsi="Times New Roman" w:cs="Times New Roman"/>
                <w:sz w:val="24"/>
                <w:szCs w:val="24"/>
              </w:rPr>
            </w:rPrChange>
          </w:rPr>
          <w:delText xml:space="preserve">was located at </w:delText>
        </w:r>
      </w:del>
      <w:ins w:id="537" w:author="Chen, Xiaoxin" w:date="2014-11-05T18:25:00Z">
        <w:r w:rsidR="00CB7350" w:rsidRPr="00F5137E">
          <w:rPr>
            <w:rFonts w:ascii="Arial" w:hAnsi="Arial" w:cs="Arial"/>
            <w:rPrChange w:id="538" w:author="Chen, Xiaoxin" w:date="2014-11-07T10:31:00Z">
              <w:rPr>
                <w:rFonts w:ascii="Times New Roman" w:hAnsi="Times New Roman" w:cs="Times New Roman"/>
                <w:sz w:val="24"/>
                <w:szCs w:val="24"/>
              </w:rPr>
            </w:rPrChange>
          </w:rPr>
          <w:t xml:space="preserve">with a DI of </w:t>
        </w:r>
      </w:ins>
      <w:r w:rsidR="00650BF4" w:rsidRPr="00F5137E">
        <w:rPr>
          <w:rFonts w:ascii="Arial" w:hAnsi="Arial" w:cs="Arial"/>
          <w:rPrChange w:id="539" w:author="Chen, Xiaoxin" w:date="2014-11-07T10:31:00Z">
            <w:rPr>
              <w:rFonts w:ascii="Times New Roman" w:hAnsi="Times New Roman" w:cs="Times New Roman"/>
              <w:sz w:val="24"/>
              <w:szCs w:val="24"/>
            </w:rPr>
          </w:rPrChange>
        </w:rPr>
        <w:t>1.79</w:t>
      </w:r>
      <w:ins w:id="540" w:author="Chen, Xiaoxin" w:date="2014-11-05T18:25:00Z">
        <w:r w:rsidR="00CB7350" w:rsidRPr="00F5137E">
          <w:rPr>
            <w:rFonts w:ascii="Arial" w:hAnsi="Arial" w:cs="Arial"/>
            <w:rPrChange w:id="541" w:author="Chen, Xiaoxin" w:date="2014-11-07T10:31:00Z">
              <w:rPr>
                <w:rFonts w:ascii="Times New Roman" w:hAnsi="Times New Roman" w:cs="Times New Roman"/>
                <w:sz w:val="24"/>
                <w:szCs w:val="24"/>
              </w:rPr>
            </w:rPrChange>
          </w:rPr>
          <w:t xml:space="preserve"> </w:t>
        </w:r>
      </w:ins>
      <w:del w:id="542" w:author="Chen, Xiaoxin" w:date="2014-11-05T18:25:00Z">
        <w:r w:rsidR="00650BF4" w:rsidRPr="00F5137E" w:rsidDel="00CB7350">
          <w:rPr>
            <w:rFonts w:ascii="Arial" w:hAnsi="Arial" w:cs="Arial"/>
            <w:rPrChange w:id="543" w:author="Chen, Xiaoxin" w:date="2014-11-07T10:31:00Z">
              <w:rPr>
                <w:rFonts w:ascii="Times New Roman" w:hAnsi="Times New Roman" w:cs="Times New Roman"/>
                <w:sz w:val="24"/>
                <w:szCs w:val="24"/>
              </w:rPr>
            </w:rPrChange>
          </w:rPr>
          <w:delText xml:space="preserve">, which was deemed to </w:delText>
        </w:r>
      </w:del>
      <w:r w:rsidR="00650BF4" w:rsidRPr="00F5137E">
        <w:rPr>
          <w:rFonts w:ascii="Arial" w:hAnsi="Arial" w:cs="Arial"/>
          <w:rPrChange w:id="544" w:author="Chen, Xiaoxin" w:date="2014-11-07T10:31:00Z">
            <w:rPr>
              <w:rFonts w:ascii="Times New Roman" w:hAnsi="Times New Roman" w:cs="Times New Roman"/>
              <w:sz w:val="24"/>
              <w:szCs w:val="24"/>
            </w:rPr>
          </w:rPrChange>
        </w:rPr>
        <w:t>represent</w:t>
      </w:r>
      <w:ins w:id="545" w:author="Chen, Xiaoxin" w:date="2014-11-05T18:25:00Z">
        <w:r w:rsidR="00CB7350" w:rsidRPr="00F5137E">
          <w:rPr>
            <w:rFonts w:ascii="Arial" w:hAnsi="Arial" w:cs="Arial"/>
            <w:rPrChange w:id="546" w:author="Chen, Xiaoxin" w:date="2014-11-07T10:31:00Z">
              <w:rPr>
                <w:rFonts w:ascii="Times New Roman" w:hAnsi="Times New Roman" w:cs="Times New Roman"/>
                <w:sz w:val="24"/>
                <w:szCs w:val="24"/>
              </w:rPr>
            </w:rPrChange>
          </w:rPr>
          <w:t>s</w:t>
        </w:r>
      </w:ins>
      <w:r w:rsidR="00650BF4" w:rsidRPr="00F5137E">
        <w:rPr>
          <w:rFonts w:ascii="Arial" w:hAnsi="Arial" w:cs="Arial"/>
          <w:rPrChange w:id="547" w:author="Chen, Xiaoxin" w:date="2014-11-07T10:31:00Z">
            <w:rPr>
              <w:rFonts w:ascii="Times New Roman" w:hAnsi="Times New Roman" w:cs="Times New Roman"/>
              <w:sz w:val="24"/>
              <w:szCs w:val="24"/>
            </w:rPr>
          </w:rPrChange>
        </w:rPr>
        <w:t xml:space="preserve"> the </w:t>
      </w:r>
      <w:proofErr w:type="spellStart"/>
      <w:r w:rsidR="00650BF4" w:rsidRPr="00F5137E">
        <w:rPr>
          <w:rFonts w:ascii="Arial" w:hAnsi="Arial" w:cs="Arial"/>
          <w:rPrChange w:id="548" w:author="Chen, Xiaoxin" w:date="2014-11-07T10:31:00Z">
            <w:rPr>
              <w:rFonts w:ascii="Times New Roman" w:hAnsi="Times New Roman" w:cs="Times New Roman"/>
              <w:sz w:val="24"/>
              <w:szCs w:val="24"/>
            </w:rPr>
          </w:rPrChange>
        </w:rPr>
        <w:t>tetraploid</w:t>
      </w:r>
      <w:proofErr w:type="spellEnd"/>
      <w:r w:rsidR="00650BF4" w:rsidRPr="00F5137E">
        <w:rPr>
          <w:rFonts w:ascii="Arial" w:hAnsi="Arial" w:cs="Arial"/>
          <w:rPrChange w:id="549" w:author="Chen, Xiaoxin" w:date="2014-11-07T10:31:00Z">
            <w:rPr>
              <w:rFonts w:ascii="Times New Roman" w:hAnsi="Times New Roman" w:cs="Times New Roman"/>
              <w:sz w:val="24"/>
              <w:szCs w:val="24"/>
            </w:rPr>
          </w:rPrChange>
        </w:rPr>
        <w:t xml:space="preserve"> </w:t>
      </w:r>
      <w:ins w:id="550" w:author="Chen, Xiaoxin" w:date="2014-11-05T18:25:00Z">
        <w:r w:rsidR="00CB7350" w:rsidRPr="00F5137E">
          <w:rPr>
            <w:rFonts w:ascii="Arial" w:hAnsi="Arial" w:cs="Arial"/>
            <w:rPrChange w:id="551" w:author="Chen, Xiaoxin" w:date="2014-11-07T10:31:00Z">
              <w:rPr>
                <w:rFonts w:ascii="Times New Roman" w:hAnsi="Times New Roman" w:cs="Times New Roman"/>
                <w:sz w:val="24"/>
                <w:szCs w:val="24"/>
              </w:rPr>
            </w:rPrChange>
          </w:rPr>
          <w:t xml:space="preserve">cell </w:t>
        </w:r>
      </w:ins>
      <w:r w:rsidR="00650BF4" w:rsidRPr="00F5137E">
        <w:rPr>
          <w:rFonts w:ascii="Arial" w:hAnsi="Arial" w:cs="Arial"/>
          <w:rPrChange w:id="552" w:author="Chen, Xiaoxin" w:date="2014-11-07T10:31:00Z">
            <w:rPr>
              <w:rFonts w:ascii="Times New Roman" w:hAnsi="Times New Roman" w:cs="Times New Roman"/>
              <w:sz w:val="24"/>
              <w:szCs w:val="24"/>
            </w:rPr>
          </w:rPrChange>
        </w:rPr>
        <w:t xml:space="preserve">population. </w:t>
      </w:r>
      <w:del w:id="553" w:author="Chen, Xiaoxin" w:date="2014-11-05T18:26:00Z">
        <w:r w:rsidR="00650BF4" w:rsidRPr="00F5137E" w:rsidDel="00CB7350">
          <w:rPr>
            <w:rFonts w:ascii="Arial" w:hAnsi="Arial" w:cs="Arial"/>
            <w:rPrChange w:id="554" w:author="Chen, Xiaoxin" w:date="2014-11-07T10:31:00Z">
              <w:rPr>
                <w:rFonts w:ascii="Times New Roman" w:hAnsi="Times New Roman" w:cs="Times New Roman"/>
                <w:sz w:val="24"/>
                <w:szCs w:val="24"/>
              </w:rPr>
            </w:rPrChange>
          </w:rPr>
          <w:delText xml:space="preserve">The second peak represented the mean of the tetraploid population, which again deviated toward the left from “2” owing to the smoothing algorithm. </w:delText>
        </w:r>
      </w:del>
      <w:ins w:id="555" w:author="Chen, Xiaoxin" w:date="2014-11-05T18:26:00Z">
        <w:r w:rsidR="00CB7350" w:rsidRPr="00F5137E">
          <w:rPr>
            <w:rFonts w:ascii="Arial" w:hAnsi="Arial" w:cs="Arial"/>
            <w:rPrChange w:id="556" w:author="Chen, Xiaoxin" w:date="2014-11-07T10:31:00Z">
              <w:rPr>
                <w:rFonts w:ascii="Times New Roman" w:hAnsi="Times New Roman" w:cs="Times New Roman"/>
                <w:sz w:val="24"/>
                <w:szCs w:val="24"/>
              </w:rPr>
            </w:rPrChange>
          </w:rPr>
          <w:t xml:space="preserve">Other than these two peaks, </w:t>
        </w:r>
      </w:ins>
      <w:del w:id="557" w:author="Chen, Xiaoxin" w:date="2014-11-05T18:26:00Z">
        <w:r w:rsidR="00650BF4" w:rsidRPr="00F5137E" w:rsidDel="00CB7350">
          <w:rPr>
            <w:rFonts w:ascii="Arial" w:hAnsi="Arial" w:cs="Arial"/>
            <w:rPrChange w:id="558" w:author="Chen, Xiaoxin" w:date="2014-11-07T10:31:00Z">
              <w:rPr>
                <w:rFonts w:ascii="Times New Roman" w:hAnsi="Times New Roman" w:cs="Times New Roman"/>
                <w:sz w:val="24"/>
                <w:szCs w:val="24"/>
              </w:rPr>
            </w:rPrChange>
          </w:rPr>
          <w:delText>T</w:delText>
        </w:r>
      </w:del>
      <w:ins w:id="559" w:author="Chen, Xiaoxin" w:date="2014-11-05T18:26:00Z">
        <w:r w:rsidR="00CB7350" w:rsidRPr="00F5137E">
          <w:rPr>
            <w:rFonts w:ascii="Arial" w:hAnsi="Arial" w:cs="Arial"/>
            <w:rPrChange w:id="560" w:author="Chen, Xiaoxin" w:date="2014-11-07T10:31:00Z">
              <w:rPr>
                <w:rFonts w:ascii="Times New Roman" w:hAnsi="Times New Roman" w:cs="Times New Roman"/>
                <w:sz w:val="24"/>
                <w:szCs w:val="24"/>
              </w:rPr>
            </w:rPrChange>
          </w:rPr>
          <w:t>t</w:t>
        </w:r>
      </w:ins>
      <w:r w:rsidR="00650BF4" w:rsidRPr="00F5137E">
        <w:rPr>
          <w:rFonts w:ascii="Arial" w:hAnsi="Arial" w:cs="Arial"/>
          <w:rPrChange w:id="561" w:author="Chen, Xiaoxin" w:date="2014-11-07T10:31:00Z">
            <w:rPr>
              <w:rFonts w:ascii="Times New Roman" w:hAnsi="Times New Roman" w:cs="Times New Roman"/>
              <w:sz w:val="24"/>
              <w:szCs w:val="24"/>
            </w:rPr>
          </w:rPrChange>
        </w:rPr>
        <w:t xml:space="preserve">hree </w:t>
      </w:r>
      <w:del w:id="562" w:author="Chen, Xiaoxin" w:date="2014-11-05T18:26:00Z">
        <w:r w:rsidR="00650BF4" w:rsidRPr="00F5137E" w:rsidDel="00CB7350">
          <w:rPr>
            <w:rFonts w:ascii="Arial" w:hAnsi="Arial" w:cs="Arial"/>
            <w:rPrChange w:id="563" w:author="Chen, Xiaoxin" w:date="2014-11-07T10:31:00Z">
              <w:rPr>
                <w:rFonts w:ascii="Times New Roman" w:hAnsi="Times New Roman" w:cs="Times New Roman"/>
                <w:sz w:val="24"/>
                <w:szCs w:val="24"/>
              </w:rPr>
            </w:rPrChange>
          </w:rPr>
          <w:delText xml:space="preserve">more almost invisible </w:delText>
        </w:r>
      </w:del>
      <w:r w:rsidR="00650BF4" w:rsidRPr="00F5137E">
        <w:rPr>
          <w:rFonts w:ascii="Arial" w:hAnsi="Arial" w:cs="Arial"/>
          <w:rPrChange w:id="564" w:author="Chen, Xiaoxin" w:date="2014-11-07T10:31:00Z">
            <w:rPr>
              <w:rFonts w:ascii="Times New Roman" w:hAnsi="Times New Roman" w:cs="Times New Roman"/>
              <w:sz w:val="24"/>
              <w:szCs w:val="24"/>
            </w:rPr>
          </w:rPrChange>
        </w:rPr>
        <w:t xml:space="preserve">peaks </w:t>
      </w:r>
      <w:ins w:id="565" w:author="Chen, Xiaoxin" w:date="2014-11-05T18:26:00Z">
        <w:r w:rsidR="00CB7350" w:rsidRPr="00F5137E">
          <w:rPr>
            <w:rFonts w:ascii="Arial" w:hAnsi="Arial" w:cs="Arial"/>
            <w:rPrChange w:id="566" w:author="Chen, Xiaoxin" w:date="2014-11-07T10:31:00Z">
              <w:rPr>
                <w:rFonts w:ascii="Times New Roman" w:hAnsi="Times New Roman" w:cs="Times New Roman"/>
                <w:sz w:val="24"/>
                <w:szCs w:val="24"/>
              </w:rPr>
            </w:rPrChange>
          </w:rPr>
          <w:t xml:space="preserve">with DI values of </w:t>
        </w:r>
      </w:ins>
      <w:del w:id="567" w:author="Chen, Xiaoxin" w:date="2014-11-05T18:26:00Z">
        <w:r w:rsidR="00650BF4" w:rsidRPr="00F5137E" w:rsidDel="00CB7350">
          <w:rPr>
            <w:rFonts w:ascii="Arial" w:hAnsi="Arial" w:cs="Arial"/>
            <w:rPrChange w:id="568" w:author="Chen, Xiaoxin" w:date="2014-11-07T10:31:00Z">
              <w:rPr>
                <w:rFonts w:ascii="Times New Roman" w:hAnsi="Times New Roman" w:cs="Times New Roman"/>
                <w:sz w:val="24"/>
                <w:szCs w:val="24"/>
              </w:rPr>
            </w:rPrChange>
          </w:rPr>
          <w:delText xml:space="preserve">were located at </w:delText>
        </w:r>
      </w:del>
      <w:r w:rsidR="0085314B" w:rsidRPr="00F5137E">
        <w:rPr>
          <w:rFonts w:ascii="Arial" w:hAnsi="Arial" w:cs="Arial"/>
          <w:rPrChange w:id="569" w:author="Chen, Xiaoxin" w:date="2014-11-07T10:31:00Z">
            <w:rPr>
              <w:rFonts w:ascii="Times New Roman" w:hAnsi="Times New Roman" w:cs="Times New Roman"/>
              <w:sz w:val="24"/>
              <w:szCs w:val="24"/>
            </w:rPr>
          </w:rPrChange>
        </w:rPr>
        <w:t>3.25</w:t>
      </w:r>
      <w:r w:rsidR="00650BF4" w:rsidRPr="00F5137E">
        <w:rPr>
          <w:rFonts w:ascii="Arial" w:hAnsi="Arial" w:cs="Arial"/>
          <w:rPrChange w:id="570" w:author="Chen, Xiaoxin" w:date="2014-11-07T10:31:00Z">
            <w:rPr>
              <w:rFonts w:ascii="Times New Roman" w:hAnsi="Times New Roman" w:cs="Times New Roman"/>
              <w:sz w:val="24"/>
              <w:szCs w:val="24"/>
            </w:rPr>
          </w:rPrChange>
        </w:rPr>
        <w:t>,</w:t>
      </w:r>
      <w:r w:rsidR="0085314B" w:rsidRPr="00F5137E">
        <w:rPr>
          <w:rFonts w:ascii="Arial" w:hAnsi="Arial" w:cs="Arial"/>
          <w:rPrChange w:id="571" w:author="Chen, Xiaoxin" w:date="2014-11-07T10:31:00Z">
            <w:rPr>
              <w:rFonts w:ascii="Times New Roman" w:hAnsi="Times New Roman" w:cs="Times New Roman"/>
              <w:sz w:val="24"/>
              <w:szCs w:val="24"/>
            </w:rPr>
          </w:rPrChange>
        </w:rPr>
        <w:t xml:space="preserve"> 3.57</w:t>
      </w:r>
      <w:r w:rsidR="00650BF4" w:rsidRPr="00F5137E">
        <w:rPr>
          <w:rFonts w:ascii="Arial" w:hAnsi="Arial" w:cs="Arial"/>
          <w:rPrChange w:id="572" w:author="Chen, Xiaoxin" w:date="2014-11-07T10:31:00Z">
            <w:rPr>
              <w:rFonts w:ascii="Times New Roman" w:hAnsi="Times New Roman" w:cs="Times New Roman"/>
              <w:sz w:val="24"/>
              <w:szCs w:val="24"/>
            </w:rPr>
          </w:rPrChange>
        </w:rPr>
        <w:t xml:space="preserve">, and </w:t>
      </w:r>
      <w:r w:rsidR="0085314B" w:rsidRPr="00F5137E">
        <w:rPr>
          <w:rFonts w:ascii="Arial" w:hAnsi="Arial" w:cs="Arial"/>
          <w:rPrChange w:id="573" w:author="Chen, Xiaoxin" w:date="2014-11-07T10:31:00Z">
            <w:rPr>
              <w:rFonts w:ascii="Times New Roman" w:hAnsi="Times New Roman" w:cs="Times New Roman"/>
              <w:sz w:val="24"/>
              <w:szCs w:val="24"/>
            </w:rPr>
          </w:rPrChange>
        </w:rPr>
        <w:t>3</w:t>
      </w:r>
      <w:r w:rsidR="00650BF4" w:rsidRPr="00F5137E">
        <w:rPr>
          <w:rFonts w:ascii="Arial" w:hAnsi="Arial" w:cs="Arial"/>
          <w:rPrChange w:id="574" w:author="Chen, Xiaoxin" w:date="2014-11-07T10:31:00Z">
            <w:rPr>
              <w:rFonts w:ascii="Times New Roman" w:hAnsi="Times New Roman" w:cs="Times New Roman"/>
              <w:sz w:val="24"/>
              <w:szCs w:val="24"/>
            </w:rPr>
          </w:rPrChange>
        </w:rPr>
        <w:t>.</w:t>
      </w:r>
      <w:r w:rsidR="0085314B" w:rsidRPr="00F5137E">
        <w:rPr>
          <w:rFonts w:ascii="Arial" w:hAnsi="Arial" w:cs="Arial"/>
          <w:rPrChange w:id="575" w:author="Chen, Xiaoxin" w:date="2014-11-07T10:31:00Z">
            <w:rPr>
              <w:rFonts w:ascii="Times New Roman" w:hAnsi="Times New Roman" w:cs="Times New Roman"/>
              <w:sz w:val="24"/>
              <w:szCs w:val="24"/>
            </w:rPr>
          </w:rPrChange>
        </w:rPr>
        <w:t>99</w:t>
      </w:r>
      <w:r w:rsidR="00650BF4" w:rsidRPr="00F5137E">
        <w:rPr>
          <w:rFonts w:ascii="Arial" w:hAnsi="Arial" w:cs="Arial"/>
          <w:rPrChange w:id="576" w:author="Chen, Xiaoxin" w:date="2014-11-07T10:31:00Z">
            <w:rPr>
              <w:rFonts w:ascii="Times New Roman" w:hAnsi="Times New Roman" w:cs="Times New Roman"/>
              <w:sz w:val="24"/>
              <w:szCs w:val="24"/>
            </w:rPr>
          </w:rPrChange>
        </w:rPr>
        <w:t xml:space="preserve"> </w:t>
      </w:r>
      <w:del w:id="577" w:author="Chen, Xiaoxin" w:date="2014-11-05T18:26:00Z">
        <w:r w:rsidR="00650BF4" w:rsidRPr="00F5137E" w:rsidDel="00CB7350">
          <w:rPr>
            <w:rFonts w:ascii="Arial" w:hAnsi="Arial" w:cs="Arial"/>
            <w:rPrChange w:id="578" w:author="Chen, Xiaoxin" w:date="2014-11-07T10:31:00Z">
              <w:rPr>
                <w:rFonts w:ascii="Times New Roman" w:hAnsi="Times New Roman" w:cs="Times New Roman"/>
                <w:sz w:val="24"/>
                <w:szCs w:val="24"/>
              </w:rPr>
            </w:rPrChange>
          </w:rPr>
          <w:delText>respectively</w:delText>
        </w:r>
      </w:del>
      <w:ins w:id="579" w:author="Chen, Xiaoxin" w:date="2014-11-05T18:26:00Z">
        <w:r w:rsidR="00CB7350" w:rsidRPr="00F5137E">
          <w:rPr>
            <w:rFonts w:ascii="Arial" w:hAnsi="Arial" w:cs="Arial"/>
            <w:rPrChange w:id="580" w:author="Chen, Xiaoxin" w:date="2014-11-07T10:31:00Z">
              <w:rPr>
                <w:rFonts w:ascii="Times New Roman" w:hAnsi="Times New Roman" w:cs="Times New Roman"/>
                <w:sz w:val="24"/>
                <w:szCs w:val="24"/>
              </w:rPr>
            </w:rPrChange>
          </w:rPr>
          <w:t xml:space="preserve">were present, and </w:t>
        </w:r>
      </w:ins>
      <w:del w:id="581" w:author="Chen, Xiaoxin" w:date="2014-11-05T18:26:00Z">
        <w:r w:rsidR="00650BF4" w:rsidRPr="00F5137E" w:rsidDel="00CB7350">
          <w:rPr>
            <w:rFonts w:ascii="Arial" w:hAnsi="Arial" w:cs="Arial"/>
            <w:rPrChange w:id="582" w:author="Chen, Xiaoxin" w:date="2014-11-07T10:31:00Z">
              <w:rPr>
                <w:rFonts w:ascii="Times New Roman" w:hAnsi="Times New Roman" w:cs="Times New Roman"/>
                <w:sz w:val="24"/>
                <w:szCs w:val="24"/>
              </w:rPr>
            </w:rPrChange>
          </w:rPr>
          <w:delText xml:space="preserve">. </w:delText>
        </w:r>
        <w:r w:rsidR="0085314B" w:rsidRPr="00F5137E" w:rsidDel="00CB7350">
          <w:rPr>
            <w:rFonts w:ascii="Arial" w:hAnsi="Arial" w:cs="Arial"/>
            <w:rPrChange w:id="583" w:author="Chen, Xiaoxin" w:date="2014-11-07T10:31:00Z">
              <w:rPr>
                <w:rFonts w:ascii="Times New Roman" w:hAnsi="Times New Roman" w:cs="Times New Roman"/>
                <w:sz w:val="24"/>
                <w:szCs w:val="24"/>
              </w:rPr>
            </w:rPrChange>
          </w:rPr>
          <w:delText>These were deems to</w:delText>
        </w:r>
      </w:del>
      <w:ins w:id="584" w:author="Chen, Xiaoxin" w:date="2014-11-05T18:26:00Z">
        <w:r w:rsidR="00CB7350" w:rsidRPr="00F5137E">
          <w:rPr>
            <w:rFonts w:ascii="Arial" w:hAnsi="Arial" w:cs="Arial"/>
            <w:rPrChange w:id="585" w:author="Chen, Xiaoxin" w:date="2014-11-07T10:31:00Z">
              <w:rPr>
                <w:rFonts w:ascii="Times New Roman" w:hAnsi="Times New Roman" w:cs="Times New Roman"/>
                <w:sz w:val="24"/>
                <w:szCs w:val="24"/>
              </w:rPr>
            </w:rPrChange>
          </w:rPr>
          <w:t xml:space="preserve">were believed to </w:t>
        </w:r>
      </w:ins>
      <w:del w:id="586" w:author="Chen, Xiaoxin" w:date="2014-11-05T18:26:00Z">
        <w:r w:rsidR="0085314B" w:rsidRPr="00F5137E" w:rsidDel="00CB7350">
          <w:rPr>
            <w:rFonts w:ascii="Arial" w:hAnsi="Arial" w:cs="Arial"/>
            <w:rPrChange w:id="587" w:author="Chen, Xiaoxin" w:date="2014-11-07T10:31:00Z">
              <w:rPr>
                <w:rFonts w:ascii="Times New Roman" w:hAnsi="Times New Roman" w:cs="Times New Roman"/>
                <w:sz w:val="24"/>
                <w:szCs w:val="24"/>
              </w:rPr>
            </w:rPrChange>
          </w:rPr>
          <w:delText xml:space="preserve"> </w:delText>
        </w:r>
      </w:del>
      <w:r w:rsidR="0085314B" w:rsidRPr="00F5137E">
        <w:rPr>
          <w:rFonts w:ascii="Arial" w:hAnsi="Arial" w:cs="Arial"/>
          <w:rPrChange w:id="588" w:author="Chen, Xiaoxin" w:date="2014-11-07T10:31:00Z">
            <w:rPr>
              <w:rFonts w:ascii="Times New Roman" w:hAnsi="Times New Roman" w:cs="Times New Roman"/>
              <w:sz w:val="24"/>
              <w:szCs w:val="24"/>
            </w:rPr>
          </w:rPrChange>
        </w:rPr>
        <w:t xml:space="preserve">represent the aneuploidy cell population. </w:t>
      </w:r>
      <w:ins w:id="589" w:author="Chen, Xiaoxin" w:date="2014-11-05T18:27:00Z">
        <w:r w:rsidR="00CB7350" w:rsidRPr="00F5137E">
          <w:rPr>
            <w:rFonts w:ascii="Arial" w:hAnsi="Arial" w:cs="Arial"/>
            <w:rPrChange w:id="590" w:author="Chen, Xiaoxin" w:date="2014-11-07T10:31:00Z">
              <w:rPr>
                <w:rFonts w:ascii="Times New Roman" w:hAnsi="Times New Roman" w:cs="Times New Roman"/>
                <w:sz w:val="24"/>
                <w:szCs w:val="24"/>
              </w:rPr>
            </w:rPrChange>
          </w:rPr>
          <w:t xml:space="preserve">Panel B, E and H </w:t>
        </w:r>
      </w:ins>
      <w:ins w:id="591" w:author="Chen, Xiaoxin" w:date="2014-11-05T18:28:00Z">
        <w:r w:rsidR="00CB7350" w:rsidRPr="00F5137E">
          <w:rPr>
            <w:rFonts w:ascii="Arial" w:hAnsi="Arial" w:cs="Arial"/>
            <w:rPrChange w:id="592" w:author="Chen, Xiaoxin" w:date="2014-11-07T10:31:00Z">
              <w:rPr>
                <w:rFonts w:ascii="Times New Roman" w:hAnsi="Times New Roman" w:cs="Times New Roman"/>
                <w:sz w:val="24"/>
                <w:szCs w:val="24"/>
              </w:rPr>
            </w:rPrChange>
          </w:rPr>
          <w:t xml:space="preserve">corresponding with Panel A, D and G respectively </w:t>
        </w:r>
      </w:ins>
      <w:ins w:id="593" w:author="Chen, Xiaoxin" w:date="2014-11-05T18:30:00Z">
        <w:r w:rsidR="00CB7350" w:rsidRPr="00F5137E">
          <w:rPr>
            <w:rFonts w:ascii="Arial" w:hAnsi="Arial" w:cs="Arial"/>
            <w:rPrChange w:id="594" w:author="Chen, Xiaoxin" w:date="2014-11-07T10:31:00Z">
              <w:rPr>
                <w:rFonts w:ascii="Times New Roman" w:hAnsi="Times New Roman" w:cs="Times New Roman"/>
                <w:sz w:val="24"/>
                <w:szCs w:val="24"/>
              </w:rPr>
            </w:rPrChange>
          </w:rPr>
          <w:t>we</w:t>
        </w:r>
      </w:ins>
      <w:ins w:id="595" w:author="Chen, Xiaoxin" w:date="2014-11-05T18:27:00Z">
        <w:r w:rsidR="00CB7350" w:rsidRPr="00F5137E">
          <w:rPr>
            <w:rFonts w:ascii="Arial" w:hAnsi="Arial" w:cs="Arial"/>
            <w:rPrChange w:id="596" w:author="Chen, Xiaoxin" w:date="2014-11-07T10:31:00Z">
              <w:rPr>
                <w:rFonts w:ascii="Times New Roman" w:hAnsi="Times New Roman" w:cs="Times New Roman"/>
                <w:sz w:val="24"/>
                <w:szCs w:val="24"/>
              </w:rPr>
            </w:rPrChange>
          </w:rPr>
          <w:t xml:space="preserve">re </w:t>
        </w:r>
      </w:ins>
      <w:del w:id="597" w:author="Chen, Xiaoxin" w:date="2014-11-05T18:27:00Z">
        <w:r w:rsidR="0085314B" w:rsidRPr="00F5137E" w:rsidDel="00CB7350">
          <w:rPr>
            <w:rFonts w:ascii="Arial" w:hAnsi="Arial" w:cs="Arial"/>
            <w:rPrChange w:id="598" w:author="Chen, Xiaoxin" w:date="2014-11-07T10:31:00Z">
              <w:rPr>
                <w:rFonts w:ascii="Times New Roman" w:hAnsi="Times New Roman" w:cs="Times New Roman"/>
                <w:sz w:val="24"/>
                <w:szCs w:val="24"/>
              </w:rPr>
            </w:rPrChange>
          </w:rPr>
          <w:delText xml:space="preserve">The second column </w:delText>
        </w:r>
      </w:del>
      <w:r w:rsidR="0085314B" w:rsidRPr="00F5137E">
        <w:rPr>
          <w:rFonts w:ascii="Arial" w:hAnsi="Arial" w:cs="Arial"/>
          <w:rPrChange w:id="599" w:author="Chen, Xiaoxin" w:date="2014-11-07T10:31:00Z">
            <w:rPr>
              <w:rFonts w:ascii="Times New Roman" w:hAnsi="Times New Roman" w:cs="Times New Roman"/>
              <w:sz w:val="24"/>
              <w:szCs w:val="24"/>
            </w:rPr>
          </w:rPrChange>
        </w:rPr>
        <w:t>three plots show</w:t>
      </w:r>
      <w:ins w:id="600" w:author="Chen, Xiaoxin" w:date="2014-11-05T18:27:00Z">
        <w:r w:rsidR="00CB7350" w:rsidRPr="00F5137E">
          <w:rPr>
            <w:rFonts w:ascii="Arial" w:hAnsi="Arial" w:cs="Arial"/>
            <w:rPrChange w:id="601" w:author="Chen, Xiaoxin" w:date="2014-11-07T10:31:00Z">
              <w:rPr>
                <w:rFonts w:ascii="Times New Roman" w:hAnsi="Times New Roman" w:cs="Times New Roman"/>
                <w:sz w:val="24"/>
                <w:szCs w:val="24"/>
              </w:rPr>
            </w:rPrChange>
          </w:rPr>
          <w:t xml:space="preserve">ing </w:t>
        </w:r>
      </w:ins>
      <w:del w:id="602" w:author="Chen, Xiaoxin" w:date="2014-11-05T18:27:00Z">
        <w:r w:rsidR="0085314B" w:rsidRPr="00F5137E" w:rsidDel="00CB7350">
          <w:rPr>
            <w:rFonts w:ascii="Arial" w:hAnsi="Arial" w:cs="Arial"/>
            <w:rPrChange w:id="603" w:author="Chen, Xiaoxin" w:date="2014-11-07T10:31:00Z">
              <w:rPr>
                <w:rFonts w:ascii="Times New Roman" w:hAnsi="Times New Roman" w:cs="Times New Roman"/>
                <w:sz w:val="24"/>
                <w:szCs w:val="24"/>
              </w:rPr>
            </w:rPrChange>
          </w:rPr>
          <w:delText xml:space="preserve">ed </w:delText>
        </w:r>
      </w:del>
      <w:r w:rsidR="0085314B" w:rsidRPr="00F5137E">
        <w:rPr>
          <w:rFonts w:ascii="Arial" w:hAnsi="Arial" w:cs="Arial"/>
          <w:rPrChange w:id="604" w:author="Chen, Xiaoxin" w:date="2014-11-07T10:31:00Z">
            <w:rPr>
              <w:rFonts w:ascii="Times New Roman" w:hAnsi="Times New Roman" w:cs="Times New Roman"/>
              <w:sz w:val="24"/>
              <w:szCs w:val="24"/>
            </w:rPr>
          </w:rPrChange>
        </w:rPr>
        <w:t xml:space="preserve">the net results </w:t>
      </w:r>
      <w:del w:id="605" w:author="Chen, Xiaoxin" w:date="2014-11-05T18:27:00Z">
        <w:r w:rsidR="0085314B" w:rsidRPr="00F5137E" w:rsidDel="00CB7350">
          <w:rPr>
            <w:rFonts w:ascii="Arial" w:hAnsi="Arial" w:cs="Arial"/>
            <w:rPrChange w:id="606" w:author="Chen, Xiaoxin" w:date="2014-11-07T10:31:00Z">
              <w:rPr>
                <w:rFonts w:ascii="Times New Roman" w:hAnsi="Times New Roman" w:cs="Times New Roman"/>
                <w:sz w:val="24"/>
                <w:szCs w:val="24"/>
              </w:rPr>
            </w:rPrChange>
          </w:rPr>
          <w:lastRenderedPageBreak/>
          <w:delText xml:space="preserve">from </w:delText>
        </w:r>
      </w:del>
      <w:ins w:id="607" w:author="Chen, Xiaoxin" w:date="2014-11-05T18:27:00Z">
        <w:r w:rsidR="00CB7350" w:rsidRPr="00F5137E">
          <w:rPr>
            <w:rFonts w:ascii="Arial" w:hAnsi="Arial" w:cs="Arial"/>
            <w:rPrChange w:id="608" w:author="Chen, Xiaoxin" w:date="2014-11-07T10:31:00Z">
              <w:rPr>
                <w:rFonts w:ascii="Times New Roman" w:hAnsi="Times New Roman" w:cs="Times New Roman"/>
                <w:sz w:val="24"/>
                <w:szCs w:val="24"/>
              </w:rPr>
            </w:rPrChange>
          </w:rPr>
          <w:t xml:space="preserve">of data processing by </w:t>
        </w:r>
      </w:ins>
      <w:proofErr w:type="spellStart"/>
      <w:r w:rsidR="0085314B" w:rsidRPr="00F5137E">
        <w:rPr>
          <w:rFonts w:ascii="Arial" w:hAnsi="Arial" w:cs="Arial"/>
          <w:rPrChange w:id="609" w:author="Chen, Xiaoxin" w:date="2014-11-07T10:31:00Z">
            <w:rPr>
              <w:rFonts w:ascii="Times New Roman" w:hAnsi="Times New Roman" w:cs="Times New Roman"/>
              <w:sz w:val="24"/>
              <w:szCs w:val="24"/>
            </w:rPr>
          </w:rPrChange>
        </w:rPr>
        <w:t>EdTAR</w:t>
      </w:r>
      <w:proofErr w:type="spellEnd"/>
      <w:del w:id="610" w:author="Chen, Xiaoxin" w:date="2014-11-05T18:27:00Z">
        <w:r w:rsidR="0085314B" w:rsidRPr="00F5137E" w:rsidDel="00CB7350">
          <w:rPr>
            <w:rFonts w:ascii="Arial" w:hAnsi="Arial" w:cs="Arial"/>
            <w:rPrChange w:id="611" w:author="Chen, Xiaoxin" w:date="2014-11-07T10:31:00Z">
              <w:rPr>
                <w:rFonts w:ascii="Times New Roman" w:hAnsi="Times New Roman" w:cs="Times New Roman"/>
                <w:sz w:val="24"/>
                <w:szCs w:val="24"/>
              </w:rPr>
            </w:rPrChange>
          </w:rPr>
          <w:delText xml:space="preserve"> process, which was to reveal the hidden signals</w:delText>
        </w:r>
      </w:del>
      <w:r w:rsidR="0085314B" w:rsidRPr="00F5137E">
        <w:rPr>
          <w:rFonts w:ascii="Arial" w:hAnsi="Arial" w:cs="Arial"/>
          <w:rPrChange w:id="612" w:author="Chen, Xiaoxin" w:date="2014-11-07T10:31:00Z">
            <w:rPr>
              <w:rFonts w:ascii="Times New Roman" w:hAnsi="Times New Roman" w:cs="Times New Roman"/>
              <w:sz w:val="24"/>
              <w:szCs w:val="24"/>
            </w:rPr>
          </w:rPrChange>
        </w:rPr>
        <w:t xml:space="preserve">. </w:t>
      </w:r>
      <w:del w:id="613" w:author="Chen, Xiaoxin" w:date="2014-11-05T18:29:00Z">
        <w:r w:rsidR="0085314B" w:rsidRPr="00F5137E" w:rsidDel="00CB7350">
          <w:rPr>
            <w:rFonts w:ascii="Arial" w:hAnsi="Arial" w:cs="Arial"/>
            <w:rPrChange w:id="614" w:author="Chen, Xiaoxin" w:date="2014-11-07T10:31:00Z">
              <w:rPr>
                <w:rFonts w:ascii="Times New Roman" w:hAnsi="Times New Roman" w:cs="Times New Roman"/>
                <w:sz w:val="24"/>
                <w:szCs w:val="24"/>
              </w:rPr>
            </w:rPrChange>
          </w:rPr>
          <w:delText xml:space="preserve">(3B) was same as (3A) since only a single diploid population was identified and cleaning was unnecessary. </w:delText>
        </w:r>
        <w:r w:rsidR="009D4ADD" w:rsidRPr="00F5137E" w:rsidDel="00CB7350">
          <w:rPr>
            <w:rFonts w:ascii="Arial" w:hAnsi="Arial" w:cs="Arial"/>
            <w:rPrChange w:id="615" w:author="Chen, Xiaoxin" w:date="2014-11-07T10:31:00Z">
              <w:rPr>
                <w:rFonts w:ascii="Times New Roman" w:hAnsi="Times New Roman" w:cs="Times New Roman"/>
                <w:sz w:val="24"/>
                <w:szCs w:val="24"/>
              </w:rPr>
            </w:rPrChange>
          </w:rPr>
          <w:delText>(</w:delText>
        </w:r>
        <w:r w:rsidR="0085314B" w:rsidRPr="00F5137E" w:rsidDel="00CB7350">
          <w:rPr>
            <w:rFonts w:ascii="Arial" w:hAnsi="Arial" w:cs="Arial"/>
            <w:rPrChange w:id="616" w:author="Chen, Xiaoxin" w:date="2014-11-07T10:31:00Z">
              <w:rPr>
                <w:rFonts w:ascii="Times New Roman" w:hAnsi="Times New Roman" w:cs="Times New Roman"/>
                <w:sz w:val="24"/>
                <w:szCs w:val="24"/>
              </w:rPr>
            </w:rPrChange>
          </w:rPr>
          <w:delText xml:space="preserve">3E) </w:delText>
        </w:r>
        <w:r w:rsidR="009D4ADD" w:rsidRPr="00F5137E" w:rsidDel="00CB7350">
          <w:rPr>
            <w:rFonts w:ascii="Arial" w:hAnsi="Arial" w:cs="Arial"/>
            <w:rPrChange w:id="617" w:author="Chen, Xiaoxin" w:date="2014-11-07T10:31:00Z">
              <w:rPr>
                <w:rFonts w:ascii="Times New Roman" w:hAnsi="Times New Roman" w:cs="Times New Roman"/>
                <w:sz w:val="24"/>
                <w:szCs w:val="24"/>
              </w:rPr>
            </w:rPrChange>
          </w:rPr>
          <w:delText xml:space="preserve">and (3H) clearly showed the benefit from the EdTAR process where the tetraploid cell populations were showed and all possible candidate aneuploidy cells (cell population) were revealed for each of the two samples respectively. </w:delText>
        </w:r>
      </w:del>
      <w:ins w:id="618" w:author="Chen, Xiaoxin" w:date="2014-11-05T18:29:00Z">
        <w:r w:rsidR="00CB7350" w:rsidRPr="00F5137E">
          <w:rPr>
            <w:rFonts w:ascii="Arial" w:hAnsi="Arial" w:cs="Arial"/>
            <w:rPrChange w:id="619" w:author="Chen, Xiaoxin" w:date="2014-11-07T10:31:00Z">
              <w:rPr>
                <w:rFonts w:ascii="Times New Roman" w:hAnsi="Times New Roman" w:cs="Times New Roman"/>
                <w:sz w:val="24"/>
                <w:szCs w:val="24"/>
              </w:rPr>
            </w:rPrChange>
          </w:rPr>
          <w:t xml:space="preserve">Signals of the aneuploidy cell populations </w:t>
        </w:r>
      </w:ins>
      <w:ins w:id="620" w:author="Chen, Xiaoxin" w:date="2014-11-05T18:30:00Z">
        <w:r w:rsidR="00CB7350" w:rsidRPr="00F5137E">
          <w:rPr>
            <w:rFonts w:ascii="Arial" w:hAnsi="Arial" w:cs="Arial"/>
            <w:rPrChange w:id="621" w:author="Chen, Xiaoxin" w:date="2014-11-07T10:31:00Z">
              <w:rPr>
                <w:rFonts w:ascii="Times New Roman" w:hAnsi="Times New Roman" w:cs="Times New Roman"/>
                <w:sz w:val="24"/>
                <w:szCs w:val="24"/>
              </w:rPr>
            </w:rPrChange>
          </w:rPr>
          <w:t>we</w:t>
        </w:r>
      </w:ins>
      <w:ins w:id="622" w:author="Chen, Xiaoxin" w:date="2014-11-05T18:29:00Z">
        <w:r w:rsidR="00CB7350" w:rsidRPr="00F5137E">
          <w:rPr>
            <w:rFonts w:ascii="Arial" w:hAnsi="Arial" w:cs="Arial"/>
            <w:rPrChange w:id="623" w:author="Chen, Xiaoxin" w:date="2014-11-07T10:31:00Z">
              <w:rPr>
                <w:rFonts w:ascii="Times New Roman" w:hAnsi="Times New Roman" w:cs="Times New Roman"/>
                <w:sz w:val="24"/>
                <w:szCs w:val="24"/>
              </w:rPr>
            </w:rPrChange>
          </w:rPr>
          <w:t>re amplified in Panel E and H.</w:t>
        </w:r>
      </w:ins>
      <w:ins w:id="624" w:author="Chen, Xiaoxin" w:date="2014-11-05T18:30:00Z">
        <w:r w:rsidR="00CB7350" w:rsidRPr="00F5137E">
          <w:rPr>
            <w:rFonts w:ascii="Arial" w:hAnsi="Arial" w:cs="Arial"/>
            <w:rPrChange w:id="625" w:author="Chen, Xiaoxin" w:date="2014-11-07T10:31:00Z">
              <w:rPr>
                <w:rFonts w:ascii="Times New Roman" w:hAnsi="Times New Roman" w:cs="Times New Roman"/>
                <w:sz w:val="24"/>
                <w:szCs w:val="24"/>
              </w:rPr>
            </w:rPrChange>
          </w:rPr>
          <w:t xml:space="preserve"> Panel C, F and I </w:t>
        </w:r>
      </w:ins>
      <w:del w:id="626" w:author="Chen, Xiaoxin" w:date="2014-11-05T18:30:00Z">
        <w:r w:rsidR="009D4ADD" w:rsidRPr="00F5137E" w:rsidDel="00CB7350">
          <w:rPr>
            <w:rFonts w:ascii="Arial" w:hAnsi="Arial" w:cs="Arial"/>
            <w:rPrChange w:id="627" w:author="Chen, Xiaoxin" w:date="2014-11-07T10:31:00Z">
              <w:rPr>
                <w:rFonts w:ascii="Times New Roman" w:hAnsi="Times New Roman" w:cs="Times New Roman"/>
                <w:sz w:val="24"/>
                <w:szCs w:val="24"/>
              </w:rPr>
            </w:rPrChange>
          </w:rPr>
          <w:delText xml:space="preserve">The last column of three plots (3C), (3F) and (3I) </w:delText>
        </w:r>
      </w:del>
      <w:r w:rsidR="009D4ADD" w:rsidRPr="00F5137E">
        <w:rPr>
          <w:rFonts w:ascii="Arial" w:hAnsi="Arial" w:cs="Arial"/>
          <w:rPrChange w:id="628" w:author="Chen, Xiaoxin" w:date="2014-11-07T10:31:00Z">
            <w:rPr>
              <w:rFonts w:ascii="Times New Roman" w:hAnsi="Times New Roman" w:cs="Times New Roman"/>
              <w:sz w:val="24"/>
              <w:szCs w:val="24"/>
            </w:rPr>
          </w:rPrChange>
        </w:rPr>
        <w:t>showed boxplot</w:t>
      </w:r>
      <w:ins w:id="629" w:author="Chen, Xiaoxin" w:date="2014-11-05T18:30:00Z">
        <w:r w:rsidR="00CB7350" w:rsidRPr="00F5137E">
          <w:rPr>
            <w:rFonts w:ascii="Arial" w:hAnsi="Arial" w:cs="Arial"/>
            <w:rPrChange w:id="630" w:author="Chen, Xiaoxin" w:date="2014-11-07T10:31:00Z">
              <w:rPr>
                <w:rFonts w:ascii="Times New Roman" w:hAnsi="Times New Roman" w:cs="Times New Roman"/>
                <w:sz w:val="24"/>
                <w:szCs w:val="24"/>
              </w:rPr>
            </w:rPrChange>
          </w:rPr>
          <w:t>s</w:t>
        </w:r>
      </w:ins>
      <w:r w:rsidR="009D4ADD" w:rsidRPr="00F5137E">
        <w:rPr>
          <w:rFonts w:ascii="Arial" w:hAnsi="Arial" w:cs="Arial"/>
          <w:rPrChange w:id="631" w:author="Chen, Xiaoxin" w:date="2014-11-07T10:31:00Z">
            <w:rPr>
              <w:rFonts w:ascii="Times New Roman" w:hAnsi="Times New Roman" w:cs="Times New Roman"/>
              <w:sz w:val="24"/>
              <w:szCs w:val="24"/>
            </w:rPr>
          </w:rPrChange>
        </w:rPr>
        <w:t xml:space="preserve"> of newly constructed variables </w:t>
      </w:r>
      <w:del w:id="632" w:author="Chen, Xiaoxin" w:date="2014-11-05T18:30:00Z">
        <w:r w:rsidR="009D4ADD" w:rsidRPr="00F5137E" w:rsidDel="00CB7350">
          <w:rPr>
            <w:rFonts w:ascii="Arial" w:hAnsi="Arial" w:cs="Arial"/>
            <w:rPrChange w:id="633" w:author="Chen, Xiaoxin" w:date="2014-11-07T10:31:00Z">
              <w:rPr>
                <w:rFonts w:ascii="Times New Roman" w:hAnsi="Times New Roman" w:cs="Times New Roman"/>
                <w:sz w:val="24"/>
                <w:szCs w:val="24"/>
              </w:rPr>
            </w:rPrChange>
          </w:rPr>
          <w:delText xml:space="preserve">from </w:delText>
        </w:r>
      </w:del>
      <w:ins w:id="634" w:author="Chen, Xiaoxin" w:date="2014-11-05T18:30:00Z">
        <w:r w:rsidR="00CB7350" w:rsidRPr="00F5137E">
          <w:rPr>
            <w:rFonts w:ascii="Arial" w:hAnsi="Arial" w:cs="Arial"/>
            <w:rPrChange w:id="635" w:author="Chen, Xiaoxin" w:date="2014-11-07T10:31:00Z">
              <w:rPr>
                <w:rFonts w:ascii="Times New Roman" w:hAnsi="Times New Roman" w:cs="Times New Roman"/>
                <w:sz w:val="24"/>
                <w:szCs w:val="24"/>
              </w:rPr>
            </w:rPrChange>
          </w:rPr>
          <w:t>a</w:t>
        </w:r>
      </w:ins>
      <w:ins w:id="636" w:author="Chen, Xiaoxin" w:date="2014-11-05T18:31:00Z">
        <w:r w:rsidR="00CB7350" w:rsidRPr="00F5137E">
          <w:rPr>
            <w:rFonts w:ascii="Arial" w:hAnsi="Arial" w:cs="Arial"/>
            <w:rPrChange w:id="637" w:author="Chen, Xiaoxin" w:date="2014-11-07T10:31:00Z">
              <w:rPr>
                <w:rFonts w:ascii="Times New Roman" w:hAnsi="Times New Roman" w:cs="Times New Roman"/>
                <w:sz w:val="24"/>
                <w:szCs w:val="24"/>
              </w:rPr>
            </w:rPrChange>
          </w:rPr>
          <w:t>fter data processing with</w:t>
        </w:r>
      </w:ins>
      <w:ins w:id="638" w:author="Chen, Xiaoxin" w:date="2014-11-05T18:30:00Z">
        <w:r w:rsidR="00CB7350" w:rsidRPr="00F5137E">
          <w:rPr>
            <w:rFonts w:ascii="Arial" w:hAnsi="Arial" w:cs="Arial"/>
            <w:rPrChange w:id="639" w:author="Chen, Xiaoxin" w:date="2014-11-07T10:31:00Z">
              <w:rPr>
                <w:rFonts w:ascii="Times New Roman" w:hAnsi="Times New Roman" w:cs="Times New Roman"/>
                <w:sz w:val="24"/>
                <w:szCs w:val="24"/>
              </w:rPr>
            </w:rPrChange>
          </w:rPr>
          <w:t xml:space="preserve"> </w:t>
        </w:r>
      </w:ins>
      <w:proofErr w:type="spellStart"/>
      <w:r w:rsidR="009D4ADD" w:rsidRPr="00F5137E">
        <w:rPr>
          <w:rFonts w:ascii="Arial" w:hAnsi="Arial" w:cs="Arial"/>
          <w:rPrChange w:id="640" w:author="Chen, Xiaoxin" w:date="2014-11-07T10:31:00Z">
            <w:rPr>
              <w:rFonts w:ascii="Times New Roman" w:hAnsi="Times New Roman" w:cs="Times New Roman"/>
              <w:sz w:val="24"/>
              <w:szCs w:val="24"/>
            </w:rPr>
          </w:rPrChange>
        </w:rPr>
        <w:t>EdTAR</w:t>
      </w:r>
      <w:proofErr w:type="spellEnd"/>
      <w:del w:id="641" w:author="Chen, Xiaoxin" w:date="2014-11-05T18:30:00Z">
        <w:r w:rsidR="009D4ADD" w:rsidRPr="00F5137E" w:rsidDel="00CB7350">
          <w:rPr>
            <w:rFonts w:ascii="Arial" w:hAnsi="Arial" w:cs="Arial"/>
            <w:rPrChange w:id="642" w:author="Chen, Xiaoxin" w:date="2014-11-07T10:31:00Z">
              <w:rPr>
                <w:rFonts w:ascii="Times New Roman" w:hAnsi="Times New Roman" w:cs="Times New Roman"/>
                <w:sz w:val="24"/>
                <w:szCs w:val="24"/>
              </w:rPr>
            </w:rPrChange>
          </w:rPr>
          <w:delText xml:space="preserve"> process for three samples</w:delText>
        </w:r>
      </w:del>
      <w:r w:rsidR="009D4ADD" w:rsidRPr="00F5137E">
        <w:rPr>
          <w:rFonts w:ascii="Arial" w:hAnsi="Arial" w:cs="Arial"/>
          <w:rPrChange w:id="643" w:author="Chen, Xiaoxin" w:date="2014-11-07T10:31:00Z">
            <w:rPr>
              <w:rFonts w:ascii="Times New Roman" w:hAnsi="Times New Roman" w:cs="Times New Roman"/>
              <w:sz w:val="24"/>
              <w:szCs w:val="24"/>
            </w:rPr>
          </w:rPrChange>
        </w:rPr>
        <w:t xml:space="preserve">. </w:t>
      </w:r>
      <w:r w:rsidR="00A07D08" w:rsidRPr="00F5137E">
        <w:rPr>
          <w:rFonts w:ascii="Arial" w:hAnsi="Arial" w:cs="Arial"/>
          <w:rPrChange w:id="644" w:author="Chen, Xiaoxin" w:date="2014-11-07T10:31:00Z">
            <w:rPr>
              <w:rFonts w:ascii="Times New Roman" w:hAnsi="Times New Roman" w:cs="Times New Roman"/>
              <w:sz w:val="24"/>
              <w:szCs w:val="24"/>
            </w:rPr>
          </w:rPrChange>
        </w:rPr>
        <w:t xml:space="preserve">The x-axis indicated the new variables along </w:t>
      </w:r>
      <w:del w:id="645" w:author="Chen, Xiaoxin" w:date="2014-11-05T18:32:00Z">
        <w:r w:rsidR="00A07D08" w:rsidRPr="00F5137E" w:rsidDel="00CB7350">
          <w:rPr>
            <w:rFonts w:ascii="Arial" w:hAnsi="Arial" w:cs="Arial"/>
            <w:rPrChange w:id="646" w:author="Chen, Xiaoxin" w:date="2014-11-07T10:31:00Z">
              <w:rPr>
                <w:rFonts w:ascii="Times New Roman" w:hAnsi="Times New Roman" w:cs="Times New Roman"/>
                <w:sz w:val="24"/>
                <w:szCs w:val="24"/>
              </w:rPr>
            </w:rPrChange>
          </w:rPr>
          <w:delText xml:space="preserve">the </w:delText>
        </w:r>
      </w:del>
      <w:ins w:id="647" w:author="Chen, Xiaoxin" w:date="2014-11-05T18:32:00Z">
        <w:r w:rsidR="00CB7350" w:rsidRPr="00F5137E">
          <w:rPr>
            <w:rFonts w:ascii="Arial" w:hAnsi="Arial" w:cs="Arial"/>
            <w:rPrChange w:id="648" w:author="Chen, Xiaoxin" w:date="2014-11-07T10:31:00Z">
              <w:rPr>
                <w:rFonts w:ascii="Times New Roman" w:hAnsi="Times New Roman" w:cs="Times New Roman"/>
                <w:sz w:val="24"/>
                <w:szCs w:val="24"/>
              </w:rPr>
            </w:rPrChange>
          </w:rPr>
          <w:t xml:space="preserve">a range of </w:t>
        </w:r>
      </w:ins>
      <w:r w:rsidR="00A07D08" w:rsidRPr="00F5137E">
        <w:rPr>
          <w:rFonts w:ascii="Arial" w:hAnsi="Arial" w:cs="Arial"/>
          <w:rPrChange w:id="649" w:author="Chen, Xiaoxin" w:date="2014-11-07T10:31:00Z">
            <w:rPr>
              <w:rFonts w:ascii="Times New Roman" w:hAnsi="Times New Roman" w:cs="Times New Roman"/>
              <w:sz w:val="24"/>
              <w:szCs w:val="24"/>
            </w:rPr>
          </w:rPrChange>
        </w:rPr>
        <w:t>D</w:t>
      </w:r>
      <w:del w:id="650" w:author="Chen, Xiaoxin" w:date="2014-11-05T18:32:00Z">
        <w:r w:rsidR="00A07D08" w:rsidRPr="00F5137E" w:rsidDel="00CB7350">
          <w:rPr>
            <w:rFonts w:ascii="Arial" w:hAnsi="Arial" w:cs="Arial"/>
            <w:rPrChange w:id="651" w:author="Chen, Xiaoxin" w:date="2014-11-07T10:31:00Z">
              <w:rPr>
                <w:rFonts w:ascii="Times New Roman" w:hAnsi="Times New Roman" w:cs="Times New Roman"/>
                <w:sz w:val="24"/>
                <w:szCs w:val="24"/>
              </w:rPr>
            </w:rPrChange>
          </w:rPr>
          <w:delText>.</w:delText>
        </w:r>
      </w:del>
      <w:r w:rsidR="00A07D08" w:rsidRPr="00F5137E">
        <w:rPr>
          <w:rFonts w:ascii="Arial" w:hAnsi="Arial" w:cs="Arial"/>
          <w:rPrChange w:id="652" w:author="Chen, Xiaoxin" w:date="2014-11-07T10:31:00Z">
            <w:rPr>
              <w:rFonts w:ascii="Times New Roman" w:hAnsi="Times New Roman" w:cs="Times New Roman"/>
              <w:sz w:val="24"/>
              <w:szCs w:val="24"/>
            </w:rPr>
          </w:rPrChange>
        </w:rPr>
        <w:t>I</w:t>
      </w:r>
      <w:del w:id="653" w:author="Chen, Xiaoxin" w:date="2014-11-05T18:32:00Z">
        <w:r w:rsidR="00A07D08" w:rsidRPr="00F5137E" w:rsidDel="00CB7350">
          <w:rPr>
            <w:rFonts w:ascii="Arial" w:hAnsi="Arial" w:cs="Arial"/>
            <w:rPrChange w:id="654" w:author="Chen, Xiaoxin" w:date="2014-11-07T10:31:00Z">
              <w:rPr>
                <w:rFonts w:ascii="Times New Roman" w:hAnsi="Times New Roman" w:cs="Times New Roman"/>
                <w:sz w:val="24"/>
                <w:szCs w:val="24"/>
              </w:rPr>
            </w:rPrChange>
          </w:rPr>
          <w:delText xml:space="preserve"> range</w:delText>
        </w:r>
      </w:del>
      <w:r w:rsidR="00A07D08" w:rsidRPr="00F5137E">
        <w:rPr>
          <w:rFonts w:ascii="Arial" w:hAnsi="Arial" w:cs="Arial"/>
          <w:rPrChange w:id="655" w:author="Chen, Xiaoxin" w:date="2014-11-07T10:31:00Z">
            <w:rPr>
              <w:rFonts w:ascii="Times New Roman" w:hAnsi="Times New Roman" w:cs="Times New Roman"/>
              <w:sz w:val="24"/>
              <w:szCs w:val="24"/>
            </w:rPr>
          </w:rPrChange>
        </w:rPr>
        <w:t xml:space="preserve"> [0 – 8</w:t>
      </w:r>
      <w:del w:id="656" w:author="Chen, Xiaoxin" w:date="2014-11-05T18:31:00Z">
        <w:r w:rsidR="00A07D08" w:rsidRPr="00F5137E" w:rsidDel="00CB7350">
          <w:rPr>
            <w:rFonts w:ascii="Arial" w:hAnsi="Arial" w:cs="Arial"/>
            <w:rPrChange w:id="657" w:author="Chen, Xiaoxin" w:date="2014-11-07T10:31:00Z">
              <w:rPr>
                <w:rFonts w:ascii="Times New Roman" w:hAnsi="Times New Roman" w:cs="Times New Roman"/>
                <w:sz w:val="24"/>
                <w:szCs w:val="24"/>
              </w:rPr>
            </w:rPrChange>
          </w:rPr>
          <w:delText xml:space="preserve"> </w:delText>
        </w:r>
      </w:del>
      <w:r w:rsidR="00A07D08" w:rsidRPr="00F5137E">
        <w:rPr>
          <w:rFonts w:ascii="Arial" w:hAnsi="Arial" w:cs="Arial"/>
          <w:rPrChange w:id="658" w:author="Chen, Xiaoxin" w:date="2014-11-07T10:31:00Z">
            <w:rPr>
              <w:rFonts w:ascii="Times New Roman" w:hAnsi="Times New Roman" w:cs="Times New Roman"/>
              <w:sz w:val="24"/>
              <w:szCs w:val="24"/>
            </w:rPr>
          </w:rPrChange>
        </w:rPr>
        <w:t xml:space="preserve">] and y-axis </w:t>
      </w:r>
      <w:del w:id="659" w:author="Chen, Xiaoxin" w:date="2014-11-05T18:32:00Z">
        <w:r w:rsidR="00A07D08" w:rsidRPr="00F5137E" w:rsidDel="00CB7350">
          <w:rPr>
            <w:rFonts w:ascii="Arial" w:hAnsi="Arial" w:cs="Arial"/>
            <w:rPrChange w:id="660" w:author="Chen, Xiaoxin" w:date="2014-11-07T10:31:00Z">
              <w:rPr>
                <w:rFonts w:ascii="Times New Roman" w:hAnsi="Times New Roman" w:cs="Times New Roman"/>
                <w:sz w:val="24"/>
                <w:szCs w:val="24"/>
              </w:rPr>
            </w:rPrChange>
          </w:rPr>
          <w:delText xml:space="preserve">was </w:delText>
        </w:r>
      </w:del>
      <w:r w:rsidR="00A07D08" w:rsidRPr="00F5137E">
        <w:rPr>
          <w:rFonts w:ascii="Arial" w:hAnsi="Arial" w:cs="Arial"/>
          <w:rPrChange w:id="661" w:author="Chen, Xiaoxin" w:date="2014-11-07T10:31:00Z">
            <w:rPr>
              <w:rFonts w:ascii="Times New Roman" w:hAnsi="Times New Roman" w:cs="Times New Roman"/>
              <w:sz w:val="24"/>
              <w:szCs w:val="24"/>
            </w:rPr>
          </w:rPrChange>
        </w:rPr>
        <w:t xml:space="preserve">the boxplot of available values for each variable.  </w:t>
      </w:r>
    </w:p>
    <w:p w:rsidR="001755FD" w:rsidRPr="00F5137E" w:rsidRDefault="00FC4D76" w:rsidP="009C3C68">
      <w:pPr>
        <w:spacing w:line="480" w:lineRule="auto"/>
        <w:rPr>
          <w:rFonts w:ascii="Arial" w:eastAsia="Arial Unicode MS" w:hAnsi="Arial" w:cs="Arial"/>
          <w:b/>
          <w:rPrChange w:id="662" w:author="Chen, Xiaoxin" w:date="2014-11-07T10:31:00Z">
            <w:rPr>
              <w:rFonts w:ascii="Times New Roman" w:eastAsia="Arial Unicode MS" w:hAnsi="Times New Roman" w:cs="Times New Roman"/>
              <w:b/>
              <w:sz w:val="24"/>
              <w:szCs w:val="24"/>
            </w:rPr>
          </w:rPrChange>
        </w:rPr>
      </w:pPr>
      <w:proofErr w:type="gramStart"/>
      <w:r w:rsidRPr="00F5137E">
        <w:rPr>
          <w:rFonts w:ascii="Arial" w:eastAsia="Arial Unicode MS" w:hAnsi="Arial" w:cs="Arial"/>
          <w:b/>
          <w:rPrChange w:id="663" w:author="Chen, Xiaoxin" w:date="2014-11-07T10:31:00Z">
            <w:rPr>
              <w:rFonts w:ascii="Times New Roman" w:eastAsia="Arial Unicode MS" w:hAnsi="Times New Roman" w:cs="Times New Roman"/>
              <w:b/>
              <w:sz w:val="24"/>
              <w:szCs w:val="24"/>
            </w:rPr>
          </w:rPrChange>
        </w:rPr>
        <w:t>Figure 4.</w:t>
      </w:r>
      <w:proofErr w:type="gramEnd"/>
      <w:r w:rsidRPr="00F5137E">
        <w:rPr>
          <w:rFonts w:ascii="Arial" w:eastAsia="Arial Unicode MS" w:hAnsi="Arial" w:cs="Arial"/>
          <w:b/>
          <w:rPrChange w:id="664" w:author="Chen, Xiaoxin" w:date="2014-11-07T10:31:00Z">
            <w:rPr>
              <w:rFonts w:ascii="Times New Roman" w:eastAsia="Arial Unicode MS" w:hAnsi="Times New Roman" w:cs="Times New Roman"/>
              <w:b/>
              <w:sz w:val="24"/>
              <w:szCs w:val="24"/>
            </w:rPr>
          </w:rPrChange>
        </w:rPr>
        <w:t xml:space="preserve"> </w:t>
      </w:r>
      <w:proofErr w:type="gramStart"/>
      <w:ins w:id="665" w:author="Chen, Xiaoxin" w:date="2014-11-05T18:03:00Z">
        <w:r w:rsidR="001F261E" w:rsidRPr="00F5137E">
          <w:rPr>
            <w:rFonts w:ascii="Arial" w:eastAsia="Arial Unicode MS" w:hAnsi="Arial" w:cs="Arial"/>
            <w:b/>
            <w:rPrChange w:id="666" w:author="Chen, Xiaoxin" w:date="2014-11-07T10:31:00Z">
              <w:rPr>
                <w:rFonts w:ascii="Times New Roman" w:eastAsia="Arial Unicode MS" w:hAnsi="Times New Roman" w:cs="Times New Roman"/>
                <w:b/>
                <w:sz w:val="24"/>
                <w:szCs w:val="24"/>
              </w:rPr>
            </w:rPrChange>
          </w:rPr>
          <w:t xml:space="preserve">Assessment of </w:t>
        </w:r>
      </w:ins>
      <w:del w:id="667" w:author="Chen, Xiaoxin" w:date="2014-11-05T18:03:00Z">
        <w:r w:rsidRPr="00F5137E" w:rsidDel="001F261E">
          <w:rPr>
            <w:rFonts w:ascii="Arial" w:eastAsia="Arial Unicode MS" w:hAnsi="Arial" w:cs="Arial"/>
            <w:b/>
            <w:rPrChange w:id="668" w:author="Chen, Xiaoxin" w:date="2014-11-07T10:31:00Z">
              <w:rPr>
                <w:rFonts w:ascii="Times New Roman" w:eastAsia="Arial Unicode MS" w:hAnsi="Times New Roman" w:cs="Times New Roman"/>
                <w:b/>
                <w:sz w:val="24"/>
                <w:szCs w:val="24"/>
              </w:rPr>
            </w:rPrChange>
          </w:rPr>
          <w:delText>S</w:delText>
        </w:r>
      </w:del>
      <w:ins w:id="669" w:author="Chen, Xiaoxin" w:date="2014-11-05T18:03:00Z">
        <w:r w:rsidR="001F261E" w:rsidRPr="00F5137E">
          <w:rPr>
            <w:rFonts w:ascii="Arial" w:eastAsia="Arial Unicode MS" w:hAnsi="Arial" w:cs="Arial"/>
            <w:b/>
            <w:rPrChange w:id="670" w:author="Chen, Xiaoxin" w:date="2014-11-07T10:31:00Z">
              <w:rPr>
                <w:rFonts w:ascii="Times New Roman" w:eastAsia="Arial Unicode MS" w:hAnsi="Times New Roman" w:cs="Times New Roman"/>
                <w:b/>
                <w:sz w:val="24"/>
                <w:szCs w:val="24"/>
              </w:rPr>
            </w:rPrChange>
          </w:rPr>
          <w:t>s</w:t>
        </w:r>
      </w:ins>
      <w:r w:rsidRPr="00F5137E">
        <w:rPr>
          <w:rFonts w:ascii="Arial" w:eastAsia="Arial Unicode MS" w:hAnsi="Arial" w:cs="Arial"/>
          <w:b/>
          <w:rPrChange w:id="671" w:author="Chen, Xiaoxin" w:date="2014-11-07T10:31:00Z">
            <w:rPr>
              <w:rFonts w:ascii="Times New Roman" w:eastAsia="Arial Unicode MS" w:hAnsi="Times New Roman" w:cs="Times New Roman"/>
              <w:b/>
              <w:sz w:val="24"/>
              <w:szCs w:val="24"/>
            </w:rPr>
          </w:rPrChange>
        </w:rPr>
        <w:t>tatistical model</w:t>
      </w:r>
      <w:ins w:id="672" w:author="Chen, Xiaoxin" w:date="2014-11-05T18:03:00Z">
        <w:r w:rsidR="001F261E" w:rsidRPr="00F5137E">
          <w:rPr>
            <w:rFonts w:ascii="Arial" w:eastAsia="Arial Unicode MS" w:hAnsi="Arial" w:cs="Arial"/>
            <w:b/>
            <w:rPrChange w:id="673" w:author="Chen, Xiaoxin" w:date="2014-11-07T10:31:00Z">
              <w:rPr>
                <w:rFonts w:ascii="Times New Roman" w:eastAsia="Arial Unicode MS" w:hAnsi="Times New Roman" w:cs="Times New Roman"/>
                <w:b/>
                <w:sz w:val="24"/>
                <w:szCs w:val="24"/>
              </w:rPr>
            </w:rPrChange>
          </w:rPr>
          <w:t>s</w:t>
        </w:r>
      </w:ins>
      <w:del w:id="674" w:author="Chen, Xiaoxin" w:date="2014-11-05T18:03:00Z">
        <w:r w:rsidRPr="00F5137E" w:rsidDel="001F261E">
          <w:rPr>
            <w:rFonts w:ascii="Arial" w:eastAsia="Arial Unicode MS" w:hAnsi="Arial" w:cs="Arial"/>
            <w:b/>
            <w:rPrChange w:id="675" w:author="Chen, Xiaoxin" w:date="2014-11-07T10:31:00Z">
              <w:rPr>
                <w:rFonts w:ascii="Times New Roman" w:eastAsia="Arial Unicode MS" w:hAnsi="Times New Roman" w:cs="Times New Roman"/>
                <w:b/>
                <w:sz w:val="24"/>
                <w:szCs w:val="24"/>
              </w:rPr>
            </w:rPrChange>
          </w:rPr>
          <w:delText xml:space="preserve"> assessment</w:delText>
        </w:r>
      </w:del>
      <w:ins w:id="676" w:author="Chen, Xiaoxin" w:date="2014-11-05T18:03:00Z">
        <w:r w:rsidR="001F261E" w:rsidRPr="00F5137E">
          <w:rPr>
            <w:rFonts w:ascii="Arial" w:eastAsia="Arial Unicode MS" w:hAnsi="Arial" w:cs="Arial"/>
            <w:b/>
            <w:rPrChange w:id="677" w:author="Chen, Xiaoxin" w:date="2014-11-07T10:31:00Z">
              <w:rPr>
                <w:rFonts w:ascii="Times New Roman" w:eastAsia="Arial Unicode MS" w:hAnsi="Times New Roman" w:cs="Times New Roman"/>
                <w:b/>
                <w:sz w:val="24"/>
                <w:szCs w:val="24"/>
              </w:rPr>
            </w:rPrChange>
          </w:rPr>
          <w:t>.</w:t>
        </w:r>
      </w:ins>
      <w:proofErr w:type="gramEnd"/>
      <w:r w:rsidRPr="00F5137E">
        <w:rPr>
          <w:rFonts w:ascii="Arial" w:hAnsi="Arial" w:cs="Arial"/>
          <w:b/>
          <w:rPrChange w:id="678" w:author="Chen, Xiaoxin" w:date="2014-11-07T10:31:00Z">
            <w:rPr>
              <w:rFonts w:ascii="Times New Roman" w:hAnsi="Times New Roman" w:cs="Times New Roman"/>
              <w:b/>
              <w:sz w:val="24"/>
              <w:szCs w:val="24"/>
            </w:rPr>
          </w:rPrChange>
        </w:rPr>
        <w:t xml:space="preserve"> </w:t>
      </w:r>
      <w:del w:id="679" w:author="Chen, Xiaoxin" w:date="2014-11-05T18:03:00Z">
        <w:r w:rsidRPr="00F5137E" w:rsidDel="001F261E">
          <w:rPr>
            <w:rFonts w:ascii="Arial" w:hAnsi="Arial" w:cs="Arial"/>
            <w:rPrChange w:id="680" w:author="Chen, Xiaoxin" w:date="2014-11-07T10:31:00Z">
              <w:rPr>
                <w:rFonts w:ascii="Times New Roman" w:hAnsi="Times New Roman" w:cs="Times New Roman"/>
                <w:sz w:val="24"/>
                <w:szCs w:val="24"/>
              </w:rPr>
            </w:rPrChange>
          </w:rPr>
          <w:delText xml:space="preserve">In order to predict the OCRI, we explored a series of prediction models. </w:delText>
        </w:r>
      </w:del>
      <w:r w:rsidRPr="00F5137E">
        <w:rPr>
          <w:rFonts w:ascii="Arial" w:hAnsi="Arial" w:cs="Arial"/>
          <w:rPrChange w:id="681" w:author="Chen, Xiaoxin" w:date="2014-11-07T10:31:00Z">
            <w:rPr>
              <w:rFonts w:ascii="Times New Roman" w:hAnsi="Times New Roman" w:cs="Times New Roman"/>
              <w:sz w:val="24"/>
              <w:szCs w:val="24"/>
            </w:rPr>
          </w:rPrChange>
        </w:rPr>
        <w:t xml:space="preserve">Seven models (SVM, RRF, PLR, NNET, KNN, and CART) were </w:t>
      </w:r>
      <w:ins w:id="682" w:author="Chen, Xiaoxin" w:date="2014-11-05T18:03:00Z">
        <w:r w:rsidR="001F261E" w:rsidRPr="00F5137E">
          <w:rPr>
            <w:rFonts w:ascii="Arial" w:hAnsi="Arial" w:cs="Arial"/>
            <w:rPrChange w:id="683" w:author="Chen, Xiaoxin" w:date="2014-11-07T10:31:00Z">
              <w:rPr>
                <w:rFonts w:ascii="Times New Roman" w:hAnsi="Times New Roman" w:cs="Times New Roman"/>
                <w:sz w:val="24"/>
                <w:szCs w:val="24"/>
              </w:rPr>
            </w:rPrChange>
          </w:rPr>
          <w:t xml:space="preserve">tested for </w:t>
        </w:r>
      </w:ins>
      <w:del w:id="684" w:author="Chen, Xiaoxin" w:date="2014-11-05T18:03:00Z">
        <w:r w:rsidRPr="00F5137E" w:rsidDel="001F261E">
          <w:rPr>
            <w:rFonts w:ascii="Arial" w:hAnsi="Arial" w:cs="Arial"/>
            <w:rPrChange w:id="685" w:author="Chen, Xiaoxin" w:date="2014-11-07T10:31:00Z">
              <w:rPr>
                <w:rFonts w:ascii="Times New Roman" w:hAnsi="Times New Roman" w:cs="Times New Roman"/>
                <w:sz w:val="24"/>
                <w:szCs w:val="24"/>
              </w:rPr>
            </w:rPrChange>
          </w:rPr>
          <w:delText xml:space="preserve">shown with </w:delText>
        </w:r>
      </w:del>
      <w:proofErr w:type="gramStart"/>
      <w:r w:rsidRPr="00F5137E">
        <w:rPr>
          <w:rFonts w:ascii="Arial" w:hAnsi="Arial" w:cs="Arial"/>
          <w:rPrChange w:id="686" w:author="Chen, Xiaoxin" w:date="2014-11-07T10:31:00Z">
            <w:rPr>
              <w:rFonts w:ascii="Times New Roman" w:hAnsi="Times New Roman" w:cs="Times New Roman"/>
              <w:sz w:val="24"/>
              <w:szCs w:val="24"/>
            </w:rPr>
          </w:rPrChange>
        </w:rPr>
        <w:t>th</w:t>
      </w:r>
      <w:proofErr w:type="gramEnd"/>
      <w:del w:id="687" w:author="Chen, Xiaoxin" w:date="2014-11-05T18:04:00Z">
        <w:r w:rsidRPr="00F5137E" w:rsidDel="001F261E">
          <w:rPr>
            <w:rFonts w:ascii="Arial" w:hAnsi="Arial" w:cs="Arial"/>
            <w:rPrChange w:id="688" w:author="Chen, Xiaoxin" w:date="2014-11-07T10:31:00Z">
              <w:rPr>
                <w:rFonts w:ascii="Times New Roman" w:hAnsi="Times New Roman" w:cs="Times New Roman"/>
                <w:sz w:val="24"/>
                <w:szCs w:val="24"/>
              </w:rPr>
            </w:rPrChange>
          </w:rPr>
          <w:delText>ree</w:delText>
        </w:r>
      </w:del>
      <w:ins w:id="689" w:author="Chen, Xiaoxin" w:date="2014-11-05T18:04:00Z">
        <w:r w:rsidR="001F261E" w:rsidRPr="00F5137E">
          <w:rPr>
            <w:rFonts w:ascii="Arial" w:hAnsi="Arial" w:cs="Arial"/>
            <w:rPrChange w:id="690" w:author="Chen, Xiaoxin" w:date="2014-11-07T10:31:00Z">
              <w:rPr>
                <w:rFonts w:ascii="Times New Roman" w:hAnsi="Times New Roman" w:cs="Times New Roman"/>
                <w:sz w:val="24"/>
                <w:szCs w:val="24"/>
              </w:rPr>
            </w:rPrChange>
          </w:rPr>
          <w:t>eir</w:t>
        </w:r>
      </w:ins>
      <w:r w:rsidRPr="00F5137E">
        <w:rPr>
          <w:rFonts w:ascii="Arial" w:hAnsi="Arial" w:cs="Arial"/>
          <w:rPrChange w:id="691" w:author="Chen, Xiaoxin" w:date="2014-11-07T10:31:00Z">
            <w:rPr>
              <w:rFonts w:ascii="Times New Roman" w:hAnsi="Times New Roman" w:cs="Times New Roman"/>
              <w:sz w:val="24"/>
              <w:szCs w:val="24"/>
            </w:rPr>
          </w:rPrChange>
        </w:rPr>
        <w:t xml:space="preserve"> </w:t>
      </w:r>
      <w:del w:id="692" w:author="Chen, Xiaoxin" w:date="2014-11-05T18:04:00Z">
        <w:r w:rsidRPr="00F5137E" w:rsidDel="001F261E">
          <w:rPr>
            <w:rFonts w:ascii="Arial" w:hAnsi="Arial" w:cs="Arial"/>
            <w:rPrChange w:id="693" w:author="Chen, Xiaoxin" w:date="2014-11-07T10:31:00Z">
              <w:rPr>
                <w:rFonts w:ascii="Times New Roman" w:hAnsi="Times New Roman" w:cs="Times New Roman"/>
                <w:sz w:val="24"/>
                <w:szCs w:val="24"/>
              </w:rPr>
            </w:rPrChange>
          </w:rPr>
          <w:delText xml:space="preserve">major </w:delText>
        </w:r>
      </w:del>
      <w:r w:rsidRPr="00F5137E">
        <w:rPr>
          <w:rFonts w:ascii="Arial" w:hAnsi="Arial" w:cs="Arial"/>
          <w:rPrChange w:id="694" w:author="Chen, Xiaoxin" w:date="2014-11-07T10:31:00Z">
            <w:rPr>
              <w:rFonts w:ascii="Times New Roman" w:hAnsi="Times New Roman" w:cs="Times New Roman"/>
              <w:sz w:val="24"/>
              <w:szCs w:val="24"/>
            </w:rPr>
          </w:rPrChange>
        </w:rPr>
        <w:t xml:space="preserve">performance </w:t>
      </w:r>
      <w:ins w:id="695" w:author="Chen, Xiaoxin" w:date="2014-11-05T18:04:00Z">
        <w:r w:rsidR="001F261E" w:rsidRPr="00F5137E">
          <w:rPr>
            <w:rFonts w:ascii="Arial" w:hAnsi="Arial" w:cs="Arial"/>
            <w:rPrChange w:id="696" w:author="Chen, Xiaoxin" w:date="2014-11-07T10:31:00Z">
              <w:rPr>
                <w:rFonts w:ascii="Times New Roman" w:hAnsi="Times New Roman" w:cs="Times New Roman"/>
                <w:sz w:val="24"/>
                <w:szCs w:val="24"/>
              </w:rPr>
            </w:rPrChange>
          </w:rPr>
          <w:t xml:space="preserve">using three parameters, </w:t>
        </w:r>
      </w:ins>
      <w:del w:id="697" w:author="Chen, Xiaoxin" w:date="2014-11-05T18:04:00Z">
        <w:r w:rsidRPr="00F5137E" w:rsidDel="001F261E">
          <w:rPr>
            <w:rFonts w:ascii="Arial" w:hAnsi="Arial" w:cs="Arial"/>
            <w:rPrChange w:id="698" w:author="Chen, Xiaoxin" w:date="2014-11-07T10:31:00Z">
              <w:rPr>
                <w:rFonts w:ascii="Times New Roman" w:hAnsi="Times New Roman" w:cs="Times New Roman"/>
                <w:sz w:val="24"/>
                <w:szCs w:val="24"/>
              </w:rPr>
            </w:rPrChange>
          </w:rPr>
          <w:delText>assessment metrics (</w:delText>
        </w:r>
      </w:del>
      <w:r w:rsidRPr="00F5137E">
        <w:rPr>
          <w:rFonts w:ascii="Arial" w:hAnsi="Arial" w:cs="Arial"/>
          <w:rPrChange w:id="699" w:author="Chen, Xiaoxin" w:date="2014-11-07T10:31:00Z">
            <w:rPr>
              <w:rFonts w:ascii="Times New Roman" w:hAnsi="Times New Roman" w:cs="Times New Roman"/>
              <w:sz w:val="24"/>
              <w:szCs w:val="24"/>
            </w:rPr>
          </w:rPrChange>
        </w:rPr>
        <w:t>ROC, sensitivity and specificity</w:t>
      </w:r>
      <w:del w:id="700" w:author="Chen, Xiaoxin" w:date="2014-11-05T18:04:00Z">
        <w:r w:rsidRPr="00F5137E" w:rsidDel="001F261E">
          <w:rPr>
            <w:rFonts w:ascii="Arial" w:hAnsi="Arial" w:cs="Arial"/>
            <w:rPrChange w:id="701" w:author="Chen, Xiaoxin" w:date="2014-11-07T10:31:00Z">
              <w:rPr>
                <w:rFonts w:ascii="Times New Roman" w:hAnsi="Times New Roman" w:cs="Times New Roman"/>
                <w:sz w:val="24"/>
                <w:szCs w:val="24"/>
              </w:rPr>
            </w:rPrChange>
          </w:rPr>
          <w:delText>), ranging between 0 and 1</w:delText>
        </w:r>
      </w:del>
      <w:r w:rsidRPr="00F5137E">
        <w:rPr>
          <w:rFonts w:ascii="Arial" w:hAnsi="Arial" w:cs="Arial"/>
          <w:rPrChange w:id="702" w:author="Chen, Xiaoxin" w:date="2014-11-07T10:31:00Z">
            <w:rPr>
              <w:rFonts w:ascii="Times New Roman" w:hAnsi="Times New Roman" w:cs="Times New Roman"/>
              <w:sz w:val="24"/>
              <w:szCs w:val="24"/>
            </w:rPr>
          </w:rPrChange>
        </w:rPr>
        <w:t>.</w:t>
      </w:r>
      <w:r w:rsidR="008E5EF3" w:rsidRPr="00F5137E">
        <w:rPr>
          <w:rFonts w:ascii="Arial" w:hAnsi="Arial" w:cs="Arial"/>
          <w:rPrChange w:id="703" w:author="Chen, Xiaoxin" w:date="2014-11-07T10:31:00Z">
            <w:rPr>
              <w:rFonts w:ascii="Times New Roman" w:hAnsi="Times New Roman" w:cs="Times New Roman"/>
              <w:sz w:val="24"/>
              <w:szCs w:val="24"/>
            </w:rPr>
          </w:rPrChange>
        </w:rPr>
        <w:t xml:space="preserve"> Each model </w:t>
      </w:r>
      <w:del w:id="704" w:author="Chen, Xiaoxin" w:date="2014-11-05T18:05:00Z">
        <w:r w:rsidR="008E5EF3" w:rsidRPr="00F5137E" w:rsidDel="001F261E">
          <w:rPr>
            <w:rFonts w:ascii="Arial" w:hAnsi="Arial" w:cs="Arial"/>
            <w:rPrChange w:id="705" w:author="Chen, Xiaoxin" w:date="2014-11-07T10:31:00Z">
              <w:rPr>
                <w:rFonts w:ascii="Times New Roman" w:hAnsi="Times New Roman" w:cs="Times New Roman"/>
                <w:sz w:val="24"/>
                <w:szCs w:val="24"/>
              </w:rPr>
            </w:rPrChange>
          </w:rPr>
          <w:delText xml:space="preserve">were </w:delText>
        </w:r>
      </w:del>
      <w:ins w:id="706" w:author="Chen, Xiaoxin" w:date="2014-11-05T18:05:00Z">
        <w:r w:rsidR="001F261E" w:rsidRPr="00F5137E">
          <w:rPr>
            <w:rFonts w:ascii="Arial" w:hAnsi="Arial" w:cs="Arial"/>
            <w:rPrChange w:id="707" w:author="Chen, Xiaoxin" w:date="2014-11-07T10:31:00Z">
              <w:rPr>
                <w:rFonts w:ascii="Times New Roman" w:hAnsi="Times New Roman" w:cs="Times New Roman"/>
                <w:sz w:val="24"/>
                <w:szCs w:val="24"/>
              </w:rPr>
            </w:rPrChange>
          </w:rPr>
          <w:t xml:space="preserve">was </w:t>
        </w:r>
      </w:ins>
      <w:r w:rsidR="00EA7159" w:rsidRPr="00F5137E">
        <w:rPr>
          <w:rFonts w:ascii="Arial" w:hAnsi="Arial" w:cs="Arial"/>
          <w:rPrChange w:id="708" w:author="Chen, Xiaoxin" w:date="2014-11-07T10:31:00Z">
            <w:rPr>
              <w:rFonts w:ascii="Times New Roman" w:hAnsi="Times New Roman" w:cs="Times New Roman"/>
              <w:sz w:val="24"/>
              <w:szCs w:val="24"/>
            </w:rPr>
          </w:rPrChange>
        </w:rPr>
        <w:t xml:space="preserve">trained on the training data and tested on </w:t>
      </w:r>
      <w:ins w:id="709" w:author="Chen, Xiaoxin" w:date="2014-11-05T18:05:00Z">
        <w:r w:rsidR="001F261E" w:rsidRPr="00F5137E">
          <w:rPr>
            <w:rFonts w:ascii="Arial" w:hAnsi="Arial" w:cs="Arial"/>
            <w:rPrChange w:id="710" w:author="Chen, Xiaoxin" w:date="2014-11-07T10:31:00Z">
              <w:rPr>
                <w:rFonts w:ascii="Times New Roman" w:hAnsi="Times New Roman" w:cs="Times New Roman"/>
                <w:sz w:val="24"/>
                <w:szCs w:val="24"/>
              </w:rPr>
            </w:rPrChange>
          </w:rPr>
          <w:t xml:space="preserve">the </w:t>
        </w:r>
      </w:ins>
      <w:r w:rsidR="00EA7159" w:rsidRPr="00F5137E">
        <w:rPr>
          <w:rFonts w:ascii="Arial" w:hAnsi="Arial" w:cs="Arial"/>
          <w:rPrChange w:id="711" w:author="Chen, Xiaoxin" w:date="2014-11-07T10:31:00Z">
            <w:rPr>
              <w:rFonts w:ascii="Times New Roman" w:hAnsi="Times New Roman" w:cs="Times New Roman"/>
              <w:sz w:val="24"/>
              <w:szCs w:val="24"/>
            </w:rPr>
          </w:rPrChange>
        </w:rPr>
        <w:t>testing data. Each boxplot showed the</w:t>
      </w:r>
      <w:r w:rsidR="006E4936" w:rsidRPr="00F5137E">
        <w:rPr>
          <w:rFonts w:ascii="Arial" w:hAnsi="Arial" w:cs="Arial"/>
          <w:rPrChange w:id="712" w:author="Chen, Xiaoxin" w:date="2014-11-07T10:31:00Z">
            <w:rPr>
              <w:rFonts w:ascii="Times New Roman" w:hAnsi="Times New Roman" w:cs="Times New Roman"/>
              <w:sz w:val="24"/>
              <w:szCs w:val="24"/>
            </w:rPr>
          </w:rPrChange>
        </w:rPr>
        <w:t xml:space="preserve"> distribution </w:t>
      </w:r>
      <w:del w:id="713" w:author="Chen, Xiaoxin" w:date="2014-11-05T18:06:00Z">
        <w:r w:rsidR="006E4936" w:rsidRPr="00F5137E" w:rsidDel="001F261E">
          <w:rPr>
            <w:rFonts w:ascii="Arial" w:hAnsi="Arial" w:cs="Arial"/>
            <w:rPrChange w:id="714" w:author="Chen, Xiaoxin" w:date="2014-11-07T10:31:00Z">
              <w:rPr>
                <w:rFonts w:ascii="Times New Roman" w:hAnsi="Times New Roman" w:cs="Times New Roman"/>
                <w:sz w:val="24"/>
                <w:szCs w:val="24"/>
              </w:rPr>
            </w:rPrChange>
          </w:rPr>
          <w:delText xml:space="preserve">each </w:delText>
        </w:r>
      </w:del>
      <w:r w:rsidR="006E4936" w:rsidRPr="00F5137E">
        <w:rPr>
          <w:rFonts w:ascii="Arial" w:hAnsi="Arial" w:cs="Arial"/>
          <w:rPrChange w:id="715" w:author="Chen, Xiaoxin" w:date="2014-11-07T10:31:00Z">
            <w:rPr>
              <w:rFonts w:ascii="Times New Roman" w:hAnsi="Times New Roman" w:cs="Times New Roman"/>
              <w:sz w:val="24"/>
              <w:szCs w:val="24"/>
            </w:rPr>
          </w:rPrChange>
        </w:rPr>
        <w:t>of the</w:t>
      </w:r>
      <w:ins w:id="716" w:author="Chen, Xiaoxin" w:date="2014-11-05T18:06:00Z">
        <w:r w:rsidR="001F261E" w:rsidRPr="00F5137E">
          <w:rPr>
            <w:rFonts w:ascii="Arial" w:hAnsi="Arial" w:cs="Arial"/>
            <w:rPrChange w:id="717" w:author="Chen, Xiaoxin" w:date="2014-11-07T10:31:00Z">
              <w:rPr>
                <w:rFonts w:ascii="Times New Roman" w:hAnsi="Times New Roman" w:cs="Times New Roman"/>
                <w:sz w:val="24"/>
                <w:szCs w:val="24"/>
              </w:rPr>
            </w:rPrChange>
          </w:rPr>
          <w:t>se</w:t>
        </w:r>
      </w:ins>
      <w:r w:rsidR="006E4936" w:rsidRPr="00F5137E">
        <w:rPr>
          <w:rFonts w:ascii="Arial" w:hAnsi="Arial" w:cs="Arial"/>
          <w:rPrChange w:id="718" w:author="Chen, Xiaoxin" w:date="2014-11-07T10:31:00Z">
            <w:rPr>
              <w:rFonts w:ascii="Times New Roman" w:hAnsi="Times New Roman" w:cs="Times New Roman"/>
              <w:sz w:val="24"/>
              <w:szCs w:val="24"/>
            </w:rPr>
          </w:rPrChange>
        </w:rPr>
        <w:t xml:space="preserve"> three </w:t>
      </w:r>
      <w:ins w:id="719" w:author="Chen, Xiaoxin" w:date="2014-11-05T18:06:00Z">
        <w:r w:rsidR="001F261E" w:rsidRPr="00F5137E">
          <w:rPr>
            <w:rFonts w:ascii="Arial" w:hAnsi="Arial" w:cs="Arial"/>
            <w:rPrChange w:id="720" w:author="Chen, Xiaoxin" w:date="2014-11-07T10:31:00Z">
              <w:rPr>
                <w:rFonts w:ascii="Times New Roman" w:hAnsi="Times New Roman" w:cs="Times New Roman"/>
                <w:sz w:val="24"/>
                <w:szCs w:val="24"/>
              </w:rPr>
            </w:rPrChange>
          </w:rPr>
          <w:t xml:space="preserve">parameters </w:t>
        </w:r>
      </w:ins>
      <w:del w:id="721" w:author="Chen, Xiaoxin" w:date="2014-11-05T18:06:00Z">
        <w:r w:rsidR="006E4936" w:rsidRPr="00F5137E" w:rsidDel="001F261E">
          <w:rPr>
            <w:rFonts w:ascii="Arial" w:hAnsi="Arial" w:cs="Arial"/>
            <w:rPrChange w:id="722" w:author="Chen, Xiaoxin" w:date="2014-11-07T10:31:00Z">
              <w:rPr>
                <w:rFonts w:ascii="Times New Roman" w:hAnsi="Times New Roman" w:cs="Times New Roman"/>
                <w:sz w:val="24"/>
                <w:szCs w:val="24"/>
              </w:rPr>
            </w:rPrChange>
          </w:rPr>
          <w:delText xml:space="preserve">metrics from the model resample assessment </w:delText>
        </w:r>
      </w:del>
      <w:r w:rsidR="006E4936" w:rsidRPr="00F5137E">
        <w:rPr>
          <w:rFonts w:ascii="Arial" w:hAnsi="Arial" w:cs="Arial"/>
          <w:rPrChange w:id="723" w:author="Chen, Xiaoxin" w:date="2014-11-07T10:31:00Z">
            <w:rPr>
              <w:rFonts w:ascii="Times New Roman" w:hAnsi="Times New Roman" w:cs="Times New Roman"/>
              <w:sz w:val="24"/>
              <w:szCs w:val="24"/>
            </w:rPr>
          </w:rPrChange>
        </w:rPr>
        <w:t xml:space="preserve">(R caret package </w:t>
      </w:r>
      <w:r w:rsidR="00C77C3A" w:rsidRPr="00F5137E">
        <w:rPr>
          <w:rFonts w:ascii="Arial" w:hAnsi="Arial" w:cs="Arial"/>
          <w:rPrChange w:id="724" w:author="Chen, Xiaoxin" w:date="2014-11-07T10:31:00Z">
            <w:rPr>
              <w:rStyle w:val="Hyperlink"/>
              <w:rFonts w:ascii="Times New Roman" w:hAnsi="Times New Roman" w:cs="Times New Roman"/>
              <w:sz w:val="24"/>
              <w:szCs w:val="24"/>
            </w:rPr>
          </w:rPrChange>
        </w:rPr>
        <w:fldChar w:fldCharType="begin"/>
      </w:r>
      <w:r w:rsidR="00C77C3A" w:rsidRPr="00F5137E">
        <w:rPr>
          <w:rFonts w:ascii="Arial" w:hAnsi="Arial" w:cs="Arial"/>
          <w:rPrChange w:id="725" w:author="Chen, Xiaoxin" w:date="2014-11-07T10:31:00Z">
            <w:rPr/>
          </w:rPrChange>
        </w:rPr>
        <w:instrText xml:space="preserve"> HYPERLINK "http://cran.r-project.org/web/packages/caret/index.html" </w:instrText>
      </w:r>
      <w:r w:rsidR="00C77C3A" w:rsidRPr="00F5137E">
        <w:rPr>
          <w:rFonts w:ascii="Arial" w:hAnsi="Arial" w:cs="Arial"/>
          <w:rPrChange w:id="726" w:author="Chen, Xiaoxin" w:date="2014-11-07T10:31:00Z">
            <w:rPr>
              <w:rStyle w:val="Hyperlink"/>
              <w:rFonts w:ascii="Times New Roman" w:hAnsi="Times New Roman" w:cs="Times New Roman"/>
              <w:sz w:val="24"/>
              <w:szCs w:val="24"/>
            </w:rPr>
          </w:rPrChange>
        </w:rPr>
        <w:fldChar w:fldCharType="separate"/>
      </w:r>
      <w:r w:rsidR="006E4936" w:rsidRPr="00F5137E">
        <w:rPr>
          <w:rStyle w:val="Hyperlink"/>
          <w:rFonts w:ascii="Arial" w:hAnsi="Arial" w:cs="Arial"/>
          <w:rPrChange w:id="727" w:author="Chen, Xiaoxin" w:date="2014-11-07T10:31:00Z">
            <w:rPr>
              <w:rStyle w:val="Hyperlink"/>
              <w:rFonts w:ascii="Times New Roman" w:hAnsi="Times New Roman" w:cs="Times New Roman"/>
              <w:sz w:val="24"/>
              <w:szCs w:val="24"/>
            </w:rPr>
          </w:rPrChange>
        </w:rPr>
        <w:t>http://cran.r-project.org/web/packages/caret/index.html</w:t>
      </w:r>
      <w:r w:rsidR="00C77C3A" w:rsidRPr="00F5137E">
        <w:rPr>
          <w:rStyle w:val="Hyperlink"/>
          <w:rFonts w:ascii="Arial" w:hAnsi="Arial" w:cs="Arial"/>
          <w:rPrChange w:id="728" w:author="Chen, Xiaoxin" w:date="2014-11-07T10:31:00Z">
            <w:rPr>
              <w:rStyle w:val="Hyperlink"/>
              <w:rFonts w:ascii="Times New Roman" w:hAnsi="Times New Roman" w:cs="Times New Roman"/>
              <w:sz w:val="24"/>
              <w:szCs w:val="24"/>
            </w:rPr>
          </w:rPrChange>
        </w:rPr>
        <w:fldChar w:fldCharType="end"/>
      </w:r>
      <w:r w:rsidR="006E4936" w:rsidRPr="00F5137E">
        <w:rPr>
          <w:rFonts w:ascii="Arial" w:hAnsi="Arial" w:cs="Arial"/>
          <w:rPrChange w:id="729" w:author="Chen, Xiaoxin" w:date="2014-11-07T10:31:00Z">
            <w:rPr>
              <w:rFonts w:ascii="Times New Roman" w:hAnsi="Times New Roman" w:cs="Times New Roman"/>
              <w:sz w:val="24"/>
              <w:szCs w:val="24"/>
            </w:rPr>
          </w:rPrChange>
        </w:rPr>
        <w:t>)</w:t>
      </w:r>
      <w:ins w:id="730" w:author="Chen, Xiaoxin" w:date="2014-11-05T18:06:00Z">
        <w:r w:rsidR="001F261E" w:rsidRPr="00F5137E">
          <w:rPr>
            <w:rFonts w:ascii="Arial" w:hAnsi="Arial" w:cs="Arial"/>
            <w:rPrChange w:id="731" w:author="Chen, Xiaoxin" w:date="2014-11-07T10:31:00Z">
              <w:rPr>
                <w:rFonts w:ascii="Times New Roman" w:hAnsi="Times New Roman" w:cs="Times New Roman"/>
                <w:sz w:val="24"/>
                <w:szCs w:val="24"/>
              </w:rPr>
            </w:rPrChange>
          </w:rPr>
          <w:t>.</w:t>
        </w:r>
      </w:ins>
    </w:p>
    <w:p w:rsidR="001755FD" w:rsidRPr="00F5137E" w:rsidRDefault="001755FD" w:rsidP="009C3C68">
      <w:pPr>
        <w:spacing w:line="480" w:lineRule="auto"/>
        <w:rPr>
          <w:rFonts w:ascii="Arial" w:eastAsia="Arial Unicode MS" w:hAnsi="Arial" w:cs="Arial"/>
          <w:b/>
          <w:rPrChange w:id="732" w:author="Chen, Xiaoxin" w:date="2014-11-07T10:31:00Z">
            <w:rPr>
              <w:rFonts w:ascii="Times New Roman" w:eastAsia="Arial Unicode MS" w:hAnsi="Times New Roman" w:cs="Times New Roman"/>
              <w:b/>
              <w:sz w:val="24"/>
              <w:szCs w:val="24"/>
            </w:rPr>
          </w:rPrChange>
        </w:rPr>
      </w:pPr>
      <w:proofErr w:type="gramStart"/>
      <w:r w:rsidRPr="00F5137E">
        <w:rPr>
          <w:rFonts w:ascii="Arial" w:eastAsia="Arial Unicode MS" w:hAnsi="Arial" w:cs="Arial"/>
          <w:b/>
          <w:rPrChange w:id="733" w:author="Chen, Xiaoxin" w:date="2014-11-07T10:31:00Z">
            <w:rPr>
              <w:rFonts w:ascii="Times New Roman" w:eastAsia="Arial Unicode MS" w:hAnsi="Times New Roman" w:cs="Times New Roman"/>
              <w:b/>
              <w:sz w:val="24"/>
              <w:szCs w:val="24"/>
            </w:rPr>
          </w:rPrChange>
        </w:rPr>
        <w:t>Figure 5.</w:t>
      </w:r>
      <w:proofErr w:type="gramEnd"/>
      <w:r w:rsidRPr="00F5137E">
        <w:rPr>
          <w:rFonts w:ascii="Arial" w:eastAsia="Arial Unicode MS" w:hAnsi="Arial" w:cs="Arial"/>
          <w:b/>
          <w:rPrChange w:id="734" w:author="Chen, Xiaoxin" w:date="2014-11-07T10:31:00Z">
            <w:rPr>
              <w:rFonts w:ascii="Times New Roman" w:eastAsia="Arial Unicode MS" w:hAnsi="Times New Roman" w:cs="Times New Roman"/>
              <w:b/>
              <w:sz w:val="24"/>
              <w:szCs w:val="24"/>
            </w:rPr>
          </w:rPrChange>
        </w:rPr>
        <w:t xml:space="preserve"> </w:t>
      </w:r>
      <w:proofErr w:type="gramStart"/>
      <w:ins w:id="735" w:author="Chen, Xiaoxin" w:date="2014-11-05T18:06:00Z">
        <w:r w:rsidR="001F261E" w:rsidRPr="00F5137E">
          <w:rPr>
            <w:rFonts w:ascii="Arial" w:eastAsia="Arial Unicode MS" w:hAnsi="Arial" w:cs="Arial"/>
            <w:b/>
            <w:rPrChange w:id="736" w:author="Chen, Xiaoxin" w:date="2014-11-07T10:31:00Z">
              <w:rPr>
                <w:rFonts w:ascii="Times New Roman" w:eastAsia="Arial Unicode MS" w:hAnsi="Times New Roman" w:cs="Times New Roman"/>
                <w:b/>
                <w:sz w:val="24"/>
                <w:szCs w:val="24"/>
              </w:rPr>
            </w:rPrChange>
          </w:rPr>
          <w:t xml:space="preserve">Calculation of </w:t>
        </w:r>
      </w:ins>
      <w:r w:rsidR="00D05966" w:rsidRPr="00F5137E">
        <w:rPr>
          <w:rFonts w:ascii="Arial" w:eastAsia="Arial Unicode MS" w:hAnsi="Arial" w:cs="Arial"/>
          <w:b/>
          <w:rPrChange w:id="737" w:author="Chen, Xiaoxin" w:date="2014-11-07T10:31:00Z">
            <w:rPr>
              <w:rFonts w:ascii="Times New Roman" w:eastAsia="Arial Unicode MS" w:hAnsi="Times New Roman" w:cs="Times New Roman"/>
              <w:b/>
              <w:sz w:val="24"/>
              <w:szCs w:val="24"/>
            </w:rPr>
          </w:rPrChange>
        </w:rPr>
        <w:t>Oral Cancer Risk Index (OCRI)</w:t>
      </w:r>
      <w:del w:id="738" w:author="Chen, Xiaoxin" w:date="2014-11-05T18:07:00Z">
        <w:r w:rsidR="00D05966" w:rsidRPr="00F5137E" w:rsidDel="001F261E">
          <w:rPr>
            <w:rFonts w:ascii="Arial" w:eastAsia="Arial Unicode MS" w:hAnsi="Arial" w:cs="Arial"/>
            <w:b/>
            <w:rPrChange w:id="739" w:author="Chen, Xiaoxin" w:date="2014-11-07T10:31:00Z">
              <w:rPr>
                <w:rFonts w:ascii="Times New Roman" w:eastAsia="Arial Unicode MS" w:hAnsi="Times New Roman" w:cs="Times New Roman"/>
                <w:b/>
                <w:sz w:val="24"/>
                <w:szCs w:val="24"/>
              </w:rPr>
            </w:rPrChange>
          </w:rPr>
          <w:delText xml:space="preserve"> panel</w:delText>
        </w:r>
      </w:del>
      <w:ins w:id="740" w:author="Chen, Xiaoxin" w:date="2014-11-05T18:07:00Z">
        <w:r w:rsidR="001F261E" w:rsidRPr="00F5137E">
          <w:rPr>
            <w:rFonts w:ascii="Arial" w:eastAsia="Arial Unicode MS" w:hAnsi="Arial" w:cs="Arial"/>
            <w:b/>
            <w:rPrChange w:id="741" w:author="Chen, Xiaoxin" w:date="2014-11-07T10:31:00Z">
              <w:rPr>
                <w:rFonts w:ascii="Times New Roman" w:eastAsia="Arial Unicode MS" w:hAnsi="Times New Roman" w:cs="Times New Roman"/>
                <w:b/>
                <w:sz w:val="24"/>
                <w:szCs w:val="24"/>
              </w:rPr>
            </w:rPrChange>
          </w:rPr>
          <w:t>.</w:t>
        </w:r>
      </w:ins>
      <w:proofErr w:type="gramEnd"/>
      <w:r w:rsidR="00D05966" w:rsidRPr="00F5137E">
        <w:rPr>
          <w:rFonts w:ascii="Arial" w:eastAsia="Arial Unicode MS" w:hAnsi="Arial" w:cs="Arial"/>
          <w:b/>
          <w:rPrChange w:id="742" w:author="Chen, Xiaoxin" w:date="2014-11-07T10:31:00Z">
            <w:rPr>
              <w:rFonts w:ascii="Times New Roman" w:eastAsia="Arial Unicode MS" w:hAnsi="Times New Roman" w:cs="Times New Roman"/>
              <w:b/>
              <w:sz w:val="24"/>
              <w:szCs w:val="24"/>
            </w:rPr>
          </w:rPrChange>
        </w:rPr>
        <w:t xml:space="preserve"> </w:t>
      </w:r>
      <w:del w:id="743" w:author="Chen, Xiaoxin" w:date="2014-11-05T18:07:00Z">
        <w:r w:rsidR="00D05966" w:rsidRPr="00F5137E" w:rsidDel="001F261E">
          <w:rPr>
            <w:rFonts w:ascii="Arial" w:hAnsi="Arial" w:cs="Arial"/>
            <w:rPrChange w:id="744" w:author="Chen, Xiaoxin" w:date="2014-11-07T10:31:00Z">
              <w:rPr>
                <w:rFonts w:ascii="Times New Roman" w:hAnsi="Times New Roman" w:cs="Times New Roman"/>
                <w:sz w:val="24"/>
                <w:szCs w:val="24"/>
              </w:rPr>
            </w:rPrChange>
          </w:rPr>
          <w:delText>Based on the model selection and assessment, an oral cancer risk index (</w:delText>
        </w:r>
      </w:del>
      <w:r w:rsidR="00D05966" w:rsidRPr="00F5137E">
        <w:rPr>
          <w:rFonts w:ascii="Arial" w:hAnsi="Arial" w:cs="Arial"/>
          <w:rPrChange w:id="745" w:author="Chen, Xiaoxin" w:date="2014-11-07T10:31:00Z">
            <w:rPr>
              <w:rFonts w:ascii="Times New Roman" w:hAnsi="Times New Roman" w:cs="Times New Roman"/>
              <w:sz w:val="24"/>
              <w:szCs w:val="24"/>
            </w:rPr>
          </w:rPrChange>
        </w:rPr>
        <w:t>OCRI</w:t>
      </w:r>
      <w:del w:id="746" w:author="Chen, Xiaoxin" w:date="2014-11-05T18:07:00Z">
        <w:r w:rsidR="00D05966" w:rsidRPr="00F5137E" w:rsidDel="001F261E">
          <w:rPr>
            <w:rFonts w:ascii="Arial" w:hAnsi="Arial" w:cs="Arial"/>
            <w:rPrChange w:id="747" w:author="Chen, Xiaoxin" w:date="2014-11-07T10:31:00Z">
              <w:rPr>
                <w:rFonts w:ascii="Times New Roman" w:hAnsi="Times New Roman" w:cs="Times New Roman"/>
                <w:sz w:val="24"/>
                <w:szCs w:val="24"/>
              </w:rPr>
            </w:rPrChange>
          </w:rPr>
          <w:delText>)</w:delText>
        </w:r>
      </w:del>
      <w:r w:rsidR="00D05966" w:rsidRPr="00F5137E">
        <w:rPr>
          <w:rFonts w:ascii="Arial" w:hAnsi="Arial" w:cs="Arial"/>
          <w:rPrChange w:id="748" w:author="Chen, Xiaoxin" w:date="2014-11-07T10:31:00Z">
            <w:rPr>
              <w:rFonts w:ascii="Times New Roman" w:hAnsi="Times New Roman" w:cs="Times New Roman"/>
              <w:sz w:val="24"/>
              <w:szCs w:val="24"/>
            </w:rPr>
          </w:rPrChange>
        </w:rPr>
        <w:t xml:space="preserve"> was </w:t>
      </w:r>
      <w:ins w:id="749" w:author="Chen, Xiaoxin" w:date="2014-11-05T18:07:00Z">
        <w:r w:rsidR="001F261E" w:rsidRPr="00F5137E">
          <w:rPr>
            <w:rFonts w:ascii="Arial" w:hAnsi="Arial" w:cs="Arial"/>
            <w:rPrChange w:id="750" w:author="Chen, Xiaoxin" w:date="2014-11-07T10:31:00Z">
              <w:rPr>
                <w:rFonts w:ascii="Times New Roman" w:hAnsi="Times New Roman" w:cs="Times New Roman"/>
                <w:sz w:val="24"/>
                <w:szCs w:val="24"/>
              </w:rPr>
            </w:rPrChange>
          </w:rPr>
          <w:t>calculated for each case with known pathology</w:t>
        </w:r>
      </w:ins>
      <w:del w:id="751" w:author="Chen, Xiaoxin" w:date="2014-11-05T18:07:00Z">
        <w:r w:rsidR="00D05966" w:rsidRPr="00F5137E" w:rsidDel="001F261E">
          <w:rPr>
            <w:rFonts w:ascii="Arial" w:hAnsi="Arial" w:cs="Arial"/>
            <w:rPrChange w:id="752" w:author="Chen, Xiaoxin" w:date="2014-11-07T10:31:00Z">
              <w:rPr>
                <w:rFonts w:ascii="Times New Roman" w:hAnsi="Times New Roman" w:cs="Times New Roman"/>
                <w:sz w:val="24"/>
                <w:szCs w:val="24"/>
              </w:rPr>
            </w:rPrChange>
          </w:rPr>
          <w:delText>established. The process was tested on a hold-off dataset with all three (known) clinical classifications: Normal, OLK, and OSCC. Samples from each class were assessed with the newly proposed ORCI panel</w:delText>
        </w:r>
      </w:del>
      <w:r w:rsidR="00D05966" w:rsidRPr="00F5137E">
        <w:rPr>
          <w:rFonts w:ascii="Arial" w:hAnsi="Arial" w:cs="Arial"/>
          <w:rPrChange w:id="753" w:author="Chen, Xiaoxin" w:date="2014-11-07T10:31:00Z">
            <w:rPr>
              <w:rFonts w:ascii="Times New Roman" w:hAnsi="Times New Roman" w:cs="Times New Roman"/>
              <w:sz w:val="24"/>
              <w:szCs w:val="24"/>
            </w:rPr>
          </w:rPrChange>
        </w:rPr>
        <w:t xml:space="preserve">. The y-axis showed the ORCI </w:t>
      </w:r>
      <w:del w:id="754" w:author="Chen, Xiaoxin" w:date="2014-11-05T18:08:00Z">
        <w:r w:rsidR="00D05966" w:rsidRPr="00F5137E" w:rsidDel="001F261E">
          <w:rPr>
            <w:rFonts w:ascii="Arial" w:hAnsi="Arial" w:cs="Arial"/>
            <w:rPrChange w:id="755" w:author="Chen, Xiaoxin" w:date="2014-11-07T10:31:00Z">
              <w:rPr>
                <w:rFonts w:ascii="Times New Roman" w:hAnsi="Times New Roman" w:cs="Times New Roman"/>
                <w:sz w:val="24"/>
                <w:szCs w:val="24"/>
              </w:rPr>
            </w:rPrChange>
          </w:rPr>
          <w:delText xml:space="preserve">index </w:delText>
        </w:r>
      </w:del>
      <w:del w:id="756" w:author="Chen, Xiaoxin" w:date="2014-11-05T18:07:00Z">
        <w:r w:rsidR="00D05966" w:rsidRPr="00F5137E" w:rsidDel="001F261E">
          <w:rPr>
            <w:rFonts w:ascii="Arial" w:hAnsi="Arial" w:cs="Arial"/>
            <w:rPrChange w:id="757" w:author="Chen, Xiaoxin" w:date="2014-11-07T10:31:00Z">
              <w:rPr>
                <w:rFonts w:ascii="Times New Roman" w:hAnsi="Times New Roman" w:cs="Times New Roman"/>
                <w:sz w:val="24"/>
                <w:szCs w:val="24"/>
              </w:rPr>
            </w:rPrChange>
          </w:rPr>
          <w:delText xml:space="preserve">ranging </w:delText>
        </w:r>
      </w:del>
      <w:r w:rsidR="00D05966" w:rsidRPr="00F5137E">
        <w:rPr>
          <w:rFonts w:ascii="Arial" w:hAnsi="Arial" w:cs="Arial"/>
          <w:rPrChange w:id="758" w:author="Chen, Xiaoxin" w:date="2014-11-07T10:31:00Z">
            <w:rPr>
              <w:rFonts w:ascii="Times New Roman" w:hAnsi="Times New Roman" w:cs="Times New Roman"/>
              <w:sz w:val="24"/>
              <w:szCs w:val="24"/>
            </w:rPr>
          </w:rPrChange>
        </w:rPr>
        <w:t xml:space="preserve">between 0 and 1, where 0 indicates the lowest risk </w:t>
      </w:r>
      <w:del w:id="759" w:author="Chen, Xiaoxin" w:date="2014-11-05T18:08:00Z">
        <w:r w:rsidR="00D05966" w:rsidRPr="00F5137E" w:rsidDel="001F261E">
          <w:rPr>
            <w:rFonts w:ascii="Arial" w:hAnsi="Arial" w:cs="Arial"/>
            <w:rPrChange w:id="760" w:author="Chen, Xiaoxin" w:date="2014-11-07T10:31:00Z">
              <w:rPr>
                <w:rFonts w:ascii="Times New Roman" w:hAnsi="Times New Roman" w:cs="Times New Roman"/>
                <w:sz w:val="24"/>
                <w:szCs w:val="24"/>
              </w:rPr>
            </w:rPrChange>
          </w:rPr>
          <w:delText>(</w:delText>
        </w:r>
      </w:del>
      <w:r w:rsidR="00D05966" w:rsidRPr="00F5137E">
        <w:rPr>
          <w:rFonts w:ascii="Arial" w:hAnsi="Arial" w:cs="Arial"/>
          <w:rPrChange w:id="761" w:author="Chen, Xiaoxin" w:date="2014-11-07T10:31:00Z">
            <w:rPr>
              <w:rFonts w:ascii="Times New Roman" w:hAnsi="Times New Roman" w:cs="Times New Roman"/>
              <w:sz w:val="24"/>
              <w:szCs w:val="24"/>
            </w:rPr>
          </w:rPrChange>
        </w:rPr>
        <w:t xml:space="preserve">of </w:t>
      </w:r>
      <w:ins w:id="762" w:author="Chen, Xiaoxin" w:date="2014-11-05T18:08:00Z">
        <w:r w:rsidR="001F261E" w:rsidRPr="00F5137E">
          <w:rPr>
            <w:rFonts w:ascii="Arial" w:hAnsi="Arial" w:cs="Arial"/>
            <w:rPrChange w:id="763" w:author="Chen, Xiaoxin" w:date="2014-11-07T10:31:00Z">
              <w:rPr>
                <w:rFonts w:ascii="Times New Roman" w:hAnsi="Times New Roman" w:cs="Times New Roman"/>
                <w:sz w:val="24"/>
                <w:szCs w:val="24"/>
              </w:rPr>
            </w:rPrChange>
          </w:rPr>
          <w:t>OSCC</w:t>
        </w:r>
      </w:ins>
      <w:del w:id="764" w:author="Chen, Xiaoxin" w:date="2014-11-05T18:08:00Z">
        <w:r w:rsidR="00D05966" w:rsidRPr="00F5137E" w:rsidDel="001F261E">
          <w:rPr>
            <w:rFonts w:ascii="Arial" w:hAnsi="Arial" w:cs="Arial"/>
            <w:rPrChange w:id="765" w:author="Chen, Xiaoxin" w:date="2014-11-07T10:31:00Z">
              <w:rPr>
                <w:rFonts w:ascii="Times New Roman" w:hAnsi="Times New Roman" w:cs="Times New Roman"/>
                <w:sz w:val="24"/>
                <w:szCs w:val="24"/>
              </w:rPr>
            </w:rPrChange>
          </w:rPr>
          <w:delText>cancer)</w:delText>
        </w:r>
      </w:del>
      <w:r w:rsidR="00D05966" w:rsidRPr="00F5137E">
        <w:rPr>
          <w:rFonts w:ascii="Arial" w:hAnsi="Arial" w:cs="Arial"/>
          <w:rPrChange w:id="766" w:author="Chen, Xiaoxin" w:date="2014-11-07T10:31:00Z">
            <w:rPr>
              <w:rFonts w:ascii="Times New Roman" w:hAnsi="Times New Roman" w:cs="Times New Roman"/>
              <w:sz w:val="24"/>
              <w:szCs w:val="24"/>
            </w:rPr>
          </w:rPrChange>
        </w:rPr>
        <w:t xml:space="preserve"> and 1 indicates the highest risk </w:t>
      </w:r>
      <w:del w:id="767" w:author="Chen, Xiaoxin" w:date="2014-11-05T18:08:00Z">
        <w:r w:rsidR="00D05966" w:rsidRPr="00F5137E" w:rsidDel="001F261E">
          <w:rPr>
            <w:rFonts w:ascii="Arial" w:hAnsi="Arial" w:cs="Arial"/>
            <w:rPrChange w:id="768" w:author="Chen, Xiaoxin" w:date="2014-11-07T10:31:00Z">
              <w:rPr>
                <w:rFonts w:ascii="Times New Roman" w:hAnsi="Times New Roman" w:cs="Times New Roman"/>
                <w:sz w:val="24"/>
                <w:szCs w:val="24"/>
              </w:rPr>
            </w:rPrChange>
          </w:rPr>
          <w:delText>(of cancer)</w:delText>
        </w:r>
      </w:del>
      <w:ins w:id="769" w:author="Chen, Xiaoxin" w:date="2014-11-05T18:08:00Z">
        <w:r w:rsidR="001F261E" w:rsidRPr="00F5137E">
          <w:rPr>
            <w:rFonts w:ascii="Arial" w:hAnsi="Arial" w:cs="Arial"/>
            <w:rPrChange w:id="770" w:author="Chen, Xiaoxin" w:date="2014-11-07T10:31:00Z">
              <w:rPr>
                <w:rFonts w:ascii="Times New Roman" w:hAnsi="Times New Roman" w:cs="Times New Roman"/>
                <w:sz w:val="24"/>
                <w:szCs w:val="24"/>
              </w:rPr>
            </w:rPrChange>
          </w:rPr>
          <w:t>of OSCC</w:t>
        </w:r>
      </w:ins>
      <w:r w:rsidR="00D05966" w:rsidRPr="00F5137E">
        <w:rPr>
          <w:rFonts w:ascii="Arial" w:hAnsi="Arial" w:cs="Arial"/>
          <w:rPrChange w:id="771" w:author="Chen, Xiaoxin" w:date="2014-11-07T10:31:00Z">
            <w:rPr>
              <w:rFonts w:ascii="Times New Roman" w:hAnsi="Times New Roman" w:cs="Times New Roman"/>
              <w:sz w:val="24"/>
              <w:szCs w:val="24"/>
            </w:rPr>
          </w:rPrChange>
        </w:rPr>
        <w:t>.</w:t>
      </w:r>
    </w:p>
    <w:p w:rsidR="005C5AA4" w:rsidRPr="00F5137E" w:rsidRDefault="00B20A92">
      <w:pPr>
        <w:spacing w:line="480" w:lineRule="auto"/>
        <w:rPr>
          <w:rFonts w:ascii="Arial" w:hAnsi="Arial" w:cs="Arial"/>
          <w:rPrChange w:id="772" w:author="Chen, Xiaoxin" w:date="2014-11-07T10:31:00Z">
            <w:rPr/>
          </w:rPrChange>
        </w:rPr>
      </w:pPr>
      <w:proofErr w:type="gramStart"/>
      <w:ins w:id="773" w:author="Chen, Xiaoxin" w:date="2014-11-05T17:51:00Z">
        <w:r w:rsidRPr="00F5137E">
          <w:rPr>
            <w:rFonts w:ascii="Arial" w:hAnsi="Arial" w:cs="Arial"/>
            <w:b/>
            <w:rPrChange w:id="774" w:author="Chen, Xiaoxin" w:date="2014-11-07T10:31:00Z">
              <w:rPr/>
            </w:rPrChange>
          </w:rPr>
          <w:lastRenderedPageBreak/>
          <w:t>Figure 6.</w:t>
        </w:r>
        <w:proofErr w:type="gramEnd"/>
        <w:r w:rsidRPr="00F5137E">
          <w:rPr>
            <w:rFonts w:ascii="Arial" w:hAnsi="Arial" w:cs="Arial"/>
            <w:b/>
            <w:rPrChange w:id="775" w:author="Chen, Xiaoxin" w:date="2014-11-07T10:31:00Z">
              <w:rPr/>
            </w:rPrChange>
          </w:rPr>
          <w:t xml:space="preserve"> </w:t>
        </w:r>
      </w:ins>
      <w:proofErr w:type="gramStart"/>
      <w:ins w:id="776" w:author="Chen, Xiaoxin" w:date="2014-11-05T18:09:00Z">
        <w:r w:rsidR="001F261E" w:rsidRPr="00F5137E">
          <w:rPr>
            <w:rFonts w:ascii="Arial" w:hAnsi="Arial" w:cs="Arial"/>
            <w:b/>
            <w:rPrChange w:id="777" w:author="Chen, Xiaoxin" w:date="2014-11-07T10:31:00Z">
              <w:rPr/>
            </w:rPrChange>
          </w:rPr>
          <w:t xml:space="preserve">Application of </w:t>
        </w:r>
        <w:proofErr w:type="spellStart"/>
        <w:r w:rsidR="001F261E" w:rsidRPr="00F5137E">
          <w:rPr>
            <w:rFonts w:ascii="Arial" w:hAnsi="Arial" w:cs="Arial"/>
            <w:b/>
            <w:rPrChange w:id="778" w:author="Chen, Xiaoxin" w:date="2014-11-07T10:31:00Z">
              <w:rPr/>
            </w:rPrChange>
          </w:rPr>
          <w:t>EdTAR</w:t>
        </w:r>
        <w:proofErr w:type="spellEnd"/>
        <w:r w:rsidR="001F261E" w:rsidRPr="00F5137E">
          <w:rPr>
            <w:rFonts w:ascii="Arial" w:hAnsi="Arial" w:cs="Arial"/>
            <w:b/>
            <w:rPrChange w:id="779" w:author="Chen, Xiaoxin" w:date="2014-11-07T10:31:00Z">
              <w:rPr/>
            </w:rPrChange>
          </w:rPr>
          <w:t xml:space="preserve"> in </w:t>
        </w:r>
      </w:ins>
      <w:ins w:id="780" w:author="Chen, Xiaoxin" w:date="2014-11-07T10:31:00Z">
        <w:r w:rsidR="00F5137E">
          <w:rPr>
            <w:rFonts w:ascii="Arial" w:hAnsi="Arial" w:cs="Arial"/>
            <w:b/>
          </w:rPr>
          <w:t xml:space="preserve">clinical </w:t>
        </w:r>
      </w:ins>
      <w:ins w:id="781" w:author="Chen, Xiaoxin" w:date="2014-11-05T18:09:00Z">
        <w:r w:rsidR="001F261E" w:rsidRPr="00F5137E">
          <w:rPr>
            <w:rFonts w:ascii="Arial" w:hAnsi="Arial" w:cs="Arial"/>
            <w:b/>
            <w:rPrChange w:id="782" w:author="Chen, Xiaoxin" w:date="2014-11-07T10:31:00Z">
              <w:rPr/>
            </w:rPrChange>
          </w:rPr>
          <w:t>f</w:t>
        </w:r>
      </w:ins>
      <w:ins w:id="783" w:author="Chen, Xiaoxin" w:date="2014-11-05T18:08:00Z">
        <w:r w:rsidR="001F261E" w:rsidRPr="00F5137E">
          <w:rPr>
            <w:rFonts w:ascii="Arial" w:hAnsi="Arial" w:cs="Arial"/>
            <w:b/>
            <w:rPrChange w:id="784" w:author="Chen, Xiaoxin" w:date="2014-11-07T10:31:00Z">
              <w:rPr/>
            </w:rPrChange>
          </w:rPr>
          <w:t xml:space="preserve">ollow-up of </w:t>
        </w:r>
      </w:ins>
      <w:ins w:id="785" w:author="Chen, Xiaoxin" w:date="2014-11-05T18:09:00Z">
        <w:r w:rsidR="001F261E" w:rsidRPr="00F5137E">
          <w:rPr>
            <w:rFonts w:ascii="Arial" w:hAnsi="Arial" w:cs="Arial"/>
            <w:b/>
            <w:rPrChange w:id="786" w:author="Chen, Xiaoxin" w:date="2014-11-07T10:31:00Z">
              <w:rPr/>
            </w:rPrChange>
          </w:rPr>
          <w:t xml:space="preserve">one </w:t>
        </w:r>
      </w:ins>
      <w:ins w:id="787" w:author="Chen, Xiaoxin" w:date="2014-11-05T18:33:00Z">
        <w:r w:rsidR="009F418B" w:rsidRPr="00F5137E">
          <w:rPr>
            <w:rFonts w:ascii="Arial" w:hAnsi="Arial" w:cs="Arial"/>
            <w:b/>
            <w:rPrChange w:id="788" w:author="Chen, Xiaoxin" w:date="2014-11-07T10:31:00Z">
              <w:rPr>
                <w:b/>
              </w:rPr>
            </w:rPrChange>
          </w:rPr>
          <w:t>patient</w:t>
        </w:r>
      </w:ins>
      <w:ins w:id="789" w:author="Chen, Xiaoxin" w:date="2014-11-05T18:09:00Z">
        <w:r w:rsidR="001F261E" w:rsidRPr="00F5137E">
          <w:rPr>
            <w:rFonts w:ascii="Arial" w:hAnsi="Arial" w:cs="Arial"/>
            <w:b/>
            <w:rPrChange w:id="790" w:author="Chen, Xiaoxin" w:date="2014-11-07T10:31:00Z">
              <w:rPr/>
            </w:rPrChange>
          </w:rPr>
          <w:t xml:space="preserve"> (</w:t>
        </w:r>
      </w:ins>
      <w:ins w:id="791" w:author="Chen, Xiaoxin" w:date="2014-11-05T18:08:00Z">
        <w:r w:rsidR="001F261E" w:rsidRPr="00F5137E">
          <w:rPr>
            <w:rFonts w:ascii="Arial" w:hAnsi="Arial" w:cs="Arial"/>
            <w:b/>
            <w:rPrChange w:id="792" w:author="Chen, Xiaoxin" w:date="2014-11-07T10:31:00Z">
              <w:rPr/>
            </w:rPrChange>
          </w:rPr>
          <w:t>Case 128141</w:t>
        </w:r>
      </w:ins>
      <w:ins w:id="793" w:author="Chen, Xiaoxin" w:date="2014-11-05T18:09:00Z">
        <w:r w:rsidR="001F261E" w:rsidRPr="00F5137E">
          <w:rPr>
            <w:rFonts w:ascii="Arial" w:hAnsi="Arial" w:cs="Arial"/>
            <w:b/>
            <w:rPrChange w:id="794" w:author="Chen, Xiaoxin" w:date="2014-11-07T10:31:00Z">
              <w:rPr/>
            </w:rPrChange>
          </w:rPr>
          <w:t>)</w:t>
        </w:r>
      </w:ins>
      <w:ins w:id="795" w:author="Chen, Xiaoxin" w:date="2014-11-05T18:10:00Z">
        <w:r w:rsidR="001F261E" w:rsidRPr="00F5137E">
          <w:rPr>
            <w:rFonts w:ascii="Arial" w:hAnsi="Arial" w:cs="Arial"/>
            <w:b/>
            <w:rPrChange w:id="796" w:author="Chen, Xiaoxin" w:date="2014-11-07T10:31:00Z">
              <w:rPr/>
            </w:rPrChange>
          </w:rPr>
          <w:t>.</w:t>
        </w:r>
        <w:proofErr w:type="gramEnd"/>
        <w:r w:rsidR="001F261E" w:rsidRPr="00F5137E">
          <w:rPr>
            <w:rFonts w:ascii="Arial" w:hAnsi="Arial" w:cs="Arial"/>
            <w:rPrChange w:id="797" w:author="Chen, Xiaoxin" w:date="2014-11-07T10:31:00Z">
              <w:rPr/>
            </w:rPrChange>
          </w:rPr>
          <w:t xml:space="preserve"> </w:t>
        </w:r>
      </w:ins>
      <w:proofErr w:type="spellStart"/>
      <w:ins w:id="798" w:author="Chen, Xiaoxin" w:date="2014-11-07T10:34:00Z">
        <w:r w:rsidR="0031764F">
          <w:rPr>
            <w:rFonts w:ascii="Arial" w:hAnsi="Arial" w:cs="Arial"/>
          </w:rPr>
          <w:t>E</w:t>
        </w:r>
      </w:ins>
      <w:ins w:id="799" w:author="Chen, Xiaoxin" w:date="2014-11-05T18:10:00Z">
        <w:r w:rsidR="001F261E" w:rsidRPr="00F5137E">
          <w:rPr>
            <w:rFonts w:ascii="Arial" w:hAnsi="Arial" w:cs="Arial"/>
            <w:rPrChange w:id="800" w:author="Chen, Xiaoxin" w:date="2014-11-07T10:31:00Z">
              <w:rPr/>
            </w:rPrChange>
          </w:rPr>
          <w:t>xfoliative</w:t>
        </w:r>
        <w:proofErr w:type="spellEnd"/>
        <w:r w:rsidR="001F261E" w:rsidRPr="00F5137E">
          <w:rPr>
            <w:rFonts w:ascii="Arial" w:hAnsi="Arial" w:cs="Arial"/>
            <w:rPrChange w:id="801" w:author="Chen, Xiaoxin" w:date="2014-11-07T10:31:00Z">
              <w:rPr/>
            </w:rPrChange>
          </w:rPr>
          <w:t xml:space="preserve"> cytology was performed</w:t>
        </w:r>
      </w:ins>
      <w:ins w:id="802" w:author="Chen, Xiaoxin" w:date="2014-11-07T10:32:00Z">
        <w:r w:rsidR="00F5137E">
          <w:rPr>
            <w:rFonts w:ascii="Arial" w:hAnsi="Arial" w:cs="Arial"/>
          </w:rPr>
          <w:t xml:space="preserve"> in A</w:t>
        </w:r>
      </w:ins>
      <w:ins w:id="803" w:author="Chen, Xiaoxin" w:date="2014-11-07T10:33:00Z">
        <w:r w:rsidR="00F5137E">
          <w:rPr>
            <w:rFonts w:ascii="Arial" w:hAnsi="Arial" w:cs="Arial"/>
          </w:rPr>
          <w:t>pril</w:t>
        </w:r>
      </w:ins>
      <w:ins w:id="804" w:author="Chen, Xiaoxin" w:date="2014-11-07T10:32:00Z">
        <w:r w:rsidR="00F5137E">
          <w:rPr>
            <w:rFonts w:ascii="Arial" w:hAnsi="Arial" w:cs="Arial"/>
          </w:rPr>
          <w:t xml:space="preserve"> 2008</w:t>
        </w:r>
      </w:ins>
      <w:ins w:id="805" w:author="Chen, Xiaoxin" w:date="2014-11-07T10:38:00Z">
        <w:r w:rsidR="0031764F">
          <w:rPr>
            <w:rFonts w:ascii="Arial" w:hAnsi="Arial" w:cs="Arial"/>
          </w:rPr>
          <w:t xml:space="preserve"> and</w:t>
        </w:r>
      </w:ins>
      <w:ins w:id="806" w:author="Chen, Xiaoxin" w:date="2014-11-05T18:11:00Z">
        <w:r w:rsidR="001F261E" w:rsidRPr="00F5137E">
          <w:rPr>
            <w:rFonts w:ascii="Arial" w:hAnsi="Arial" w:cs="Arial"/>
            <w:rPrChange w:id="807" w:author="Chen, Xiaoxin" w:date="2014-11-07T10:31:00Z">
              <w:rPr/>
            </w:rPrChange>
          </w:rPr>
          <w:t xml:space="preserve"> </w:t>
        </w:r>
      </w:ins>
      <w:ins w:id="808" w:author="Chen, Xiaoxin" w:date="2014-11-07T10:43:00Z">
        <w:r w:rsidR="00C77C3A">
          <w:rPr>
            <w:rFonts w:ascii="Arial" w:hAnsi="Arial" w:cs="Arial"/>
          </w:rPr>
          <w:t xml:space="preserve">a density plot of </w:t>
        </w:r>
      </w:ins>
      <w:ins w:id="809" w:author="Chen, Xiaoxin" w:date="2014-11-07T10:38:00Z">
        <w:r w:rsidR="0031764F">
          <w:rPr>
            <w:rFonts w:ascii="Arial" w:hAnsi="Arial" w:cs="Arial"/>
          </w:rPr>
          <w:t>DI d</w:t>
        </w:r>
      </w:ins>
      <w:ins w:id="810" w:author="Chen, Xiaoxin" w:date="2014-11-05T18:14:00Z">
        <w:r w:rsidR="007344CD" w:rsidRPr="00F5137E">
          <w:rPr>
            <w:rFonts w:ascii="Arial" w:hAnsi="Arial" w:cs="Arial"/>
            <w:rPrChange w:id="811" w:author="Chen, Xiaoxin" w:date="2014-11-07T10:31:00Z">
              <w:rPr/>
            </w:rPrChange>
          </w:rPr>
          <w:t xml:space="preserve">ata </w:t>
        </w:r>
      </w:ins>
      <w:ins w:id="812" w:author="Chen, Xiaoxin" w:date="2014-11-07T10:38:00Z">
        <w:r w:rsidR="0031764F">
          <w:rPr>
            <w:rFonts w:ascii="Arial" w:hAnsi="Arial" w:cs="Arial"/>
          </w:rPr>
          <w:t>w</w:t>
        </w:r>
      </w:ins>
      <w:ins w:id="813" w:author="Chen, Xiaoxin" w:date="2014-11-07T10:43:00Z">
        <w:r w:rsidR="00C77C3A">
          <w:rPr>
            <w:rFonts w:ascii="Arial" w:hAnsi="Arial" w:cs="Arial"/>
          </w:rPr>
          <w:t>as</w:t>
        </w:r>
      </w:ins>
      <w:ins w:id="814" w:author="Chen, Xiaoxin" w:date="2014-11-07T10:38:00Z">
        <w:r w:rsidR="0031764F">
          <w:rPr>
            <w:rFonts w:ascii="Arial" w:hAnsi="Arial" w:cs="Arial"/>
          </w:rPr>
          <w:t xml:space="preserve"> </w:t>
        </w:r>
      </w:ins>
      <w:ins w:id="815" w:author="Chen, Xiaoxin" w:date="2014-11-07T10:43:00Z">
        <w:r w:rsidR="00C77C3A">
          <w:rPr>
            <w:rFonts w:ascii="Arial" w:hAnsi="Arial" w:cs="Arial"/>
          </w:rPr>
          <w:t>generat</w:t>
        </w:r>
      </w:ins>
      <w:ins w:id="816" w:author="Chen, Xiaoxin" w:date="2014-11-07T10:38:00Z">
        <w:r w:rsidR="0031764F">
          <w:rPr>
            <w:rFonts w:ascii="Arial" w:hAnsi="Arial" w:cs="Arial"/>
          </w:rPr>
          <w:t>ed</w:t>
        </w:r>
        <w:r w:rsidR="0031764F">
          <w:rPr>
            <w:rFonts w:ascii="Arial" w:hAnsi="Arial" w:cs="Arial"/>
            <w:color w:val="FF0000"/>
          </w:rPr>
          <w:t xml:space="preserve"> </w:t>
        </w:r>
        <w:r w:rsidR="0031764F" w:rsidRPr="0031764F">
          <w:rPr>
            <w:rFonts w:ascii="Arial" w:hAnsi="Arial" w:cs="Arial"/>
            <w:rPrChange w:id="817" w:author="Chen, Xiaoxin" w:date="2014-11-07T10:38:00Z">
              <w:rPr>
                <w:rFonts w:ascii="Arial" w:hAnsi="Arial" w:cs="Arial"/>
                <w:color w:val="FF0000"/>
              </w:rPr>
            </w:rPrChange>
          </w:rPr>
          <w:t>(A).</w:t>
        </w:r>
        <w:r w:rsidR="0031764F">
          <w:rPr>
            <w:rFonts w:ascii="Arial" w:hAnsi="Arial" w:cs="Arial"/>
            <w:color w:val="FF0000"/>
          </w:rPr>
          <w:t xml:space="preserve"> </w:t>
        </w:r>
      </w:ins>
      <w:ins w:id="818" w:author="Chen, Xiaoxin" w:date="2014-11-07T10:39:00Z">
        <w:r w:rsidR="0031764F">
          <w:rPr>
            <w:rFonts w:ascii="Arial" w:hAnsi="Arial" w:cs="Arial"/>
          </w:rPr>
          <w:t xml:space="preserve">With </w:t>
        </w:r>
        <w:proofErr w:type="spellStart"/>
        <w:r w:rsidR="0031764F">
          <w:rPr>
            <w:rFonts w:ascii="Arial" w:hAnsi="Arial" w:cs="Arial"/>
          </w:rPr>
          <w:t>E</w:t>
        </w:r>
      </w:ins>
      <w:ins w:id="819" w:author="Chen, Xiaoxin" w:date="2014-11-05T18:10:00Z">
        <w:r w:rsidR="001F261E" w:rsidRPr="00F5137E">
          <w:rPr>
            <w:rFonts w:ascii="Arial" w:hAnsi="Arial" w:cs="Arial"/>
            <w:rPrChange w:id="820" w:author="Chen, Xiaoxin" w:date="2014-11-07T10:31:00Z">
              <w:rPr/>
            </w:rPrChange>
          </w:rPr>
          <w:t>dTAR</w:t>
        </w:r>
      </w:ins>
      <w:proofErr w:type="spellEnd"/>
      <w:ins w:id="821" w:author="Chen, Xiaoxin" w:date="2014-11-07T10:39:00Z">
        <w:r w:rsidR="0031764F">
          <w:rPr>
            <w:rFonts w:ascii="Arial" w:hAnsi="Arial" w:cs="Arial"/>
          </w:rPr>
          <w:t>, positive signals were relatively amplified</w:t>
        </w:r>
      </w:ins>
      <w:ins w:id="822" w:author="Chen, Xiaoxin" w:date="2014-11-07T10:40:00Z">
        <w:r w:rsidR="0031764F">
          <w:rPr>
            <w:rFonts w:ascii="Arial" w:hAnsi="Arial" w:cs="Arial"/>
          </w:rPr>
          <w:t xml:space="preserve"> and an </w:t>
        </w:r>
      </w:ins>
      <w:ins w:id="823" w:author="Chen, Xiaoxin" w:date="2014-11-05T18:14:00Z">
        <w:r w:rsidR="007344CD" w:rsidRPr="00F5137E">
          <w:rPr>
            <w:rFonts w:ascii="Arial" w:hAnsi="Arial" w:cs="Arial"/>
            <w:rPrChange w:id="824" w:author="Chen, Xiaoxin" w:date="2014-11-07T10:31:00Z">
              <w:rPr/>
            </w:rPrChange>
          </w:rPr>
          <w:t xml:space="preserve">OCRI </w:t>
        </w:r>
      </w:ins>
      <w:ins w:id="825" w:author="Chen, Xiaoxin" w:date="2014-11-07T10:40:00Z">
        <w:r w:rsidR="0031764F">
          <w:rPr>
            <w:rFonts w:ascii="Arial" w:hAnsi="Arial" w:cs="Arial"/>
          </w:rPr>
          <w:t>was calculated as</w:t>
        </w:r>
      </w:ins>
      <w:ins w:id="826" w:author="Chen, Xiaoxin" w:date="2014-11-05T18:15:00Z">
        <w:r w:rsidR="007344CD" w:rsidRPr="00F5137E">
          <w:rPr>
            <w:rFonts w:ascii="Arial" w:hAnsi="Arial" w:cs="Arial"/>
            <w:rPrChange w:id="827" w:author="Chen, Xiaoxin" w:date="2014-11-07T10:31:00Z">
              <w:rPr/>
            </w:rPrChange>
          </w:rPr>
          <w:t xml:space="preserve"> 0.88</w:t>
        </w:r>
      </w:ins>
      <w:ins w:id="828" w:author="Chen, Xiaoxin" w:date="2014-11-07T10:44:00Z">
        <w:r w:rsidR="00C77C3A">
          <w:rPr>
            <w:rFonts w:ascii="Arial" w:hAnsi="Arial" w:cs="Arial"/>
          </w:rPr>
          <w:t xml:space="preserve"> (B)</w:t>
        </w:r>
      </w:ins>
      <w:ins w:id="829" w:author="Chen, Xiaoxin" w:date="2014-11-07T10:40:00Z">
        <w:r w:rsidR="0031764F">
          <w:rPr>
            <w:rFonts w:ascii="Arial" w:hAnsi="Arial" w:cs="Arial"/>
          </w:rPr>
          <w:t xml:space="preserve">. </w:t>
        </w:r>
      </w:ins>
      <w:ins w:id="830" w:author="Chen, Xiaoxin" w:date="2014-11-07T10:42:00Z">
        <w:r w:rsidR="00C77C3A">
          <w:rPr>
            <w:rFonts w:ascii="Arial" w:hAnsi="Arial" w:cs="Arial"/>
          </w:rPr>
          <w:t xml:space="preserve">Histopathology of </w:t>
        </w:r>
      </w:ins>
      <w:ins w:id="831" w:author="Chen, Xiaoxin" w:date="2014-11-07T10:41:00Z">
        <w:r w:rsidR="00C77C3A">
          <w:rPr>
            <w:rFonts w:ascii="Arial" w:hAnsi="Arial" w:cs="Arial"/>
          </w:rPr>
          <w:t>biopsy</w:t>
        </w:r>
      </w:ins>
      <w:ins w:id="832" w:author="Chen, Xiaoxin" w:date="2014-11-05T18:11:00Z">
        <w:r w:rsidR="001F261E" w:rsidRPr="00F5137E">
          <w:rPr>
            <w:rFonts w:ascii="Arial" w:hAnsi="Arial" w:cs="Arial"/>
            <w:rPrChange w:id="833" w:author="Chen, Xiaoxin" w:date="2014-11-07T10:31:00Z">
              <w:rPr/>
            </w:rPrChange>
          </w:rPr>
          <w:t xml:space="preserve"> </w:t>
        </w:r>
      </w:ins>
      <w:ins w:id="834" w:author="Chen, Xiaoxin" w:date="2014-11-07T10:42:00Z">
        <w:r w:rsidR="00C77C3A">
          <w:rPr>
            <w:rFonts w:ascii="Arial" w:hAnsi="Arial" w:cs="Arial"/>
          </w:rPr>
          <w:t>showed m</w:t>
        </w:r>
      </w:ins>
      <w:ins w:id="835" w:author="Chen, Xiaoxin" w:date="2014-11-05T18:13:00Z">
        <w:r w:rsidR="007344CD" w:rsidRPr="00F5137E">
          <w:rPr>
            <w:rFonts w:ascii="Arial" w:hAnsi="Arial" w:cs="Arial"/>
            <w:rPrChange w:id="836" w:author="Chen, Xiaoxin" w:date="2014-11-07T10:31:00Z">
              <w:rPr/>
            </w:rPrChange>
          </w:rPr>
          <w:t xml:space="preserve">ild dysplasia on </w:t>
        </w:r>
      </w:ins>
      <w:ins w:id="837" w:author="Chen, Xiaoxin" w:date="2014-11-07T10:42:00Z">
        <w:r w:rsidR="00C77C3A">
          <w:rPr>
            <w:rFonts w:ascii="Arial" w:hAnsi="Arial" w:cs="Arial"/>
          </w:rPr>
          <w:t>H&amp;E stained section (C)</w:t>
        </w:r>
      </w:ins>
      <w:ins w:id="838" w:author="Chen, Xiaoxin" w:date="2014-11-07T10:34:00Z">
        <w:r w:rsidR="0031764F">
          <w:rPr>
            <w:rFonts w:ascii="Arial" w:hAnsi="Arial" w:cs="Arial"/>
          </w:rPr>
          <w:t xml:space="preserve">. This patient was </w:t>
        </w:r>
      </w:ins>
      <w:ins w:id="839" w:author="Chen, Xiaoxin" w:date="2014-11-07T10:35:00Z">
        <w:r w:rsidR="0031764F">
          <w:rPr>
            <w:rFonts w:ascii="Arial" w:hAnsi="Arial" w:cs="Arial"/>
          </w:rPr>
          <w:t xml:space="preserve">regularly </w:t>
        </w:r>
      </w:ins>
      <w:ins w:id="840" w:author="Chen, Xiaoxin" w:date="2014-11-07T10:34:00Z">
        <w:r w:rsidR="0031764F">
          <w:rPr>
            <w:rFonts w:ascii="Arial" w:hAnsi="Arial" w:cs="Arial"/>
          </w:rPr>
          <w:t xml:space="preserve">followed up </w:t>
        </w:r>
      </w:ins>
      <w:ins w:id="841" w:author="Chen, Xiaoxin" w:date="2014-11-07T10:35:00Z">
        <w:r w:rsidR="0031764F">
          <w:rPr>
            <w:rFonts w:ascii="Arial" w:hAnsi="Arial" w:cs="Arial"/>
          </w:rPr>
          <w:t xml:space="preserve">in outpatient clinic. </w:t>
        </w:r>
      </w:ins>
      <w:ins w:id="842" w:author="Chen, Xiaoxin" w:date="2014-11-05T18:16:00Z">
        <w:r w:rsidR="007344CD" w:rsidRPr="00F5137E">
          <w:rPr>
            <w:rFonts w:ascii="Arial" w:hAnsi="Arial" w:cs="Arial"/>
            <w:rPrChange w:id="843" w:author="Chen, Xiaoxin" w:date="2014-11-07T10:31:00Z">
              <w:rPr/>
            </w:rPrChange>
          </w:rPr>
          <w:t xml:space="preserve">A </w:t>
        </w:r>
      </w:ins>
      <w:ins w:id="844" w:author="Chen, Xiaoxin" w:date="2014-11-05T18:17:00Z">
        <w:r w:rsidR="007344CD" w:rsidRPr="00F5137E">
          <w:rPr>
            <w:rFonts w:ascii="Arial" w:hAnsi="Arial" w:cs="Arial"/>
            <w:rPrChange w:id="845" w:author="Chen, Xiaoxin" w:date="2014-11-07T10:31:00Z">
              <w:rPr/>
            </w:rPrChange>
          </w:rPr>
          <w:t xml:space="preserve">tumor </w:t>
        </w:r>
      </w:ins>
      <w:ins w:id="846" w:author="Chen, Xiaoxin" w:date="2014-11-05T18:16:00Z">
        <w:r w:rsidR="007344CD" w:rsidRPr="00F5137E">
          <w:rPr>
            <w:rFonts w:ascii="Arial" w:hAnsi="Arial" w:cs="Arial"/>
            <w:rPrChange w:id="847" w:author="Chen, Xiaoxin" w:date="2014-11-07T10:31:00Z">
              <w:rPr/>
            </w:rPrChange>
          </w:rPr>
          <w:t xml:space="preserve">was </w:t>
        </w:r>
      </w:ins>
      <w:ins w:id="848" w:author="Chen, Xiaoxin" w:date="2014-11-05T18:17:00Z">
        <w:r w:rsidR="007344CD" w:rsidRPr="00F5137E">
          <w:rPr>
            <w:rFonts w:ascii="Arial" w:hAnsi="Arial" w:cs="Arial"/>
            <w:rPrChange w:id="849" w:author="Chen, Xiaoxin" w:date="2014-11-07T10:31:00Z">
              <w:rPr/>
            </w:rPrChange>
          </w:rPr>
          <w:t>observed</w:t>
        </w:r>
      </w:ins>
      <w:ins w:id="850" w:author="Chen, Xiaoxin" w:date="2014-11-05T18:16:00Z">
        <w:r w:rsidR="007344CD" w:rsidRPr="00F5137E">
          <w:rPr>
            <w:rFonts w:ascii="Arial" w:hAnsi="Arial" w:cs="Arial"/>
            <w:rPrChange w:id="851" w:author="Chen, Xiaoxin" w:date="2014-11-07T10:31:00Z">
              <w:rPr/>
            </w:rPrChange>
          </w:rPr>
          <w:t xml:space="preserve"> </w:t>
        </w:r>
      </w:ins>
      <w:ins w:id="852" w:author="Chen, Xiaoxin" w:date="2014-11-07T10:32:00Z">
        <w:r w:rsidR="00F5137E">
          <w:rPr>
            <w:rFonts w:ascii="Arial" w:hAnsi="Arial" w:cs="Arial"/>
          </w:rPr>
          <w:t>i</w:t>
        </w:r>
      </w:ins>
      <w:ins w:id="853" w:author="Chen, Xiaoxin" w:date="2014-11-05T18:16:00Z">
        <w:r w:rsidR="007344CD" w:rsidRPr="00F5137E">
          <w:rPr>
            <w:rFonts w:ascii="Arial" w:hAnsi="Arial" w:cs="Arial"/>
            <w:rPrChange w:id="854" w:author="Chen, Xiaoxin" w:date="2014-11-07T10:31:00Z">
              <w:rPr/>
            </w:rPrChange>
          </w:rPr>
          <w:t xml:space="preserve">n </w:t>
        </w:r>
      </w:ins>
      <w:ins w:id="855" w:author="Chen, Xiaoxin" w:date="2014-11-07T10:32:00Z">
        <w:r w:rsidR="00F5137E">
          <w:rPr>
            <w:rFonts w:ascii="Arial" w:hAnsi="Arial" w:cs="Arial"/>
          </w:rPr>
          <w:t>August 2011</w:t>
        </w:r>
      </w:ins>
      <w:ins w:id="856" w:author="Chen, Xiaoxin" w:date="2014-11-07T10:35:00Z">
        <w:r w:rsidR="0031764F">
          <w:rPr>
            <w:rFonts w:ascii="Arial" w:hAnsi="Arial" w:cs="Arial"/>
          </w:rPr>
          <w:t>.</w:t>
        </w:r>
      </w:ins>
      <w:ins w:id="857" w:author="Chen, Xiaoxin" w:date="2014-11-07T10:32:00Z">
        <w:r w:rsidR="00F5137E">
          <w:rPr>
            <w:rFonts w:ascii="Arial" w:hAnsi="Arial" w:cs="Arial"/>
          </w:rPr>
          <w:t xml:space="preserve"> </w:t>
        </w:r>
      </w:ins>
      <w:ins w:id="858" w:author="Chen, Xiaoxin" w:date="2014-11-07T10:35:00Z">
        <w:r w:rsidR="0031764F">
          <w:rPr>
            <w:rFonts w:ascii="Arial" w:hAnsi="Arial" w:cs="Arial"/>
          </w:rPr>
          <w:t>H</w:t>
        </w:r>
      </w:ins>
      <w:ins w:id="859" w:author="Chen, Xiaoxin" w:date="2014-11-05T18:16:00Z">
        <w:r w:rsidR="007344CD" w:rsidRPr="00F5137E">
          <w:rPr>
            <w:rFonts w:ascii="Arial" w:hAnsi="Arial" w:cs="Arial"/>
            <w:rPrChange w:id="860" w:author="Chen, Xiaoxin" w:date="2014-11-07T10:31:00Z">
              <w:rPr/>
            </w:rPrChange>
          </w:rPr>
          <w:t xml:space="preserve">istopathology of </w:t>
        </w:r>
      </w:ins>
      <w:ins w:id="861" w:author="Chen, Xiaoxin" w:date="2014-11-07T10:33:00Z">
        <w:r w:rsidR="00F5137E">
          <w:rPr>
            <w:rFonts w:ascii="Arial" w:hAnsi="Arial" w:cs="Arial"/>
          </w:rPr>
          <w:t xml:space="preserve">the surgically </w:t>
        </w:r>
      </w:ins>
      <w:ins w:id="862" w:author="Chen, Xiaoxin" w:date="2014-11-05T18:16:00Z">
        <w:r w:rsidR="007344CD" w:rsidRPr="00F5137E">
          <w:rPr>
            <w:rFonts w:ascii="Arial" w:hAnsi="Arial" w:cs="Arial"/>
            <w:rPrChange w:id="863" w:author="Chen, Xiaoxin" w:date="2014-11-07T10:31:00Z">
              <w:rPr/>
            </w:rPrChange>
          </w:rPr>
          <w:t>resected tumor confirmed the diagnosis of squamous cell carcinoma</w:t>
        </w:r>
      </w:ins>
      <w:ins w:id="864" w:author="Chen, Xiaoxin" w:date="2014-11-07T10:36:00Z">
        <w:r w:rsidR="0031764F">
          <w:rPr>
            <w:rFonts w:ascii="Arial" w:hAnsi="Arial" w:cs="Arial"/>
          </w:rPr>
          <w:t xml:space="preserve"> (D)</w:t>
        </w:r>
      </w:ins>
      <w:ins w:id="865" w:author="Chen, Xiaoxin" w:date="2014-11-05T18:16:00Z">
        <w:r w:rsidR="007344CD" w:rsidRPr="00F5137E">
          <w:rPr>
            <w:rFonts w:ascii="Arial" w:hAnsi="Arial" w:cs="Arial"/>
            <w:rPrChange w:id="866" w:author="Chen, Xiaoxin" w:date="2014-11-07T10:31:00Z">
              <w:rPr/>
            </w:rPrChange>
          </w:rPr>
          <w:t xml:space="preserve">. </w:t>
        </w:r>
      </w:ins>
    </w:p>
    <w:sectPr w:rsidR="005C5AA4" w:rsidRPr="00F5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FD"/>
    <w:rsid w:val="001104FF"/>
    <w:rsid w:val="001755FD"/>
    <w:rsid w:val="001D5600"/>
    <w:rsid w:val="001F261E"/>
    <w:rsid w:val="002B18F5"/>
    <w:rsid w:val="0031764F"/>
    <w:rsid w:val="003D0BD9"/>
    <w:rsid w:val="00482874"/>
    <w:rsid w:val="004E725A"/>
    <w:rsid w:val="004F1B12"/>
    <w:rsid w:val="005C5AA4"/>
    <w:rsid w:val="005E39C9"/>
    <w:rsid w:val="00632516"/>
    <w:rsid w:val="00650BF4"/>
    <w:rsid w:val="006E4936"/>
    <w:rsid w:val="00706A9E"/>
    <w:rsid w:val="007344CD"/>
    <w:rsid w:val="0077386B"/>
    <w:rsid w:val="00784D5D"/>
    <w:rsid w:val="0085314B"/>
    <w:rsid w:val="008704A5"/>
    <w:rsid w:val="008E5EF3"/>
    <w:rsid w:val="009C3C68"/>
    <w:rsid w:val="009D4ADD"/>
    <w:rsid w:val="009F418B"/>
    <w:rsid w:val="00A07D08"/>
    <w:rsid w:val="00A5572A"/>
    <w:rsid w:val="00B20A92"/>
    <w:rsid w:val="00C67E0B"/>
    <w:rsid w:val="00C77C3A"/>
    <w:rsid w:val="00CB7350"/>
    <w:rsid w:val="00D05966"/>
    <w:rsid w:val="00D369DA"/>
    <w:rsid w:val="00D53514"/>
    <w:rsid w:val="00DC51AB"/>
    <w:rsid w:val="00E1663E"/>
    <w:rsid w:val="00EA7159"/>
    <w:rsid w:val="00F5137E"/>
    <w:rsid w:val="00FA795A"/>
    <w:rsid w:val="00FC4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5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4936"/>
    <w:rPr>
      <w:color w:val="0000FF" w:themeColor="hyperlink"/>
      <w:u w:val="single"/>
    </w:rPr>
  </w:style>
  <w:style w:type="paragraph" w:styleId="BalloonText">
    <w:name w:val="Balloon Text"/>
    <w:basedOn w:val="Normal"/>
    <w:link w:val="BalloonTextChar"/>
    <w:uiPriority w:val="99"/>
    <w:semiHidden/>
    <w:unhideWhenUsed/>
    <w:rsid w:val="00B20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A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5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4936"/>
    <w:rPr>
      <w:color w:val="0000FF" w:themeColor="hyperlink"/>
      <w:u w:val="single"/>
    </w:rPr>
  </w:style>
  <w:style w:type="paragraph" w:styleId="BalloonText">
    <w:name w:val="Balloon Text"/>
    <w:basedOn w:val="Normal"/>
    <w:link w:val="BalloonTextChar"/>
    <w:uiPriority w:val="99"/>
    <w:semiHidden/>
    <w:unhideWhenUsed/>
    <w:rsid w:val="00B20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A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0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2</cp:revision>
  <dcterms:created xsi:type="dcterms:W3CDTF">2014-11-07T21:19:00Z</dcterms:created>
  <dcterms:modified xsi:type="dcterms:W3CDTF">2014-11-07T21:19:00Z</dcterms:modified>
</cp:coreProperties>
</file>